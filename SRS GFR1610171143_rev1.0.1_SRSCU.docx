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9A265" w14:textId="77777777" w:rsidR="00B66E9D" w:rsidRPr="00572596" w:rsidRDefault="00B66E9D" w:rsidP="00B66E9D">
      <w:pPr>
        <w:rPr>
          <w:rFonts w:asciiTheme="majorHAnsi" w:hAnsiTheme="majorHAnsi"/>
          <w:b/>
          <w:color w:val="808080" w:themeColor="background1" w:themeShade="80"/>
          <w:sz w:val="24"/>
        </w:rPr>
      </w:pPr>
      <w:bookmarkStart w:id="0" w:name="_Toc498699066"/>
      <w:bookmarkStart w:id="1" w:name="_Toc498699128"/>
      <w:bookmarkStart w:id="2" w:name="_Toc498699677"/>
      <w:bookmarkStart w:id="3" w:name="_Toc502736995"/>
      <w:bookmarkStart w:id="4" w:name="_Toc520906840"/>
      <w:bookmarkStart w:id="5" w:name="_Toc518909989"/>
      <w:bookmarkStart w:id="6" w:name="_Toc342404370"/>
      <w:bookmarkStart w:id="7" w:name="_Toc509214123"/>
      <w:r w:rsidRPr="00572596">
        <w:rPr>
          <w:rFonts w:asciiTheme="majorHAnsi" w:hAnsiTheme="majorHAnsi"/>
          <w:b/>
          <w:color w:val="808080" w:themeColor="background1" w:themeShade="80"/>
          <w:sz w:val="24"/>
        </w:rPr>
        <w:t>Project identification</w:t>
      </w:r>
      <w:bookmarkEnd w:id="0"/>
      <w:bookmarkEnd w:id="1"/>
      <w:bookmarkEnd w:id="2"/>
      <w:bookmarkEnd w:id="3"/>
      <w:bookmarkEnd w:id="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61"/>
        <w:gridCol w:w="5621"/>
      </w:tblGrid>
      <w:tr w:rsidR="00B66E9D" w:rsidRPr="00572596" w14:paraId="46BC798F" w14:textId="77777777" w:rsidTr="00B66E9D">
        <w:tc>
          <w:tcPr>
            <w:tcW w:w="2369" w:type="pct"/>
            <w:shd w:val="clear" w:color="auto" w:fill="FBD4B4" w:themeFill="accent6" w:themeFillTint="66"/>
          </w:tcPr>
          <w:p w14:paraId="4B87B197" w14:textId="77777777" w:rsidR="00B66E9D" w:rsidRPr="00572596" w:rsidRDefault="00B66E9D" w:rsidP="00B66E9D">
            <w:pPr>
              <w:jc w:val="center"/>
              <w:rPr>
                <w:rFonts w:asciiTheme="minorHAnsi" w:hAnsiTheme="minorHAnsi" w:cstheme="minorHAnsi"/>
                <w:sz w:val="24"/>
                <w:szCs w:val="24"/>
              </w:rPr>
            </w:pPr>
            <w:r w:rsidRPr="00572596">
              <w:rPr>
                <w:rFonts w:asciiTheme="minorHAnsi" w:hAnsiTheme="minorHAnsi" w:cstheme="minorHAnsi"/>
                <w:sz w:val="24"/>
                <w:szCs w:val="24"/>
              </w:rPr>
              <w:t>Project Name</w:t>
            </w:r>
          </w:p>
        </w:tc>
        <w:tc>
          <w:tcPr>
            <w:tcW w:w="2631" w:type="pct"/>
            <w:shd w:val="clear" w:color="auto" w:fill="FBD4B4" w:themeFill="accent6" w:themeFillTint="66"/>
          </w:tcPr>
          <w:p w14:paraId="2FB4D0D6" w14:textId="77777777" w:rsidR="00B66E9D" w:rsidRPr="00572596" w:rsidRDefault="00B66E9D" w:rsidP="00B66E9D">
            <w:pPr>
              <w:jc w:val="center"/>
              <w:rPr>
                <w:rFonts w:asciiTheme="minorHAnsi" w:hAnsiTheme="minorHAnsi" w:cstheme="minorHAnsi"/>
                <w:sz w:val="24"/>
                <w:szCs w:val="24"/>
              </w:rPr>
            </w:pPr>
            <w:r w:rsidRPr="00572596">
              <w:rPr>
                <w:rFonts w:asciiTheme="minorHAnsi" w:hAnsiTheme="minorHAnsi" w:cstheme="minorHAnsi"/>
                <w:sz w:val="24"/>
                <w:szCs w:val="24"/>
              </w:rPr>
              <w:t>DHF #</w:t>
            </w:r>
          </w:p>
        </w:tc>
      </w:tr>
      <w:tr w:rsidR="00B66E9D" w:rsidRPr="00572596" w14:paraId="772A9808" w14:textId="77777777" w:rsidTr="00B66E9D">
        <w:tc>
          <w:tcPr>
            <w:tcW w:w="2369" w:type="pct"/>
            <w:vAlign w:val="center"/>
          </w:tcPr>
          <w:p w14:paraId="4790384B" w14:textId="46D5C7B0" w:rsidR="00B66E9D" w:rsidRPr="00572596" w:rsidRDefault="000E3053" w:rsidP="00586FDC">
            <w:r>
              <w:t>eAUS</w:t>
            </w:r>
          </w:p>
        </w:tc>
        <w:tc>
          <w:tcPr>
            <w:tcW w:w="2631" w:type="pct"/>
          </w:tcPr>
          <w:p w14:paraId="02CC6AD1" w14:textId="34DA3F37" w:rsidR="00B66E9D" w:rsidRPr="00572596" w:rsidRDefault="000E3053" w:rsidP="00586FDC">
            <w:r>
              <w:t>0001</w:t>
            </w:r>
          </w:p>
        </w:tc>
      </w:tr>
    </w:tbl>
    <w:p w14:paraId="38176F62" w14:textId="77777777" w:rsidR="00B66E9D" w:rsidRPr="00572596" w:rsidRDefault="00B66E9D" w:rsidP="00513361">
      <w:pPr>
        <w:rPr>
          <w:rFonts w:asciiTheme="majorHAnsi" w:hAnsiTheme="majorHAnsi"/>
          <w:b/>
          <w:color w:val="808080" w:themeColor="background1" w:themeShade="80"/>
          <w:sz w:val="24"/>
        </w:rPr>
      </w:pPr>
    </w:p>
    <w:bookmarkEnd w:id="5"/>
    <w:bookmarkEnd w:id="6"/>
    <w:p w14:paraId="7618D28C" w14:textId="77777777" w:rsidR="00EB26C7" w:rsidRPr="00572596" w:rsidRDefault="00EB26C7" w:rsidP="00EB26C7">
      <w:pPr>
        <w:rPr>
          <w:rFonts w:asciiTheme="majorHAnsi" w:hAnsiTheme="majorHAnsi" w:cstheme="minorHAnsi"/>
          <w:b/>
          <w:color w:val="808080" w:themeColor="background1" w:themeShade="80"/>
          <w:sz w:val="24"/>
        </w:rPr>
      </w:pPr>
      <w:r w:rsidRPr="00572596">
        <w:rPr>
          <w:rFonts w:asciiTheme="majorHAnsi" w:hAnsiTheme="majorHAnsi" w:cstheme="minorHAnsi"/>
          <w:b/>
          <w:color w:val="808080" w:themeColor="background1" w:themeShade="80"/>
          <w:sz w:val="24"/>
        </w:rPr>
        <w:t>Visas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0"/>
        <w:gridCol w:w="3130"/>
        <w:gridCol w:w="2491"/>
        <w:gridCol w:w="2491"/>
      </w:tblGrid>
      <w:tr w:rsidR="00EB26C7" w:rsidRPr="00572596" w14:paraId="3B19752E" w14:textId="77777777" w:rsidTr="00586FDC">
        <w:tc>
          <w:tcPr>
            <w:tcW w:w="5000" w:type="pct"/>
            <w:gridSpan w:val="4"/>
            <w:tcBorders>
              <w:top w:val="single" w:sz="4" w:space="0" w:color="auto"/>
              <w:left w:val="single" w:sz="4" w:space="0" w:color="auto"/>
              <w:bottom w:val="single" w:sz="4" w:space="0" w:color="auto"/>
            </w:tcBorders>
            <w:shd w:val="clear" w:color="auto" w:fill="D9D9D9" w:themeFill="background1" w:themeFillShade="D9"/>
            <w:vAlign w:val="center"/>
          </w:tcPr>
          <w:p w14:paraId="31523DCB" w14:textId="77777777" w:rsidR="00EB26C7" w:rsidRPr="00572596" w:rsidRDefault="00EB26C7" w:rsidP="00AC2DA4">
            <w:pPr>
              <w:jc w:val="center"/>
              <w:rPr>
                <w:rFonts w:cstheme="minorHAnsi"/>
                <w:b/>
                <w:bCs/>
                <w:sz w:val="24"/>
                <w:szCs w:val="24"/>
              </w:rPr>
            </w:pPr>
            <w:r w:rsidRPr="00572596">
              <w:rPr>
                <w:rFonts w:cstheme="minorHAnsi"/>
                <w:b/>
                <w:bCs/>
                <w:sz w:val="24"/>
                <w:szCs w:val="24"/>
              </w:rPr>
              <w:t>Signatures represent review and approval of the indicated revision of the below document</w:t>
            </w:r>
          </w:p>
        </w:tc>
      </w:tr>
      <w:tr w:rsidR="00EB26C7" w:rsidRPr="00572596" w14:paraId="6638C27C" w14:textId="77777777" w:rsidTr="00586FDC">
        <w:tc>
          <w:tcPr>
            <w:tcW w:w="1203"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5AB136C8" w14:textId="77777777" w:rsidR="00EB26C7" w:rsidRPr="00572596" w:rsidRDefault="00EB26C7" w:rsidP="00586FDC">
            <w:pPr>
              <w:jc w:val="center"/>
              <w:rPr>
                <w:rFonts w:cstheme="minorHAnsi"/>
                <w:sz w:val="24"/>
                <w:szCs w:val="24"/>
              </w:rPr>
            </w:pPr>
            <w:r w:rsidRPr="00572596">
              <w:rPr>
                <w:rFonts w:cstheme="minorHAnsi"/>
                <w:sz w:val="24"/>
                <w:szCs w:val="24"/>
              </w:rPr>
              <w:t>Function</w:t>
            </w:r>
          </w:p>
        </w:tc>
        <w:tc>
          <w:tcPr>
            <w:tcW w:w="1465" w:type="pct"/>
            <w:tcBorders>
              <w:left w:val="single" w:sz="4" w:space="0" w:color="auto"/>
            </w:tcBorders>
            <w:shd w:val="clear" w:color="auto" w:fill="FBD4B4" w:themeFill="accent6" w:themeFillTint="66"/>
            <w:vAlign w:val="center"/>
          </w:tcPr>
          <w:p w14:paraId="5B8F8506" w14:textId="77777777" w:rsidR="00EB26C7" w:rsidRPr="00572596" w:rsidRDefault="00EB26C7" w:rsidP="00586FDC">
            <w:pPr>
              <w:jc w:val="center"/>
              <w:rPr>
                <w:rFonts w:cstheme="minorHAnsi"/>
                <w:sz w:val="24"/>
                <w:szCs w:val="24"/>
              </w:rPr>
            </w:pPr>
            <w:r w:rsidRPr="00572596">
              <w:rPr>
                <w:rFonts w:cstheme="minorHAnsi"/>
                <w:sz w:val="24"/>
                <w:szCs w:val="24"/>
              </w:rPr>
              <w:t>Name</w:t>
            </w:r>
          </w:p>
        </w:tc>
        <w:tc>
          <w:tcPr>
            <w:tcW w:w="1166" w:type="pct"/>
            <w:shd w:val="clear" w:color="auto" w:fill="FBD4B4" w:themeFill="accent6" w:themeFillTint="66"/>
            <w:vAlign w:val="center"/>
          </w:tcPr>
          <w:p w14:paraId="2BEF2660" w14:textId="77777777" w:rsidR="00EB26C7" w:rsidRPr="00572596" w:rsidRDefault="00EB26C7" w:rsidP="00586FDC">
            <w:pPr>
              <w:jc w:val="center"/>
              <w:rPr>
                <w:rFonts w:cstheme="minorHAnsi"/>
                <w:sz w:val="24"/>
                <w:szCs w:val="24"/>
              </w:rPr>
            </w:pPr>
            <w:r w:rsidRPr="00572596">
              <w:rPr>
                <w:rFonts w:cstheme="minorHAnsi"/>
                <w:sz w:val="24"/>
                <w:szCs w:val="24"/>
              </w:rPr>
              <w:t>Signature</w:t>
            </w:r>
          </w:p>
        </w:tc>
        <w:tc>
          <w:tcPr>
            <w:tcW w:w="1166" w:type="pct"/>
            <w:shd w:val="clear" w:color="auto" w:fill="FBD4B4" w:themeFill="accent6" w:themeFillTint="66"/>
          </w:tcPr>
          <w:p w14:paraId="109FF9A2" w14:textId="77777777" w:rsidR="00EB26C7" w:rsidRPr="00572596" w:rsidRDefault="00EB26C7" w:rsidP="00586FDC">
            <w:pPr>
              <w:jc w:val="center"/>
              <w:rPr>
                <w:rFonts w:cstheme="minorHAnsi"/>
                <w:sz w:val="24"/>
                <w:szCs w:val="24"/>
              </w:rPr>
            </w:pPr>
            <w:r w:rsidRPr="00572596">
              <w:rPr>
                <w:rFonts w:cstheme="minorHAnsi"/>
                <w:sz w:val="24"/>
                <w:szCs w:val="24"/>
              </w:rPr>
              <w:t>Date</w:t>
            </w:r>
          </w:p>
          <w:p w14:paraId="64387DA3" w14:textId="77777777" w:rsidR="00EB26C7" w:rsidRPr="00572596" w:rsidRDefault="00EB26C7" w:rsidP="00586FDC">
            <w:pPr>
              <w:jc w:val="center"/>
              <w:rPr>
                <w:rFonts w:cstheme="minorHAnsi"/>
                <w:sz w:val="24"/>
                <w:szCs w:val="24"/>
              </w:rPr>
            </w:pPr>
            <w:r w:rsidRPr="00572596">
              <w:rPr>
                <w:rFonts w:cstheme="minorHAnsi"/>
                <w:sz w:val="24"/>
                <w:szCs w:val="24"/>
              </w:rPr>
              <w:t>(DD MMM YYYY)</w:t>
            </w:r>
          </w:p>
        </w:tc>
      </w:tr>
      <w:tr w:rsidR="00EB26C7" w:rsidRPr="00572596" w14:paraId="6AE984F3" w14:textId="77777777" w:rsidTr="00586FDC">
        <w:trPr>
          <w:trHeight w:val="1116"/>
        </w:trPr>
        <w:tc>
          <w:tcPr>
            <w:tcW w:w="1203" w:type="pct"/>
            <w:vAlign w:val="center"/>
          </w:tcPr>
          <w:p w14:paraId="2A89FAF2" w14:textId="1DAEB14D" w:rsidR="00EB26C7" w:rsidRPr="00572596" w:rsidRDefault="004076B7" w:rsidP="00586FDC">
            <w:pPr>
              <w:jc w:val="center"/>
              <w:rPr>
                <w:rFonts w:cstheme="minorHAnsi"/>
                <w:sz w:val="24"/>
                <w:szCs w:val="24"/>
              </w:rPr>
            </w:pPr>
            <w:r>
              <w:rPr>
                <w:rFonts w:cstheme="minorHAnsi"/>
                <w:sz w:val="24"/>
                <w:szCs w:val="24"/>
              </w:rPr>
              <w:t>Software Project</w:t>
            </w:r>
            <w:r w:rsidR="00043BF0">
              <w:rPr>
                <w:rFonts w:cstheme="minorHAnsi"/>
                <w:sz w:val="24"/>
                <w:szCs w:val="24"/>
              </w:rPr>
              <w:t xml:space="preserve"> </w:t>
            </w:r>
            <w:r>
              <w:rPr>
                <w:rFonts w:cstheme="minorHAnsi"/>
                <w:sz w:val="24"/>
                <w:szCs w:val="24"/>
              </w:rPr>
              <w:t>Manager</w:t>
            </w:r>
          </w:p>
        </w:tc>
        <w:tc>
          <w:tcPr>
            <w:tcW w:w="1465" w:type="pct"/>
            <w:vAlign w:val="center"/>
          </w:tcPr>
          <w:p w14:paraId="0A6CDEF9" w14:textId="34022E33" w:rsidR="00EB26C7" w:rsidRPr="00572596" w:rsidRDefault="000E3053" w:rsidP="00586FDC">
            <w:pPr>
              <w:jc w:val="center"/>
              <w:rPr>
                <w:rFonts w:cstheme="minorHAnsi"/>
                <w:sz w:val="24"/>
                <w:szCs w:val="24"/>
              </w:rPr>
            </w:pPr>
            <w:r>
              <w:rPr>
                <w:rFonts w:cstheme="minorHAnsi"/>
                <w:sz w:val="24"/>
                <w:szCs w:val="24"/>
              </w:rPr>
              <w:t>Pascal HENCK</w:t>
            </w:r>
          </w:p>
        </w:tc>
        <w:tc>
          <w:tcPr>
            <w:tcW w:w="1166" w:type="pct"/>
            <w:vAlign w:val="center"/>
          </w:tcPr>
          <w:p w14:paraId="0DB2ADC2" w14:textId="77777777" w:rsidR="00EB26C7" w:rsidRPr="00572596" w:rsidRDefault="00EB26C7" w:rsidP="00586FDC">
            <w:pPr>
              <w:jc w:val="center"/>
              <w:rPr>
                <w:rFonts w:cstheme="minorHAnsi"/>
                <w:sz w:val="24"/>
                <w:szCs w:val="24"/>
              </w:rPr>
            </w:pPr>
          </w:p>
        </w:tc>
        <w:tc>
          <w:tcPr>
            <w:tcW w:w="1166" w:type="pct"/>
            <w:vAlign w:val="center"/>
          </w:tcPr>
          <w:p w14:paraId="1AC0A0E7" w14:textId="77777777" w:rsidR="00EB26C7" w:rsidRPr="00572596" w:rsidRDefault="00EB26C7" w:rsidP="00586FDC">
            <w:pPr>
              <w:jc w:val="center"/>
              <w:rPr>
                <w:rFonts w:cstheme="minorHAnsi"/>
                <w:sz w:val="24"/>
                <w:szCs w:val="24"/>
              </w:rPr>
            </w:pPr>
          </w:p>
        </w:tc>
      </w:tr>
      <w:tr w:rsidR="00EB26C7" w:rsidRPr="00572596" w14:paraId="51F4A24B" w14:textId="77777777" w:rsidTr="00586FDC">
        <w:trPr>
          <w:trHeight w:val="1116"/>
        </w:trPr>
        <w:tc>
          <w:tcPr>
            <w:tcW w:w="1203" w:type="pct"/>
            <w:vAlign w:val="center"/>
          </w:tcPr>
          <w:p w14:paraId="1B9E3F9D" w14:textId="77777777" w:rsidR="00EB26C7" w:rsidRPr="00572596" w:rsidRDefault="00EB26C7" w:rsidP="00586FDC">
            <w:pPr>
              <w:jc w:val="center"/>
              <w:rPr>
                <w:rFonts w:cstheme="minorHAnsi"/>
                <w:sz w:val="24"/>
                <w:szCs w:val="24"/>
              </w:rPr>
            </w:pPr>
          </w:p>
        </w:tc>
        <w:tc>
          <w:tcPr>
            <w:tcW w:w="1465" w:type="pct"/>
            <w:vAlign w:val="center"/>
          </w:tcPr>
          <w:p w14:paraId="20FB1BB7" w14:textId="77777777" w:rsidR="00EB26C7" w:rsidRPr="00572596" w:rsidRDefault="00EB26C7" w:rsidP="00586FDC">
            <w:pPr>
              <w:jc w:val="center"/>
              <w:rPr>
                <w:rFonts w:cstheme="minorHAnsi"/>
                <w:sz w:val="24"/>
                <w:szCs w:val="24"/>
              </w:rPr>
            </w:pPr>
          </w:p>
        </w:tc>
        <w:tc>
          <w:tcPr>
            <w:tcW w:w="1166" w:type="pct"/>
            <w:vAlign w:val="center"/>
          </w:tcPr>
          <w:p w14:paraId="5C62FF5D" w14:textId="77777777" w:rsidR="00EB26C7" w:rsidRPr="00572596" w:rsidRDefault="00EB26C7" w:rsidP="00586FDC">
            <w:pPr>
              <w:jc w:val="center"/>
              <w:rPr>
                <w:rFonts w:cstheme="minorHAnsi"/>
                <w:sz w:val="24"/>
                <w:szCs w:val="24"/>
              </w:rPr>
            </w:pPr>
          </w:p>
        </w:tc>
        <w:tc>
          <w:tcPr>
            <w:tcW w:w="1166" w:type="pct"/>
            <w:vAlign w:val="center"/>
          </w:tcPr>
          <w:p w14:paraId="5CEB825A" w14:textId="77777777" w:rsidR="00EB26C7" w:rsidRPr="00572596" w:rsidRDefault="00EB26C7" w:rsidP="00586FDC">
            <w:pPr>
              <w:jc w:val="center"/>
              <w:rPr>
                <w:rFonts w:cstheme="minorHAnsi"/>
                <w:sz w:val="24"/>
                <w:szCs w:val="24"/>
              </w:rPr>
            </w:pPr>
          </w:p>
        </w:tc>
      </w:tr>
      <w:tr w:rsidR="004076B7" w:rsidRPr="00572596" w14:paraId="737520F7" w14:textId="77777777" w:rsidTr="00586FDC">
        <w:trPr>
          <w:trHeight w:val="1116"/>
        </w:trPr>
        <w:tc>
          <w:tcPr>
            <w:tcW w:w="1203" w:type="pct"/>
            <w:vAlign w:val="center"/>
          </w:tcPr>
          <w:p w14:paraId="2538E8CC" w14:textId="79C020A2" w:rsidR="004076B7" w:rsidRPr="00572596" w:rsidRDefault="004076B7" w:rsidP="00586FDC">
            <w:pPr>
              <w:jc w:val="center"/>
              <w:rPr>
                <w:rFonts w:cstheme="minorHAnsi"/>
                <w:sz w:val="24"/>
                <w:szCs w:val="24"/>
              </w:rPr>
            </w:pPr>
            <w:r>
              <w:rPr>
                <w:rFonts w:cstheme="minorHAnsi"/>
                <w:sz w:val="24"/>
                <w:szCs w:val="24"/>
              </w:rPr>
              <w:t>Author</w:t>
            </w:r>
          </w:p>
        </w:tc>
        <w:tc>
          <w:tcPr>
            <w:tcW w:w="1465" w:type="pct"/>
            <w:vAlign w:val="center"/>
          </w:tcPr>
          <w:p w14:paraId="13479408" w14:textId="6D65376F" w:rsidR="004076B7" w:rsidRPr="00572596" w:rsidRDefault="000E3053" w:rsidP="00586FDC">
            <w:pPr>
              <w:jc w:val="center"/>
              <w:rPr>
                <w:rFonts w:cstheme="minorHAnsi"/>
                <w:sz w:val="24"/>
                <w:szCs w:val="24"/>
              </w:rPr>
            </w:pPr>
            <w:r>
              <w:rPr>
                <w:rFonts w:cstheme="minorHAnsi"/>
                <w:sz w:val="24"/>
                <w:szCs w:val="24"/>
              </w:rPr>
              <w:t>Rafael WEHRMEISTER PADILHA</w:t>
            </w:r>
          </w:p>
        </w:tc>
        <w:tc>
          <w:tcPr>
            <w:tcW w:w="1166" w:type="pct"/>
            <w:vAlign w:val="center"/>
          </w:tcPr>
          <w:p w14:paraId="3C06BA0B" w14:textId="77777777" w:rsidR="004076B7" w:rsidRPr="00572596" w:rsidRDefault="004076B7" w:rsidP="00586FDC">
            <w:pPr>
              <w:jc w:val="center"/>
              <w:rPr>
                <w:rFonts w:cstheme="minorHAnsi"/>
                <w:sz w:val="24"/>
                <w:szCs w:val="24"/>
              </w:rPr>
            </w:pPr>
          </w:p>
        </w:tc>
        <w:tc>
          <w:tcPr>
            <w:tcW w:w="1166" w:type="pct"/>
            <w:vAlign w:val="center"/>
          </w:tcPr>
          <w:p w14:paraId="691C083E" w14:textId="77777777" w:rsidR="004076B7" w:rsidRPr="00572596" w:rsidRDefault="004076B7" w:rsidP="00586FDC">
            <w:pPr>
              <w:jc w:val="center"/>
              <w:rPr>
                <w:rFonts w:cstheme="minorHAnsi"/>
                <w:sz w:val="24"/>
                <w:szCs w:val="24"/>
              </w:rPr>
            </w:pPr>
          </w:p>
        </w:tc>
      </w:tr>
    </w:tbl>
    <w:p w14:paraId="3102EACB" w14:textId="77777777" w:rsidR="00EB26C7" w:rsidRPr="00572596" w:rsidRDefault="00EB26C7" w:rsidP="00EB26C7">
      <w:pPr>
        <w:rPr>
          <w:rFonts w:asciiTheme="majorHAnsi" w:hAnsiTheme="majorHAnsi"/>
          <w:b/>
          <w:color w:val="808080" w:themeColor="background1" w:themeShade="80"/>
          <w:sz w:val="24"/>
        </w:rPr>
      </w:pPr>
    </w:p>
    <w:p w14:paraId="57F63587" w14:textId="77777777" w:rsidR="00EB26C7" w:rsidRPr="00572596" w:rsidRDefault="00EB26C7" w:rsidP="00EB26C7">
      <w:pPr>
        <w:rPr>
          <w:rFonts w:asciiTheme="majorHAnsi" w:hAnsiTheme="majorHAnsi" w:cstheme="minorHAnsi"/>
          <w:b/>
          <w:color w:val="808080" w:themeColor="background1" w:themeShade="80"/>
          <w:sz w:val="24"/>
        </w:rPr>
      </w:pPr>
      <w:r w:rsidRPr="00572596">
        <w:rPr>
          <w:rFonts w:asciiTheme="majorHAnsi" w:hAnsiTheme="majorHAnsi" w:cstheme="minorHAnsi"/>
          <w:b/>
          <w:color w:val="808080" w:themeColor="background1" w:themeShade="80"/>
          <w:sz w:val="24"/>
        </w:rPr>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4608"/>
        <w:gridCol w:w="2480"/>
        <w:gridCol w:w="2493"/>
      </w:tblGrid>
      <w:tr w:rsidR="00EB26C7" w:rsidRPr="00572596" w14:paraId="376F00AC" w14:textId="77777777" w:rsidTr="00586FDC">
        <w:tc>
          <w:tcPr>
            <w:tcW w:w="515" w:type="pct"/>
            <w:shd w:val="clear" w:color="auto" w:fill="FBD4B4" w:themeFill="accent6" w:themeFillTint="66"/>
            <w:vAlign w:val="center"/>
          </w:tcPr>
          <w:p w14:paraId="1B705656" w14:textId="77777777" w:rsidR="00EB26C7" w:rsidRPr="00572596" w:rsidRDefault="00EB26C7" w:rsidP="00586FDC">
            <w:pPr>
              <w:jc w:val="center"/>
              <w:rPr>
                <w:rFonts w:cstheme="minorHAnsi"/>
                <w:sz w:val="24"/>
                <w:szCs w:val="24"/>
              </w:rPr>
            </w:pPr>
            <w:r w:rsidRPr="00572596">
              <w:rPr>
                <w:rFonts w:cstheme="minorHAnsi"/>
                <w:sz w:val="24"/>
                <w:szCs w:val="24"/>
              </w:rPr>
              <w:t>Revision</w:t>
            </w:r>
          </w:p>
        </w:tc>
        <w:tc>
          <w:tcPr>
            <w:tcW w:w="2157" w:type="pct"/>
            <w:shd w:val="clear" w:color="auto" w:fill="FBD4B4" w:themeFill="accent6" w:themeFillTint="66"/>
            <w:vAlign w:val="center"/>
          </w:tcPr>
          <w:p w14:paraId="3FACCFFF" w14:textId="77777777" w:rsidR="00EB26C7" w:rsidRPr="00572596" w:rsidRDefault="00EB26C7" w:rsidP="00586FDC">
            <w:pPr>
              <w:jc w:val="center"/>
              <w:rPr>
                <w:rFonts w:cstheme="minorHAnsi"/>
                <w:sz w:val="24"/>
                <w:szCs w:val="24"/>
              </w:rPr>
            </w:pPr>
            <w:r w:rsidRPr="00572596">
              <w:rPr>
                <w:rFonts w:cstheme="minorHAnsi"/>
                <w:sz w:val="24"/>
                <w:szCs w:val="24"/>
              </w:rPr>
              <w:t>Description</w:t>
            </w:r>
          </w:p>
        </w:tc>
        <w:tc>
          <w:tcPr>
            <w:tcW w:w="1161" w:type="pct"/>
            <w:shd w:val="clear" w:color="auto" w:fill="FBD4B4" w:themeFill="accent6" w:themeFillTint="66"/>
            <w:vAlign w:val="center"/>
          </w:tcPr>
          <w:p w14:paraId="63B450A9" w14:textId="77777777" w:rsidR="00EB26C7" w:rsidRPr="00572596" w:rsidRDefault="00EB26C7" w:rsidP="00586FDC">
            <w:pPr>
              <w:jc w:val="center"/>
              <w:rPr>
                <w:rFonts w:cstheme="minorHAnsi"/>
                <w:sz w:val="24"/>
                <w:szCs w:val="24"/>
              </w:rPr>
            </w:pPr>
            <w:r w:rsidRPr="00572596">
              <w:rPr>
                <w:rFonts w:cstheme="minorHAnsi"/>
                <w:sz w:val="24"/>
                <w:szCs w:val="24"/>
              </w:rPr>
              <w:t>Author</w:t>
            </w:r>
          </w:p>
        </w:tc>
        <w:tc>
          <w:tcPr>
            <w:tcW w:w="1167" w:type="pct"/>
            <w:shd w:val="clear" w:color="auto" w:fill="FBD4B4" w:themeFill="accent6" w:themeFillTint="66"/>
            <w:vAlign w:val="center"/>
          </w:tcPr>
          <w:p w14:paraId="17875A3C" w14:textId="77777777" w:rsidR="00EB26C7" w:rsidRPr="00572596" w:rsidRDefault="00EB26C7" w:rsidP="00586FDC">
            <w:pPr>
              <w:jc w:val="center"/>
              <w:rPr>
                <w:rFonts w:cstheme="minorHAnsi"/>
                <w:sz w:val="24"/>
                <w:szCs w:val="24"/>
              </w:rPr>
            </w:pPr>
            <w:r w:rsidRPr="00572596">
              <w:rPr>
                <w:rFonts w:cstheme="minorHAnsi"/>
                <w:sz w:val="24"/>
                <w:szCs w:val="24"/>
              </w:rPr>
              <w:t>Effective Date</w:t>
            </w:r>
          </w:p>
          <w:p w14:paraId="3E9D666C" w14:textId="77777777" w:rsidR="00EB26C7" w:rsidRPr="00572596" w:rsidRDefault="00EB26C7" w:rsidP="00586FDC">
            <w:pPr>
              <w:jc w:val="center"/>
              <w:rPr>
                <w:rFonts w:cstheme="minorHAnsi"/>
                <w:sz w:val="24"/>
                <w:szCs w:val="24"/>
              </w:rPr>
            </w:pPr>
            <w:r w:rsidRPr="00572596">
              <w:rPr>
                <w:rFonts w:cstheme="minorHAnsi"/>
                <w:sz w:val="24"/>
                <w:szCs w:val="24"/>
              </w:rPr>
              <w:t>(DD MMM YYYY)</w:t>
            </w:r>
          </w:p>
        </w:tc>
      </w:tr>
      <w:tr w:rsidR="00EB26C7" w:rsidRPr="00572596" w14:paraId="36A02092" w14:textId="77777777" w:rsidTr="00586FDC">
        <w:tc>
          <w:tcPr>
            <w:tcW w:w="515" w:type="pct"/>
            <w:vAlign w:val="center"/>
          </w:tcPr>
          <w:p w14:paraId="38798C3E" w14:textId="26197232" w:rsidR="00EB26C7" w:rsidRPr="00572596" w:rsidRDefault="00BD66BB" w:rsidP="00586FDC">
            <w:pPr>
              <w:rPr>
                <w:rFonts w:cstheme="minorHAnsi"/>
                <w:sz w:val="24"/>
                <w:szCs w:val="24"/>
              </w:rPr>
            </w:pPr>
            <w:del w:id="8" w:author="Benjamin Roustan" w:date="2020-03-13T14:29:00Z">
              <w:r w:rsidDel="00D7304E">
                <w:rPr>
                  <w:rFonts w:cstheme="minorHAnsi"/>
                </w:rPr>
                <w:delText>X.Y</w:delText>
              </w:r>
            </w:del>
            <w:r w:rsidR="000E3053">
              <w:rPr>
                <w:rFonts w:cstheme="minorHAnsi"/>
              </w:rPr>
              <w:t>1.0</w:t>
            </w:r>
          </w:p>
        </w:tc>
        <w:tc>
          <w:tcPr>
            <w:tcW w:w="2157" w:type="pct"/>
            <w:vAlign w:val="center"/>
          </w:tcPr>
          <w:p w14:paraId="2A06047C" w14:textId="66F05182" w:rsidR="00EB26C7" w:rsidRPr="00572596" w:rsidRDefault="000E3053" w:rsidP="00586FDC">
            <w:pPr>
              <w:rPr>
                <w:rFonts w:cstheme="minorHAnsi"/>
                <w:sz w:val="24"/>
                <w:szCs w:val="24"/>
              </w:rPr>
            </w:pPr>
            <w:r>
              <w:t>Creation</w:t>
            </w:r>
          </w:p>
        </w:tc>
        <w:tc>
          <w:tcPr>
            <w:tcW w:w="1161" w:type="pct"/>
          </w:tcPr>
          <w:p w14:paraId="43E6DA58" w14:textId="0DF6AE7D" w:rsidR="00EB26C7" w:rsidRPr="00572596" w:rsidRDefault="000E3053" w:rsidP="00586FDC">
            <w:pPr>
              <w:rPr>
                <w:rFonts w:cstheme="minorHAnsi"/>
                <w:sz w:val="24"/>
                <w:szCs w:val="24"/>
              </w:rPr>
            </w:pPr>
            <w:r>
              <w:rPr>
                <w:rFonts w:cstheme="minorHAnsi"/>
                <w:sz w:val="24"/>
                <w:szCs w:val="24"/>
              </w:rPr>
              <w:t>RWE</w:t>
            </w:r>
          </w:p>
        </w:tc>
        <w:tc>
          <w:tcPr>
            <w:tcW w:w="1167" w:type="pct"/>
          </w:tcPr>
          <w:p w14:paraId="0A533EE2" w14:textId="52791B5B" w:rsidR="00EB26C7" w:rsidRPr="00572596" w:rsidRDefault="00F93A33" w:rsidP="00586FDC">
            <w:pPr>
              <w:rPr>
                <w:rFonts w:cstheme="minorHAnsi"/>
                <w:sz w:val="24"/>
                <w:szCs w:val="24"/>
              </w:rPr>
            </w:pPr>
            <w:del w:id="9" w:author="Benjamin Roustan" w:date="2020-03-13T14:30:00Z">
              <w:r w:rsidDel="00D7304E">
                <w:rPr>
                  <w:rStyle w:val="Textedelespacerserv"/>
                  <w:vanish/>
                </w:rPr>
                <w:delText>Click here to enter a date.</w:delText>
              </w:r>
            </w:del>
            <w:ins w:id="10" w:author="Benjamin Roustan" w:date="2020-03-13T14:30:00Z">
              <w:r w:rsidR="00D7304E">
                <w:rPr>
                  <w:rStyle w:val="Textedelespacerserv"/>
                  <w:vanish/>
                </w:rPr>
                <w:t xml:space="preserve">13 </w:t>
              </w:r>
            </w:ins>
            <w:r w:rsidR="001A1E83">
              <w:rPr>
                <w:rStyle w:val="Textedelespacerserv"/>
                <w:vanish/>
              </w:rPr>
              <w:t>JAN</w:t>
            </w:r>
            <w:ins w:id="11" w:author="Benjamin Roustan" w:date="2020-03-13T14:30:00Z">
              <w:r w:rsidR="00D7304E">
                <w:rPr>
                  <w:rStyle w:val="Textedelespacerserv"/>
                  <w:vanish/>
                </w:rPr>
                <w:t xml:space="preserve"> 202</w:t>
              </w:r>
            </w:ins>
            <w:r w:rsidR="001A1E83">
              <w:rPr>
                <w:rStyle w:val="Textedelespacerserv"/>
                <w:vanish/>
              </w:rPr>
              <w:t>1</w:t>
            </w:r>
          </w:p>
        </w:tc>
      </w:tr>
      <w:tr w:rsidR="00151DF7" w:rsidRPr="00572596" w14:paraId="537E7074" w14:textId="77777777" w:rsidTr="00586FDC">
        <w:tc>
          <w:tcPr>
            <w:tcW w:w="515" w:type="pct"/>
            <w:vAlign w:val="center"/>
          </w:tcPr>
          <w:p w14:paraId="54C1FD33" w14:textId="3743B468" w:rsidR="00151DF7" w:rsidDel="00D7304E" w:rsidRDefault="00151DF7" w:rsidP="00586FDC">
            <w:pPr>
              <w:rPr>
                <w:rFonts w:cstheme="minorHAnsi"/>
              </w:rPr>
            </w:pPr>
            <w:r>
              <w:rPr>
                <w:rFonts w:cstheme="minorHAnsi"/>
              </w:rPr>
              <w:t>1.0.1</w:t>
            </w:r>
          </w:p>
        </w:tc>
        <w:tc>
          <w:tcPr>
            <w:tcW w:w="2157" w:type="pct"/>
            <w:vAlign w:val="center"/>
          </w:tcPr>
          <w:p w14:paraId="119F13C5" w14:textId="77777777" w:rsidR="00151DF7" w:rsidRDefault="00F51D7E" w:rsidP="00586FDC">
            <w:r>
              <w:t>Update following parts:</w:t>
            </w:r>
          </w:p>
          <w:p w14:paraId="27C0ACAD" w14:textId="2FDCF776" w:rsidR="001A1E83" w:rsidRDefault="001A1E83" w:rsidP="00F51D7E">
            <w:pPr>
              <w:pStyle w:val="Paragraphedeliste"/>
              <w:numPr>
                <w:ilvl w:val="0"/>
                <w:numId w:val="53"/>
              </w:numPr>
            </w:pPr>
            <w:r>
              <w:t>Terms, abbreviations, references, …</w:t>
            </w:r>
          </w:p>
          <w:p w14:paraId="36E659AA" w14:textId="708EF86E" w:rsidR="001A1E83" w:rsidRDefault="001A1E83" w:rsidP="00F51D7E">
            <w:pPr>
              <w:pStyle w:val="Paragraphedeliste"/>
              <w:numPr>
                <w:ilvl w:val="0"/>
                <w:numId w:val="53"/>
              </w:numPr>
            </w:pPr>
            <w:r>
              <w:t>Introduction/Overview</w:t>
            </w:r>
          </w:p>
          <w:p w14:paraId="19E7E493" w14:textId="4AAF01D6" w:rsidR="00F51D7E" w:rsidRDefault="00F51D7E" w:rsidP="00F51D7E">
            <w:pPr>
              <w:pStyle w:val="Paragraphedeliste"/>
              <w:numPr>
                <w:ilvl w:val="0"/>
                <w:numId w:val="53"/>
              </w:numPr>
            </w:pPr>
            <w:r>
              <w:t>Bootloader FW: Maintenance and Safe</w:t>
            </w:r>
          </w:p>
          <w:p w14:paraId="290502F1" w14:textId="22813675" w:rsidR="00F51D7E" w:rsidRDefault="00F51D7E" w:rsidP="00F51D7E">
            <w:pPr>
              <w:pStyle w:val="Paragraphedeliste"/>
              <w:numPr>
                <w:ilvl w:val="0"/>
                <w:numId w:val="53"/>
              </w:numPr>
            </w:pPr>
            <w:r>
              <w:t>Production FW</w:t>
            </w:r>
          </w:p>
          <w:p w14:paraId="13152E06" w14:textId="1BD191F4" w:rsidR="00F51D7E" w:rsidRDefault="00F51D7E" w:rsidP="00F51D7E">
            <w:pPr>
              <w:pStyle w:val="Paragraphedeliste"/>
              <w:numPr>
                <w:ilvl w:val="0"/>
                <w:numId w:val="53"/>
              </w:numPr>
            </w:pPr>
            <w:r>
              <w:t>Force Sensor calibration</w:t>
            </w:r>
          </w:p>
          <w:p w14:paraId="51D8F815" w14:textId="4E2DF0F3" w:rsidR="001335C4" w:rsidRDefault="001335C4" w:rsidP="00F51D7E">
            <w:pPr>
              <w:pStyle w:val="Paragraphedeliste"/>
              <w:numPr>
                <w:ilvl w:val="0"/>
                <w:numId w:val="53"/>
              </w:numPr>
            </w:pPr>
            <w:r>
              <w:t>Motor Stall</w:t>
            </w:r>
          </w:p>
          <w:p w14:paraId="311B6D49" w14:textId="7DE1839B" w:rsidR="00F51D7E" w:rsidRDefault="00F51D7E" w:rsidP="00F51D7E">
            <w:pPr>
              <w:pStyle w:val="Paragraphedeliste"/>
              <w:numPr>
                <w:ilvl w:val="0"/>
                <w:numId w:val="53"/>
              </w:numPr>
            </w:pPr>
            <w:r>
              <w:t xml:space="preserve">Error </w:t>
            </w:r>
            <w:r w:rsidR="001335C4">
              <w:t>M</w:t>
            </w:r>
            <w:r>
              <w:t>anagement (partially)</w:t>
            </w:r>
          </w:p>
        </w:tc>
        <w:tc>
          <w:tcPr>
            <w:tcW w:w="1161" w:type="pct"/>
          </w:tcPr>
          <w:p w14:paraId="043C689C" w14:textId="7170EC55" w:rsidR="00151DF7" w:rsidRDefault="00F51D7E" w:rsidP="00586FDC">
            <w:pPr>
              <w:rPr>
                <w:rFonts w:cstheme="minorHAnsi"/>
                <w:sz w:val="24"/>
                <w:szCs w:val="24"/>
              </w:rPr>
            </w:pPr>
            <w:r>
              <w:rPr>
                <w:rFonts w:cstheme="minorHAnsi"/>
                <w:sz w:val="24"/>
                <w:szCs w:val="24"/>
              </w:rPr>
              <w:t>RWE</w:t>
            </w:r>
          </w:p>
        </w:tc>
        <w:tc>
          <w:tcPr>
            <w:tcW w:w="1167" w:type="pct"/>
          </w:tcPr>
          <w:p w14:paraId="1C85C90B" w14:textId="32A8BBEA" w:rsidR="001A1E83" w:rsidRPr="001A1E83" w:rsidDel="00D7304E" w:rsidRDefault="009B4710" w:rsidP="00586FDC">
            <w:pPr>
              <w:rPr>
                <w:rStyle w:val="Textedelespacerserv"/>
              </w:rPr>
            </w:pPr>
            <w:r>
              <w:rPr>
                <w:rStyle w:val="Textedelespacerserv"/>
              </w:rPr>
              <w:t>16</w:t>
            </w:r>
            <w:r w:rsidR="001A1E83">
              <w:rPr>
                <w:rStyle w:val="Textedelespacerserv"/>
              </w:rPr>
              <w:t xml:space="preserve"> FEV 2021</w:t>
            </w:r>
          </w:p>
        </w:tc>
      </w:tr>
    </w:tbl>
    <w:p w14:paraId="380E4AEB" w14:textId="77777777" w:rsidR="00586FDC" w:rsidRPr="00572596" w:rsidRDefault="00586FDC" w:rsidP="00513361"/>
    <w:p w14:paraId="175CF6F6" w14:textId="77777777" w:rsidR="00586FDC" w:rsidRPr="00572596" w:rsidRDefault="00586FDC">
      <w:pPr>
        <w:jc w:val="left"/>
      </w:pPr>
      <w:r w:rsidRPr="00572596">
        <w:br w:type="page"/>
      </w:r>
    </w:p>
    <w:bookmarkStart w:id="12" w:name="_Toc523912934" w:displacedByCustomXml="next"/>
    <w:bookmarkStart w:id="13" w:name="_Toc200964702" w:displacedByCustomXml="next"/>
    <w:sdt>
      <w:sdtPr>
        <w:rPr>
          <w:rFonts w:ascii="Calibri" w:hAnsi="Calibri"/>
          <w:b w:val="0"/>
          <w:bCs w:val="0"/>
          <w:color w:val="auto"/>
          <w:sz w:val="22"/>
          <w:szCs w:val="22"/>
        </w:rPr>
        <w:id w:val="911897603"/>
        <w:docPartObj>
          <w:docPartGallery w:val="Table of Contents"/>
          <w:docPartUnique/>
        </w:docPartObj>
      </w:sdtPr>
      <w:sdtContent>
        <w:p w14:paraId="647AE9D2" w14:textId="77777777" w:rsidR="00586FDC" w:rsidRPr="00572596" w:rsidRDefault="00586FDC">
          <w:pPr>
            <w:pStyle w:val="En-ttedetabledesmatires"/>
          </w:pPr>
          <w:r w:rsidRPr="00572596">
            <w:t>Table of Contents</w:t>
          </w:r>
        </w:p>
        <w:p w14:paraId="1856399D" w14:textId="757CFC3E" w:rsidR="009B4710" w:rsidRDefault="00586FDC">
          <w:pPr>
            <w:pStyle w:val="TM1"/>
            <w:tabs>
              <w:tab w:val="left" w:pos="440"/>
              <w:tab w:val="right" w:leader="dot" w:pos="10456"/>
            </w:tabs>
            <w:rPr>
              <w:rFonts w:asciiTheme="minorHAnsi" w:eastAsiaTheme="minorEastAsia" w:hAnsiTheme="minorHAnsi" w:cstheme="minorBidi"/>
              <w:noProof/>
              <w:lang w:val="en-US" w:bidi="ar-SA"/>
            </w:rPr>
          </w:pPr>
          <w:r w:rsidRPr="00572596">
            <w:fldChar w:fldCharType="begin"/>
          </w:r>
          <w:r w:rsidRPr="00572596">
            <w:instrText xml:space="preserve"> TOC \o "1-3" \h \z \u </w:instrText>
          </w:r>
          <w:r w:rsidRPr="00572596">
            <w:fldChar w:fldCharType="separate"/>
          </w:r>
          <w:hyperlink w:anchor="_Toc64391840" w:history="1">
            <w:r w:rsidR="009B4710" w:rsidRPr="007B2BDA">
              <w:rPr>
                <w:rStyle w:val="Lienhypertexte"/>
                <w:noProof/>
              </w:rPr>
              <w:t>2</w:t>
            </w:r>
            <w:r w:rsidR="009B4710">
              <w:rPr>
                <w:rFonts w:asciiTheme="minorHAnsi" w:eastAsiaTheme="minorEastAsia" w:hAnsiTheme="minorHAnsi" w:cstheme="minorBidi"/>
                <w:noProof/>
                <w:lang w:val="en-US" w:bidi="ar-SA"/>
              </w:rPr>
              <w:tab/>
            </w:r>
            <w:r w:rsidR="009B4710" w:rsidRPr="007B2BDA">
              <w:rPr>
                <w:rStyle w:val="Lienhypertexte"/>
                <w:noProof/>
              </w:rPr>
              <w:t>Introduction</w:t>
            </w:r>
            <w:r w:rsidR="009B4710">
              <w:rPr>
                <w:noProof/>
                <w:webHidden/>
              </w:rPr>
              <w:tab/>
            </w:r>
            <w:r w:rsidR="009B4710">
              <w:rPr>
                <w:noProof/>
                <w:webHidden/>
              </w:rPr>
              <w:fldChar w:fldCharType="begin"/>
            </w:r>
            <w:r w:rsidR="009B4710">
              <w:rPr>
                <w:noProof/>
                <w:webHidden/>
              </w:rPr>
              <w:instrText xml:space="preserve"> PAGEREF _Toc64391840 \h </w:instrText>
            </w:r>
            <w:r w:rsidR="009B4710">
              <w:rPr>
                <w:noProof/>
                <w:webHidden/>
              </w:rPr>
            </w:r>
            <w:r w:rsidR="009B4710">
              <w:rPr>
                <w:noProof/>
                <w:webHidden/>
              </w:rPr>
              <w:fldChar w:fldCharType="separate"/>
            </w:r>
            <w:r w:rsidR="009B4710">
              <w:rPr>
                <w:noProof/>
                <w:webHidden/>
              </w:rPr>
              <w:t>3</w:t>
            </w:r>
            <w:r w:rsidR="009B4710">
              <w:rPr>
                <w:noProof/>
                <w:webHidden/>
              </w:rPr>
              <w:fldChar w:fldCharType="end"/>
            </w:r>
          </w:hyperlink>
        </w:p>
        <w:p w14:paraId="3EED0D42" w14:textId="19A2B17E" w:rsidR="009B4710" w:rsidRDefault="001845EE">
          <w:pPr>
            <w:pStyle w:val="TM2"/>
            <w:tabs>
              <w:tab w:val="left" w:pos="880"/>
              <w:tab w:val="right" w:leader="dot" w:pos="10456"/>
            </w:tabs>
            <w:rPr>
              <w:rFonts w:asciiTheme="minorHAnsi" w:eastAsiaTheme="minorEastAsia" w:hAnsiTheme="minorHAnsi" w:cstheme="minorBidi"/>
              <w:noProof/>
              <w:lang w:val="en-US" w:bidi="ar-SA"/>
            </w:rPr>
          </w:pPr>
          <w:hyperlink w:anchor="_Toc64391841" w:history="1">
            <w:r w:rsidR="009B4710" w:rsidRPr="007B2BDA">
              <w:rPr>
                <w:rStyle w:val="Lienhypertexte"/>
                <w:noProof/>
              </w:rPr>
              <w:t>2.1</w:t>
            </w:r>
            <w:r w:rsidR="009B4710">
              <w:rPr>
                <w:rFonts w:asciiTheme="minorHAnsi" w:eastAsiaTheme="minorEastAsia" w:hAnsiTheme="minorHAnsi" w:cstheme="minorBidi"/>
                <w:noProof/>
                <w:lang w:val="en-US" w:bidi="ar-SA"/>
              </w:rPr>
              <w:tab/>
            </w:r>
            <w:r w:rsidR="009B4710" w:rsidRPr="007B2BDA">
              <w:rPr>
                <w:rStyle w:val="Lienhypertexte"/>
                <w:noProof/>
              </w:rPr>
              <w:t>Document overview</w:t>
            </w:r>
            <w:r w:rsidR="009B4710">
              <w:rPr>
                <w:noProof/>
                <w:webHidden/>
              </w:rPr>
              <w:tab/>
            </w:r>
            <w:r w:rsidR="009B4710">
              <w:rPr>
                <w:noProof/>
                <w:webHidden/>
              </w:rPr>
              <w:fldChar w:fldCharType="begin"/>
            </w:r>
            <w:r w:rsidR="009B4710">
              <w:rPr>
                <w:noProof/>
                <w:webHidden/>
              </w:rPr>
              <w:instrText xml:space="preserve"> PAGEREF _Toc64391841 \h </w:instrText>
            </w:r>
            <w:r w:rsidR="009B4710">
              <w:rPr>
                <w:noProof/>
                <w:webHidden/>
              </w:rPr>
            </w:r>
            <w:r w:rsidR="009B4710">
              <w:rPr>
                <w:noProof/>
                <w:webHidden/>
              </w:rPr>
              <w:fldChar w:fldCharType="separate"/>
            </w:r>
            <w:r w:rsidR="009B4710">
              <w:rPr>
                <w:noProof/>
                <w:webHidden/>
              </w:rPr>
              <w:t>3</w:t>
            </w:r>
            <w:r w:rsidR="009B4710">
              <w:rPr>
                <w:noProof/>
                <w:webHidden/>
              </w:rPr>
              <w:fldChar w:fldCharType="end"/>
            </w:r>
          </w:hyperlink>
        </w:p>
        <w:p w14:paraId="272272EC" w14:textId="0DF2442C" w:rsidR="009B4710" w:rsidRDefault="001845EE">
          <w:pPr>
            <w:pStyle w:val="TM1"/>
            <w:tabs>
              <w:tab w:val="left" w:pos="440"/>
              <w:tab w:val="right" w:leader="dot" w:pos="10456"/>
            </w:tabs>
            <w:rPr>
              <w:rFonts w:asciiTheme="minorHAnsi" w:eastAsiaTheme="minorEastAsia" w:hAnsiTheme="minorHAnsi" w:cstheme="minorBidi"/>
              <w:noProof/>
              <w:lang w:val="en-US" w:bidi="ar-SA"/>
            </w:rPr>
          </w:pPr>
          <w:hyperlink w:anchor="_Toc64391842" w:history="1">
            <w:r w:rsidR="009B4710" w:rsidRPr="007B2BDA">
              <w:rPr>
                <w:rStyle w:val="Lienhypertexte"/>
                <w:noProof/>
              </w:rPr>
              <w:t>3</w:t>
            </w:r>
            <w:r w:rsidR="009B4710">
              <w:rPr>
                <w:rFonts w:asciiTheme="minorHAnsi" w:eastAsiaTheme="minorEastAsia" w:hAnsiTheme="minorHAnsi" w:cstheme="minorBidi"/>
                <w:noProof/>
                <w:lang w:val="en-US" w:bidi="ar-SA"/>
              </w:rPr>
              <w:tab/>
            </w:r>
            <w:r w:rsidR="009B4710" w:rsidRPr="007B2BDA">
              <w:rPr>
                <w:rStyle w:val="Lienhypertexte"/>
                <w:noProof/>
              </w:rPr>
              <w:t>Abbreviation and Terminology</w:t>
            </w:r>
            <w:r w:rsidR="009B4710">
              <w:rPr>
                <w:noProof/>
                <w:webHidden/>
              </w:rPr>
              <w:tab/>
            </w:r>
            <w:r w:rsidR="009B4710">
              <w:rPr>
                <w:noProof/>
                <w:webHidden/>
              </w:rPr>
              <w:fldChar w:fldCharType="begin"/>
            </w:r>
            <w:r w:rsidR="009B4710">
              <w:rPr>
                <w:noProof/>
                <w:webHidden/>
              </w:rPr>
              <w:instrText xml:space="preserve"> PAGEREF _Toc64391842 \h </w:instrText>
            </w:r>
            <w:r w:rsidR="009B4710">
              <w:rPr>
                <w:noProof/>
                <w:webHidden/>
              </w:rPr>
            </w:r>
            <w:r w:rsidR="009B4710">
              <w:rPr>
                <w:noProof/>
                <w:webHidden/>
              </w:rPr>
              <w:fldChar w:fldCharType="separate"/>
            </w:r>
            <w:r w:rsidR="009B4710">
              <w:rPr>
                <w:noProof/>
                <w:webHidden/>
              </w:rPr>
              <w:t>3</w:t>
            </w:r>
            <w:r w:rsidR="009B4710">
              <w:rPr>
                <w:noProof/>
                <w:webHidden/>
              </w:rPr>
              <w:fldChar w:fldCharType="end"/>
            </w:r>
          </w:hyperlink>
        </w:p>
        <w:p w14:paraId="6F9F8852" w14:textId="2747C20C" w:rsidR="009B4710" w:rsidRDefault="001845EE">
          <w:pPr>
            <w:pStyle w:val="TM2"/>
            <w:tabs>
              <w:tab w:val="left" w:pos="880"/>
              <w:tab w:val="right" w:leader="dot" w:pos="10456"/>
            </w:tabs>
            <w:rPr>
              <w:rFonts w:asciiTheme="minorHAnsi" w:eastAsiaTheme="minorEastAsia" w:hAnsiTheme="minorHAnsi" w:cstheme="minorBidi"/>
              <w:noProof/>
              <w:lang w:val="en-US" w:bidi="ar-SA"/>
            </w:rPr>
          </w:pPr>
          <w:hyperlink w:anchor="_Toc64391843" w:history="1">
            <w:r w:rsidR="009B4710" w:rsidRPr="007B2BDA">
              <w:rPr>
                <w:rStyle w:val="Lienhypertexte"/>
                <w:noProof/>
              </w:rPr>
              <w:t>3.1</w:t>
            </w:r>
            <w:r w:rsidR="009B4710">
              <w:rPr>
                <w:rFonts w:asciiTheme="minorHAnsi" w:eastAsiaTheme="minorEastAsia" w:hAnsiTheme="minorHAnsi" w:cstheme="minorBidi"/>
                <w:noProof/>
                <w:lang w:val="en-US" w:bidi="ar-SA"/>
              </w:rPr>
              <w:tab/>
            </w:r>
            <w:r w:rsidR="009B4710" w:rsidRPr="007B2BDA">
              <w:rPr>
                <w:rStyle w:val="Lienhypertexte"/>
                <w:noProof/>
              </w:rPr>
              <w:t>References</w:t>
            </w:r>
            <w:r w:rsidR="009B4710">
              <w:rPr>
                <w:noProof/>
                <w:webHidden/>
              </w:rPr>
              <w:tab/>
            </w:r>
            <w:r w:rsidR="009B4710">
              <w:rPr>
                <w:noProof/>
                <w:webHidden/>
              </w:rPr>
              <w:fldChar w:fldCharType="begin"/>
            </w:r>
            <w:r w:rsidR="009B4710">
              <w:rPr>
                <w:noProof/>
                <w:webHidden/>
              </w:rPr>
              <w:instrText xml:space="preserve"> PAGEREF _Toc64391843 \h </w:instrText>
            </w:r>
            <w:r w:rsidR="009B4710">
              <w:rPr>
                <w:noProof/>
                <w:webHidden/>
              </w:rPr>
            </w:r>
            <w:r w:rsidR="009B4710">
              <w:rPr>
                <w:noProof/>
                <w:webHidden/>
              </w:rPr>
              <w:fldChar w:fldCharType="separate"/>
            </w:r>
            <w:r w:rsidR="009B4710">
              <w:rPr>
                <w:noProof/>
                <w:webHidden/>
              </w:rPr>
              <w:t>4</w:t>
            </w:r>
            <w:r w:rsidR="009B4710">
              <w:rPr>
                <w:noProof/>
                <w:webHidden/>
              </w:rPr>
              <w:fldChar w:fldCharType="end"/>
            </w:r>
          </w:hyperlink>
        </w:p>
        <w:p w14:paraId="563DA1A8" w14:textId="0F888A47"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44" w:history="1">
            <w:r w:rsidR="009B4710" w:rsidRPr="007B2BDA">
              <w:rPr>
                <w:rStyle w:val="Lienhypertexte"/>
                <w:noProof/>
              </w:rPr>
              <w:t>3.1.1</w:t>
            </w:r>
            <w:r w:rsidR="009B4710">
              <w:rPr>
                <w:rFonts w:asciiTheme="minorHAnsi" w:eastAsiaTheme="minorEastAsia" w:hAnsiTheme="minorHAnsi" w:cstheme="minorBidi"/>
                <w:noProof/>
                <w:lang w:val="en-US" w:bidi="ar-SA"/>
              </w:rPr>
              <w:tab/>
            </w:r>
            <w:r w:rsidR="009B4710" w:rsidRPr="007B2BDA">
              <w:rPr>
                <w:rStyle w:val="Lienhypertexte"/>
                <w:noProof/>
              </w:rPr>
              <w:t>Project References</w:t>
            </w:r>
            <w:r w:rsidR="009B4710">
              <w:rPr>
                <w:noProof/>
                <w:webHidden/>
              </w:rPr>
              <w:tab/>
            </w:r>
            <w:r w:rsidR="009B4710">
              <w:rPr>
                <w:noProof/>
                <w:webHidden/>
              </w:rPr>
              <w:fldChar w:fldCharType="begin"/>
            </w:r>
            <w:r w:rsidR="009B4710">
              <w:rPr>
                <w:noProof/>
                <w:webHidden/>
              </w:rPr>
              <w:instrText xml:space="preserve"> PAGEREF _Toc64391844 \h </w:instrText>
            </w:r>
            <w:r w:rsidR="009B4710">
              <w:rPr>
                <w:noProof/>
                <w:webHidden/>
              </w:rPr>
            </w:r>
            <w:r w:rsidR="009B4710">
              <w:rPr>
                <w:noProof/>
                <w:webHidden/>
              </w:rPr>
              <w:fldChar w:fldCharType="separate"/>
            </w:r>
            <w:r w:rsidR="009B4710">
              <w:rPr>
                <w:noProof/>
                <w:webHidden/>
              </w:rPr>
              <w:t>4</w:t>
            </w:r>
            <w:r w:rsidR="009B4710">
              <w:rPr>
                <w:noProof/>
                <w:webHidden/>
              </w:rPr>
              <w:fldChar w:fldCharType="end"/>
            </w:r>
          </w:hyperlink>
        </w:p>
        <w:p w14:paraId="156F8B37" w14:textId="69F92F85"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49" w:history="1">
            <w:r w:rsidR="009B4710" w:rsidRPr="007B2BDA">
              <w:rPr>
                <w:rStyle w:val="Lienhypertexte"/>
                <w:noProof/>
              </w:rPr>
              <w:t>3.1.2</w:t>
            </w:r>
            <w:r w:rsidR="009B4710">
              <w:rPr>
                <w:rFonts w:asciiTheme="minorHAnsi" w:eastAsiaTheme="minorEastAsia" w:hAnsiTheme="minorHAnsi" w:cstheme="minorBidi"/>
                <w:noProof/>
                <w:lang w:val="en-US" w:bidi="ar-SA"/>
              </w:rPr>
              <w:tab/>
            </w:r>
            <w:r w:rsidR="009B4710" w:rsidRPr="007B2BDA">
              <w:rPr>
                <w:rStyle w:val="Lienhypertexte"/>
                <w:noProof/>
              </w:rPr>
              <w:t>Standard and regulatory References</w:t>
            </w:r>
            <w:r w:rsidR="009B4710">
              <w:rPr>
                <w:noProof/>
                <w:webHidden/>
              </w:rPr>
              <w:tab/>
            </w:r>
            <w:r w:rsidR="009B4710">
              <w:rPr>
                <w:noProof/>
                <w:webHidden/>
              </w:rPr>
              <w:fldChar w:fldCharType="begin"/>
            </w:r>
            <w:r w:rsidR="009B4710">
              <w:rPr>
                <w:noProof/>
                <w:webHidden/>
              </w:rPr>
              <w:instrText xml:space="preserve"> PAGEREF _Toc64391849 \h </w:instrText>
            </w:r>
            <w:r w:rsidR="009B4710">
              <w:rPr>
                <w:noProof/>
                <w:webHidden/>
              </w:rPr>
            </w:r>
            <w:r w:rsidR="009B4710">
              <w:rPr>
                <w:noProof/>
                <w:webHidden/>
              </w:rPr>
              <w:fldChar w:fldCharType="separate"/>
            </w:r>
            <w:r w:rsidR="009B4710">
              <w:rPr>
                <w:noProof/>
                <w:webHidden/>
              </w:rPr>
              <w:t>4</w:t>
            </w:r>
            <w:r w:rsidR="009B4710">
              <w:rPr>
                <w:noProof/>
                <w:webHidden/>
              </w:rPr>
              <w:fldChar w:fldCharType="end"/>
            </w:r>
          </w:hyperlink>
        </w:p>
        <w:p w14:paraId="733C8702" w14:textId="0C6E2EF3" w:rsidR="009B4710" w:rsidRDefault="001845EE">
          <w:pPr>
            <w:pStyle w:val="TM2"/>
            <w:tabs>
              <w:tab w:val="left" w:pos="880"/>
              <w:tab w:val="right" w:leader="dot" w:pos="10456"/>
            </w:tabs>
            <w:rPr>
              <w:rFonts w:asciiTheme="minorHAnsi" w:eastAsiaTheme="minorEastAsia" w:hAnsiTheme="minorHAnsi" w:cstheme="minorBidi"/>
              <w:noProof/>
              <w:lang w:val="en-US" w:bidi="ar-SA"/>
            </w:rPr>
          </w:pPr>
          <w:hyperlink w:anchor="_Toc64391850" w:history="1">
            <w:r w:rsidR="009B4710" w:rsidRPr="007B2BDA">
              <w:rPr>
                <w:rStyle w:val="Lienhypertexte"/>
                <w:noProof/>
              </w:rPr>
              <w:t>3.2</w:t>
            </w:r>
            <w:r w:rsidR="009B4710">
              <w:rPr>
                <w:rFonts w:asciiTheme="minorHAnsi" w:eastAsiaTheme="minorEastAsia" w:hAnsiTheme="minorHAnsi" w:cstheme="minorBidi"/>
                <w:noProof/>
                <w:lang w:val="en-US" w:bidi="ar-SA"/>
              </w:rPr>
              <w:tab/>
            </w:r>
            <w:r w:rsidR="009B4710" w:rsidRPr="007B2BDA">
              <w:rPr>
                <w:rStyle w:val="Lienhypertexte"/>
                <w:noProof/>
              </w:rPr>
              <w:t>Conventions</w:t>
            </w:r>
            <w:r w:rsidR="009B4710">
              <w:rPr>
                <w:noProof/>
                <w:webHidden/>
              </w:rPr>
              <w:tab/>
            </w:r>
            <w:r w:rsidR="009B4710">
              <w:rPr>
                <w:noProof/>
                <w:webHidden/>
              </w:rPr>
              <w:fldChar w:fldCharType="begin"/>
            </w:r>
            <w:r w:rsidR="009B4710">
              <w:rPr>
                <w:noProof/>
                <w:webHidden/>
              </w:rPr>
              <w:instrText xml:space="preserve"> PAGEREF _Toc64391850 \h </w:instrText>
            </w:r>
            <w:r w:rsidR="009B4710">
              <w:rPr>
                <w:noProof/>
                <w:webHidden/>
              </w:rPr>
            </w:r>
            <w:r w:rsidR="009B4710">
              <w:rPr>
                <w:noProof/>
                <w:webHidden/>
              </w:rPr>
              <w:fldChar w:fldCharType="separate"/>
            </w:r>
            <w:r w:rsidR="009B4710">
              <w:rPr>
                <w:noProof/>
                <w:webHidden/>
              </w:rPr>
              <w:t>4</w:t>
            </w:r>
            <w:r w:rsidR="009B4710">
              <w:rPr>
                <w:noProof/>
                <w:webHidden/>
              </w:rPr>
              <w:fldChar w:fldCharType="end"/>
            </w:r>
          </w:hyperlink>
        </w:p>
        <w:p w14:paraId="7414433F" w14:textId="610E2455"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52" w:history="1">
            <w:r w:rsidR="009B4710" w:rsidRPr="007B2BDA">
              <w:rPr>
                <w:rStyle w:val="Lienhypertexte"/>
                <w:noProof/>
              </w:rPr>
              <w:t>3.2.1</w:t>
            </w:r>
            <w:r w:rsidR="009B4710">
              <w:rPr>
                <w:rFonts w:asciiTheme="minorHAnsi" w:eastAsiaTheme="minorEastAsia" w:hAnsiTheme="minorHAnsi" w:cstheme="minorBidi"/>
                <w:noProof/>
                <w:lang w:val="en-US" w:bidi="ar-SA"/>
              </w:rPr>
              <w:tab/>
            </w:r>
            <w:r w:rsidR="009B4710" w:rsidRPr="007B2BDA">
              <w:rPr>
                <w:rStyle w:val="Lienhypertexte"/>
                <w:noProof/>
              </w:rPr>
              <w:t>Requirements conventions</w:t>
            </w:r>
            <w:r w:rsidR="009B4710">
              <w:rPr>
                <w:noProof/>
                <w:webHidden/>
              </w:rPr>
              <w:tab/>
            </w:r>
            <w:r w:rsidR="009B4710">
              <w:rPr>
                <w:noProof/>
                <w:webHidden/>
              </w:rPr>
              <w:fldChar w:fldCharType="begin"/>
            </w:r>
            <w:r w:rsidR="009B4710">
              <w:rPr>
                <w:noProof/>
                <w:webHidden/>
              </w:rPr>
              <w:instrText xml:space="preserve"> PAGEREF _Toc64391852 \h </w:instrText>
            </w:r>
            <w:r w:rsidR="009B4710">
              <w:rPr>
                <w:noProof/>
                <w:webHidden/>
              </w:rPr>
            </w:r>
            <w:r w:rsidR="009B4710">
              <w:rPr>
                <w:noProof/>
                <w:webHidden/>
              </w:rPr>
              <w:fldChar w:fldCharType="separate"/>
            </w:r>
            <w:r w:rsidR="009B4710">
              <w:rPr>
                <w:noProof/>
                <w:webHidden/>
              </w:rPr>
              <w:t>4</w:t>
            </w:r>
            <w:r w:rsidR="009B4710">
              <w:rPr>
                <w:noProof/>
                <w:webHidden/>
              </w:rPr>
              <w:fldChar w:fldCharType="end"/>
            </w:r>
          </w:hyperlink>
        </w:p>
        <w:p w14:paraId="4864BAE7" w14:textId="2B6087FD"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53" w:history="1">
            <w:r w:rsidR="009B4710" w:rsidRPr="007B2BDA">
              <w:rPr>
                <w:rStyle w:val="Lienhypertexte"/>
                <w:noProof/>
              </w:rPr>
              <w:t>3.2.2</w:t>
            </w:r>
            <w:r w:rsidR="009B4710">
              <w:rPr>
                <w:rFonts w:asciiTheme="minorHAnsi" w:eastAsiaTheme="minorEastAsia" w:hAnsiTheme="minorHAnsi" w:cstheme="minorBidi"/>
                <w:noProof/>
                <w:lang w:val="en-US" w:bidi="ar-SA"/>
              </w:rPr>
              <w:tab/>
            </w:r>
            <w:r w:rsidR="009B4710" w:rsidRPr="007B2BDA">
              <w:rPr>
                <w:rStyle w:val="Lienhypertexte"/>
                <w:noProof/>
              </w:rPr>
              <w:t>Writing conventions</w:t>
            </w:r>
            <w:r w:rsidR="009B4710">
              <w:rPr>
                <w:noProof/>
                <w:webHidden/>
              </w:rPr>
              <w:tab/>
            </w:r>
            <w:r w:rsidR="009B4710">
              <w:rPr>
                <w:noProof/>
                <w:webHidden/>
              </w:rPr>
              <w:fldChar w:fldCharType="begin"/>
            </w:r>
            <w:r w:rsidR="009B4710">
              <w:rPr>
                <w:noProof/>
                <w:webHidden/>
              </w:rPr>
              <w:instrText xml:space="preserve"> PAGEREF _Toc64391853 \h </w:instrText>
            </w:r>
            <w:r w:rsidR="009B4710">
              <w:rPr>
                <w:noProof/>
                <w:webHidden/>
              </w:rPr>
            </w:r>
            <w:r w:rsidR="009B4710">
              <w:rPr>
                <w:noProof/>
                <w:webHidden/>
              </w:rPr>
              <w:fldChar w:fldCharType="separate"/>
            </w:r>
            <w:r w:rsidR="009B4710">
              <w:rPr>
                <w:noProof/>
                <w:webHidden/>
              </w:rPr>
              <w:t>5</w:t>
            </w:r>
            <w:r w:rsidR="009B4710">
              <w:rPr>
                <w:noProof/>
                <w:webHidden/>
              </w:rPr>
              <w:fldChar w:fldCharType="end"/>
            </w:r>
          </w:hyperlink>
        </w:p>
        <w:p w14:paraId="5B6302DD" w14:textId="7F7CB2EE" w:rsidR="009B4710" w:rsidRDefault="001845EE">
          <w:pPr>
            <w:pStyle w:val="TM1"/>
            <w:tabs>
              <w:tab w:val="left" w:pos="440"/>
              <w:tab w:val="right" w:leader="dot" w:pos="10456"/>
            </w:tabs>
            <w:rPr>
              <w:rFonts w:asciiTheme="minorHAnsi" w:eastAsiaTheme="minorEastAsia" w:hAnsiTheme="minorHAnsi" w:cstheme="minorBidi"/>
              <w:noProof/>
              <w:lang w:val="en-US" w:bidi="ar-SA"/>
            </w:rPr>
          </w:pPr>
          <w:hyperlink w:anchor="_Toc64391854" w:history="1">
            <w:r w:rsidR="009B4710" w:rsidRPr="007B2BDA">
              <w:rPr>
                <w:rStyle w:val="Lienhypertexte"/>
                <w:noProof/>
              </w:rPr>
              <w:t>4</w:t>
            </w:r>
            <w:r w:rsidR="009B4710">
              <w:rPr>
                <w:rFonts w:asciiTheme="minorHAnsi" w:eastAsiaTheme="minorEastAsia" w:hAnsiTheme="minorHAnsi" w:cstheme="minorBidi"/>
                <w:noProof/>
                <w:lang w:val="en-US" w:bidi="ar-SA"/>
              </w:rPr>
              <w:tab/>
            </w:r>
            <w:r w:rsidR="009B4710" w:rsidRPr="007B2BDA">
              <w:rPr>
                <w:rStyle w:val="Lienhypertexte"/>
                <w:noProof/>
              </w:rPr>
              <w:t>System Overview</w:t>
            </w:r>
            <w:r w:rsidR="009B4710">
              <w:rPr>
                <w:noProof/>
                <w:webHidden/>
              </w:rPr>
              <w:tab/>
            </w:r>
            <w:r w:rsidR="009B4710">
              <w:rPr>
                <w:noProof/>
                <w:webHidden/>
              </w:rPr>
              <w:fldChar w:fldCharType="begin"/>
            </w:r>
            <w:r w:rsidR="009B4710">
              <w:rPr>
                <w:noProof/>
                <w:webHidden/>
              </w:rPr>
              <w:instrText xml:space="preserve"> PAGEREF _Toc64391854 \h </w:instrText>
            </w:r>
            <w:r w:rsidR="009B4710">
              <w:rPr>
                <w:noProof/>
                <w:webHidden/>
              </w:rPr>
            </w:r>
            <w:r w:rsidR="009B4710">
              <w:rPr>
                <w:noProof/>
                <w:webHidden/>
              </w:rPr>
              <w:fldChar w:fldCharType="separate"/>
            </w:r>
            <w:r w:rsidR="009B4710">
              <w:rPr>
                <w:noProof/>
                <w:webHidden/>
              </w:rPr>
              <w:t>6</w:t>
            </w:r>
            <w:r w:rsidR="009B4710">
              <w:rPr>
                <w:noProof/>
                <w:webHidden/>
              </w:rPr>
              <w:fldChar w:fldCharType="end"/>
            </w:r>
          </w:hyperlink>
        </w:p>
        <w:p w14:paraId="0071B50D" w14:textId="50706174" w:rsidR="009B4710" w:rsidRDefault="001845EE">
          <w:pPr>
            <w:pStyle w:val="TM2"/>
            <w:tabs>
              <w:tab w:val="left" w:pos="880"/>
              <w:tab w:val="right" w:leader="dot" w:pos="10456"/>
            </w:tabs>
            <w:rPr>
              <w:rFonts w:asciiTheme="minorHAnsi" w:eastAsiaTheme="minorEastAsia" w:hAnsiTheme="minorHAnsi" w:cstheme="minorBidi"/>
              <w:noProof/>
              <w:lang w:val="en-US" w:bidi="ar-SA"/>
            </w:rPr>
          </w:pPr>
          <w:hyperlink w:anchor="_Toc64391855" w:history="1">
            <w:r w:rsidR="009B4710" w:rsidRPr="007B2BDA">
              <w:rPr>
                <w:rStyle w:val="Lienhypertexte"/>
                <w:noProof/>
              </w:rPr>
              <w:t>4.1</w:t>
            </w:r>
            <w:r w:rsidR="009B4710">
              <w:rPr>
                <w:rFonts w:asciiTheme="minorHAnsi" w:eastAsiaTheme="minorEastAsia" w:hAnsiTheme="minorHAnsi" w:cstheme="minorBidi"/>
                <w:noProof/>
                <w:lang w:val="en-US" w:bidi="ar-SA"/>
              </w:rPr>
              <w:tab/>
            </w:r>
            <w:r w:rsidR="009B4710" w:rsidRPr="007B2BDA">
              <w:rPr>
                <w:rStyle w:val="Lienhypertexte"/>
                <w:noProof/>
              </w:rPr>
              <w:t>General description</w:t>
            </w:r>
            <w:r w:rsidR="009B4710">
              <w:rPr>
                <w:noProof/>
                <w:webHidden/>
              </w:rPr>
              <w:tab/>
            </w:r>
            <w:r w:rsidR="009B4710">
              <w:rPr>
                <w:noProof/>
                <w:webHidden/>
              </w:rPr>
              <w:fldChar w:fldCharType="begin"/>
            </w:r>
            <w:r w:rsidR="009B4710">
              <w:rPr>
                <w:noProof/>
                <w:webHidden/>
              </w:rPr>
              <w:instrText xml:space="preserve"> PAGEREF _Toc64391855 \h </w:instrText>
            </w:r>
            <w:r w:rsidR="009B4710">
              <w:rPr>
                <w:noProof/>
                <w:webHidden/>
              </w:rPr>
            </w:r>
            <w:r w:rsidR="009B4710">
              <w:rPr>
                <w:noProof/>
                <w:webHidden/>
              </w:rPr>
              <w:fldChar w:fldCharType="separate"/>
            </w:r>
            <w:r w:rsidR="009B4710">
              <w:rPr>
                <w:noProof/>
                <w:webHidden/>
              </w:rPr>
              <w:t>6</w:t>
            </w:r>
            <w:r w:rsidR="009B4710">
              <w:rPr>
                <w:noProof/>
                <w:webHidden/>
              </w:rPr>
              <w:fldChar w:fldCharType="end"/>
            </w:r>
          </w:hyperlink>
        </w:p>
        <w:p w14:paraId="253B6241" w14:textId="3A5C23FC" w:rsidR="009B4710" w:rsidRDefault="001845EE">
          <w:pPr>
            <w:pStyle w:val="TM2"/>
            <w:tabs>
              <w:tab w:val="left" w:pos="880"/>
              <w:tab w:val="right" w:leader="dot" w:pos="10456"/>
            </w:tabs>
            <w:rPr>
              <w:rFonts w:asciiTheme="minorHAnsi" w:eastAsiaTheme="minorEastAsia" w:hAnsiTheme="minorHAnsi" w:cstheme="minorBidi"/>
              <w:noProof/>
              <w:lang w:val="en-US" w:bidi="ar-SA"/>
            </w:rPr>
          </w:pPr>
          <w:hyperlink w:anchor="_Toc64391857" w:history="1">
            <w:r w:rsidR="009B4710" w:rsidRPr="007B2BDA">
              <w:rPr>
                <w:rStyle w:val="Lienhypertexte"/>
                <w:noProof/>
              </w:rPr>
              <w:t>4.2</w:t>
            </w:r>
            <w:r w:rsidR="009B4710">
              <w:rPr>
                <w:rFonts w:asciiTheme="minorHAnsi" w:eastAsiaTheme="minorEastAsia" w:hAnsiTheme="minorHAnsi" w:cstheme="minorBidi"/>
                <w:noProof/>
                <w:lang w:val="en-US" w:bidi="ar-SA"/>
              </w:rPr>
              <w:tab/>
            </w:r>
            <w:r w:rsidR="009B4710" w:rsidRPr="007B2BDA">
              <w:rPr>
                <w:rStyle w:val="Lienhypertexte"/>
                <w:noProof/>
              </w:rPr>
              <w:t>CU System Lifecycle</w:t>
            </w:r>
            <w:r w:rsidR="009B4710">
              <w:rPr>
                <w:noProof/>
                <w:webHidden/>
              </w:rPr>
              <w:tab/>
            </w:r>
            <w:r w:rsidR="009B4710">
              <w:rPr>
                <w:noProof/>
                <w:webHidden/>
              </w:rPr>
              <w:fldChar w:fldCharType="begin"/>
            </w:r>
            <w:r w:rsidR="009B4710">
              <w:rPr>
                <w:noProof/>
                <w:webHidden/>
              </w:rPr>
              <w:instrText xml:space="preserve"> PAGEREF _Toc64391857 \h </w:instrText>
            </w:r>
            <w:r w:rsidR="009B4710">
              <w:rPr>
                <w:noProof/>
                <w:webHidden/>
              </w:rPr>
            </w:r>
            <w:r w:rsidR="009B4710">
              <w:rPr>
                <w:noProof/>
                <w:webHidden/>
              </w:rPr>
              <w:fldChar w:fldCharType="separate"/>
            </w:r>
            <w:r w:rsidR="009B4710">
              <w:rPr>
                <w:noProof/>
                <w:webHidden/>
              </w:rPr>
              <w:t>7</w:t>
            </w:r>
            <w:r w:rsidR="009B4710">
              <w:rPr>
                <w:noProof/>
                <w:webHidden/>
              </w:rPr>
              <w:fldChar w:fldCharType="end"/>
            </w:r>
          </w:hyperlink>
        </w:p>
        <w:p w14:paraId="723529BC" w14:textId="56B97FAC" w:rsidR="009B4710" w:rsidRDefault="001845EE">
          <w:pPr>
            <w:pStyle w:val="TM1"/>
            <w:tabs>
              <w:tab w:val="left" w:pos="440"/>
              <w:tab w:val="right" w:leader="dot" w:pos="10456"/>
            </w:tabs>
            <w:rPr>
              <w:rFonts w:asciiTheme="minorHAnsi" w:eastAsiaTheme="minorEastAsia" w:hAnsiTheme="minorHAnsi" w:cstheme="minorBidi"/>
              <w:noProof/>
              <w:lang w:val="en-US" w:bidi="ar-SA"/>
            </w:rPr>
          </w:pPr>
          <w:hyperlink w:anchor="_Toc64391858" w:history="1">
            <w:r w:rsidR="009B4710" w:rsidRPr="007B2BDA">
              <w:rPr>
                <w:rStyle w:val="Lienhypertexte"/>
                <w:noProof/>
              </w:rPr>
              <w:t>5</w:t>
            </w:r>
            <w:r w:rsidR="009B4710">
              <w:rPr>
                <w:rFonts w:asciiTheme="minorHAnsi" w:eastAsiaTheme="minorEastAsia" w:hAnsiTheme="minorHAnsi" w:cstheme="minorBidi"/>
                <w:noProof/>
                <w:lang w:val="en-US" w:bidi="ar-SA"/>
              </w:rPr>
              <w:tab/>
            </w:r>
            <w:r w:rsidR="009B4710" w:rsidRPr="007B2BDA">
              <w:rPr>
                <w:rStyle w:val="Lienhypertexte"/>
                <w:noProof/>
              </w:rPr>
              <w:t>REQUIREMENTS</w:t>
            </w:r>
            <w:r w:rsidR="009B4710">
              <w:rPr>
                <w:noProof/>
                <w:webHidden/>
              </w:rPr>
              <w:tab/>
            </w:r>
            <w:r w:rsidR="009B4710">
              <w:rPr>
                <w:noProof/>
                <w:webHidden/>
              </w:rPr>
              <w:fldChar w:fldCharType="begin"/>
            </w:r>
            <w:r w:rsidR="009B4710">
              <w:rPr>
                <w:noProof/>
                <w:webHidden/>
              </w:rPr>
              <w:instrText xml:space="preserve"> PAGEREF _Toc64391858 \h </w:instrText>
            </w:r>
            <w:r w:rsidR="009B4710">
              <w:rPr>
                <w:noProof/>
                <w:webHidden/>
              </w:rPr>
            </w:r>
            <w:r w:rsidR="009B4710">
              <w:rPr>
                <w:noProof/>
                <w:webHidden/>
              </w:rPr>
              <w:fldChar w:fldCharType="separate"/>
            </w:r>
            <w:r w:rsidR="009B4710">
              <w:rPr>
                <w:noProof/>
                <w:webHidden/>
              </w:rPr>
              <w:t>8</w:t>
            </w:r>
            <w:r w:rsidR="009B4710">
              <w:rPr>
                <w:noProof/>
                <w:webHidden/>
              </w:rPr>
              <w:fldChar w:fldCharType="end"/>
            </w:r>
          </w:hyperlink>
        </w:p>
        <w:p w14:paraId="7C8EF9A2" w14:textId="1FC05F1E" w:rsidR="009B4710" w:rsidRDefault="001845EE">
          <w:pPr>
            <w:pStyle w:val="TM2"/>
            <w:tabs>
              <w:tab w:val="left" w:pos="880"/>
              <w:tab w:val="right" w:leader="dot" w:pos="10456"/>
            </w:tabs>
            <w:rPr>
              <w:rFonts w:asciiTheme="minorHAnsi" w:eastAsiaTheme="minorEastAsia" w:hAnsiTheme="minorHAnsi" w:cstheme="minorBidi"/>
              <w:noProof/>
              <w:lang w:val="en-US" w:bidi="ar-SA"/>
            </w:rPr>
          </w:pPr>
          <w:hyperlink w:anchor="_Toc64391859" w:history="1">
            <w:r w:rsidR="009B4710" w:rsidRPr="007B2BDA">
              <w:rPr>
                <w:rStyle w:val="Lienhypertexte"/>
                <w:noProof/>
              </w:rPr>
              <w:t>5.1</w:t>
            </w:r>
            <w:r w:rsidR="009B4710">
              <w:rPr>
                <w:rFonts w:asciiTheme="minorHAnsi" w:eastAsiaTheme="minorEastAsia" w:hAnsiTheme="minorHAnsi" w:cstheme="minorBidi"/>
                <w:noProof/>
                <w:lang w:val="en-US" w:bidi="ar-SA"/>
              </w:rPr>
              <w:tab/>
            </w:r>
            <w:r w:rsidR="009B4710" w:rsidRPr="007B2BDA">
              <w:rPr>
                <w:rStyle w:val="Lienhypertexte"/>
                <w:noProof/>
              </w:rPr>
              <w:t>Lifecycle</w:t>
            </w:r>
            <w:r w:rsidR="009B4710">
              <w:rPr>
                <w:noProof/>
                <w:webHidden/>
              </w:rPr>
              <w:tab/>
            </w:r>
            <w:r w:rsidR="009B4710">
              <w:rPr>
                <w:noProof/>
                <w:webHidden/>
              </w:rPr>
              <w:fldChar w:fldCharType="begin"/>
            </w:r>
            <w:r w:rsidR="009B4710">
              <w:rPr>
                <w:noProof/>
                <w:webHidden/>
              </w:rPr>
              <w:instrText xml:space="preserve"> PAGEREF _Toc64391859 \h </w:instrText>
            </w:r>
            <w:r w:rsidR="009B4710">
              <w:rPr>
                <w:noProof/>
                <w:webHidden/>
              </w:rPr>
            </w:r>
            <w:r w:rsidR="009B4710">
              <w:rPr>
                <w:noProof/>
                <w:webHidden/>
              </w:rPr>
              <w:fldChar w:fldCharType="separate"/>
            </w:r>
            <w:r w:rsidR="009B4710">
              <w:rPr>
                <w:noProof/>
                <w:webHidden/>
              </w:rPr>
              <w:t>8</w:t>
            </w:r>
            <w:r w:rsidR="009B4710">
              <w:rPr>
                <w:noProof/>
                <w:webHidden/>
              </w:rPr>
              <w:fldChar w:fldCharType="end"/>
            </w:r>
          </w:hyperlink>
        </w:p>
        <w:p w14:paraId="140BA67A" w14:textId="00B33B10"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60" w:history="1">
            <w:r w:rsidR="009B4710" w:rsidRPr="007B2BDA">
              <w:rPr>
                <w:rStyle w:val="Lienhypertexte"/>
                <w:noProof/>
              </w:rPr>
              <w:t>5.1.1</w:t>
            </w:r>
            <w:r w:rsidR="009B4710">
              <w:rPr>
                <w:rFonts w:asciiTheme="minorHAnsi" w:eastAsiaTheme="minorEastAsia" w:hAnsiTheme="minorHAnsi" w:cstheme="minorBidi"/>
                <w:noProof/>
                <w:lang w:val="en-US" w:bidi="ar-SA"/>
              </w:rPr>
              <w:tab/>
            </w:r>
            <w:r w:rsidR="009B4710" w:rsidRPr="007B2BDA">
              <w:rPr>
                <w:rStyle w:val="Lienhypertexte"/>
                <w:noProof/>
              </w:rPr>
              <w:t>Bootloader Firmware</w:t>
            </w:r>
            <w:r w:rsidR="009B4710">
              <w:rPr>
                <w:noProof/>
                <w:webHidden/>
              </w:rPr>
              <w:tab/>
            </w:r>
            <w:r w:rsidR="009B4710">
              <w:rPr>
                <w:noProof/>
                <w:webHidden/>
              </w:rPr>
              <w:fldChar w:fldCharType="begin"/>
            </w:r>
            <w:r w:rsidR="009B4710">
              <w:rPr>
                <w:noProof/>
                <w:webHidden/>
              </w:rPr>
              <w:instrText xml:space="preserve"> PAGEREF _Toc64391860 \h </w:instrText>
            </w:r>
            <w:r w:rsidR="009B4710">
              <w:rPr>
                <w:noProof/>
                <w:webHidden/>
              </w:rPr>
            </w:r>
            <w:r w:rsidR="009B4710">
              <w:rPr>
                <w:noProof/>
                <w:webHidden/>
              </w:rPr>
              <w:fldChar w:fldCharType="separate"/>
            </w:r>
            <w:r w:rsidR="009B4710">
              <w:rPr>
                <w:noProof/>
                <w:webHidden/>
              </w:rPr>
              <w:t>8</w:t>
            </w:r>
            <w:r w:rsidR="009B4710">
              <w:rPr>
                <w:noProof/>
                <w:webHidden/>
              </w:rPr>
              <w:fldChar w:fldCharType="end"/>
            </w:r>
          </w:hyperlink>
        </w:p>
        <w:p w14:paraId="1DFE5C15" w14:textId="550A58C3"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61" w:history="1">
            <w:r w:rsidR="009B4710" w:rsidRPr="007B2BDA">
              <w:rPr>
                <w:rStyle w:val="Lienhypertexte"/>
                <w:noProof/>
              </w:rPr>
              <w:t>5.1.2</w:t>
            </w:r>
            <w:r w:rsidR="009B4710">
              <w:rPr>
                <w:rFonts w:asciiTheme="minorHAnsi" w:eastAsiaTheme="minorEastAsia" w:hAnsiTheme="minorHAnsi" w:cstheme="minorBidi"/>
                <w:noProof/>
                <w:lang w:val="en-US" w:bidi="ar-SA"/>
              </w:rPr>
              <w:tab/>
            </w:r>
            <w:r w:rsidR="009B4710" w:rsidRPr="007B2BDA">
              <w:rPr>
                <w:rStyle w:val="Lienhypertexte"/>
                <w:noProof/>
              </w:rPr>
              <w:t>Production Firmware</w:t>
            </w:r>
            <w:r w:rsidR="009B4710">
              <w:rPr>
                <w:noProof/>
                <w:webHidden/>
              </w:rPr>
              <w:tab/>
            </w:r>
            <w:r w:rsidR="009B4710">
              <w:rPr>
                <w:noProof/>
                <w:webHidden/>
              </w:rPr>
              <w:fldChar w:fldCharType="begin"/>
            </w:r>
            <w:r w:rsidR="009B4710">
              <w:rPr>
                <w:noProof/>
                <w:webHidden/>
              </w:rPr>
              <w:instrText xml:space="preserve"> PAGEREF _Toc64391861 \h </w:instrText>
            </w:r>
            <w:r w:rsidR="009B4710">
              <w:rPr>
                <w:noProof/>
                <w:webHidden/>
              </w:rPr>
            </w:r>
            <w:r w:rsidR="009B4710">
              <w:rPr>
                <w:noProof/>
                <w:webHidden/>
              </w:rPr>
              <w:fldChar w:fldCharType="separate"/>
            </w:r>
            <w:r w:rsidR="009B4710">
              <w:rPr>
                <w:noProof/>
                <w:webHidden/>
              </w:rPr>
              <w:t>10</w:t>
            </w:r>
            <w:r w:rsidR="009B4710">
              <w:rPr>
                <w:noProof/>
                <w:webHidden/>
              </w:rPr>
              <w:fldChar w:fldCharType="end"/>
            </w:r>
          </w:hyperlink>
        </w:p>
        <w:p w14:paraId="421F493A" w14:textId="76D6D369"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62" w:history="1">
            <w:r w:rsidR="009B4710" w:rsidRPr="007B2BDA">
              <w:rPr>
                <w:rStyle w:val="Lienhypertexte"/>
                <w:noProof/>
                <w:highlight w:val="red"/>
              </w:rPr>
              <w:t>5.1.3</w:t>
            </w:r>
            <w:r w:rsidR="009B4710">
              <w:rPr>
                <w:rFonts w:asciiTheme="minorHAnsi" w:eastAsiaTheme="minorEastAsia" w:hAnsiTheme="minorHAnsi" w:cstheme="minorBidi"/>
                <w:noProof/>
                <w:lang w:val="en-US" w:bidi="ar-SA"/>
              </w:rPr>
              <w:tab/>
            </w:r>
            <w:r w:rsidR="009B4710" w:rsidRPr="007B2BDA">
              <w:rPr>
                <w:rStyle w:val="Lienhypertexte"/>
                <w:noProof/>
                <w:highlight w:val="red"/>
              </w:rPr>
              <w:t>Clinical Firmware</w:t>
            </w:r>
            <w:r w:rsidR="009B4710">
              <w:rPr>
                <w:noProof/>
                <w:webHidden/>
              </w:rPr>
              <w:tab/>
            </w:r>
            <w:r w:rsidR="009B4710">
              <w:rPr>
                <w:noProof/>
                <w:webHidden/>
              </w:rPr>
              <w:fldChar w:fldCharType="begin"/>
            </w:r>
            <w:r w:rsidR="009B4710">
              <w:rPr>
                <w:noProof/>
                <w:webHidden/>
              </w:rPr>
              <w:instrText xml:space="preserve"> PAGEREF _Toc64391862 \h </w:instrText>
            </w:r>
            <w:r w:rsidR="009B4710">
              <w:rPr>
                <w:noProof/>
                <w:webHidden/>
              </w:rPr>
            </w:r>
            <w:r w:rsidR="009B4710">
              <w:rPr>
                <w:noProof/>
                <w:webHidden/>
              </w:rPr>
              <w:fldChar w:fldCharType="separate"/>
            </w:r>
            <w:r w:rsidR="009B4710">
              <w:rPr>
                <w:noProof/>
                <w:webHidden/>
              </w:rPr>
              <w:t>11</w:t>
            </w:r>
            <w:r w:rsidR="009B4710">
              <w:rPr>
                <w:noProof/>
                <w:webHidden/>
              </w:rPr>
              <w:fldChar w:fldCharType="end"/>
            </w:r>
          </w:hyperlink>
        </w:p>
        <w:p w14:paraId="4549075E" w14:textId="17538990" w:rsidR="009B4710" w:rsidRDefault="001845EE">
          <w:pPr>
            <w:pStyle w:val="TM2"/>
            <w:tabs>
              <w:tab w:val="left" w:pos="880"/>
              <w:tab w:val="right" w:leader="dot" w:pos="10456"/>
            </w:tabs>
            <w:rPr>
              <w:rFonts w:asciiTheme="minorHAnsi" w:eastAsiaTheme="minorEastAsia" w:hAnsiTheme="minorHAnsi" w:cstheme="minorBidi"/>
              <w:noProof/>
              <w:lang w:val="en-US" w:bidi="ar-SA"/>
            </w:rPr>
          </w:pPr>
          <w:hyperlink w:anchor="_Toc64391863" w:history="1">
            <w:r w:rsidR="009B4710" w:rsidRPr="007B2BDA">
              <w:rPr>
                <w:rStyle w:val="Lienhypertexte"/>
                <w:noProof/>
                <w:lang w:val="fr-FR"/>
              </w:rPr>
              <w:t>5.2</w:t>
            </w:r>
            <w:r w:rsidR="009B4710">
              <w:rPr>
                <w:rFonts w:asciiTheme="minorHAnsi" w:eastAsiaTheme="minorEastAsia" w:hAnsiTheme="minorHAnsi" w:cstheme="minorBidi"/>
                <w:noProof/>
                <w:lang w:val="en-US" w:bidi="ar-SA"/>
              </w:rPr>
              <w:tab/>
            </w:r>
            <w:r w:rsidR="009B4710" w:rsidRPr="007B2BDA">
              <w:rPr>
                <w:rStyle w:val="Lienhypertexte"/>
                <w:noProof/>
              </w:rPr>
              <w:t>Pressure &amp; Pump Control</w:t>
            </w:r>
            <w:r w:rsidR="009B4710">
              <w:rPr>
                <w:noProof/>
                <w:webHidden/>
              </w:rPr>
              <w:tab/>
            </w:r>
            <w:r w:rsidR="009B4710">
              <w:rPr>
                <w:noProof/>
                <w:webHidden/>
              </w:rPr>
              <w:fldChar w:fldCharType="begin"/>
            </w:r>
            <w:r w:rsidR="009B4710">
              <w:rPr>
                <w:noProof/>
                <w:webHidden/>
              </w:rPr>
              <w:instrText xml:space="preserve"> PAGEREF _Toc64391863 \h </w:instrText>
            </w:r>
            <w:r w:rsidR="009B4710">
              <w:rPr>
                <w:noProof/>
                <w:webHidden/>
              </w:rPr>
            </w:r>
            <w:r w:rsidR="009B4710">
              <w:rPr>
                <w:noProof/>
                <w:webHidden/>
              </w:rPr>
              <w:fldChar w:fldCharType="separate"/>
            </w:r>
            <w:r w:rsidR="009B4710">
              <w:rPr>
                <w:noProof/>
                <w:webHidden/>
              </w:rPr>
              <w:t>14</w:t>
            </w:r>
            <w:r w:rsidR="009B4710">
              <w:rPr>
                <w:noProof/>
                <w:webHidden/>
              </w:rPr>
              <w:fldChar w:fldCharType="end"/>
            </w:r>
          </w:hyperlink>
        </w:p>
        <w:p w14:paraId="1DAC7E10" w14:textId="0BDD68B7"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64" w:history="1">
            <w:r w:rsidR="009B4710" w:rsidRPr="007B2BDA">
              <w:rPr>
                <w:rStyle w:val="Lienhypertexte"/>
                <w:noProof/>
                <w:highlight w:val="red"/>
              </w:rPr>
              <w:t>5.2.1</w:t>
            </w:r>
            <w:r w:rsidR="009B4710">
              <w:rPr>
                <w:rFonts w:asciiTheme="minorHAnsi" w:eastAsiaTheme="minorEastAsia" w:hAnsiTheme="minorHAnsi" w:cstheme="minorBidi"/>
                <w:noProof/>
                <w:lang w:val="en-US" w:bidi="ar-SA"/>
              </w:rPr>
              <w:tab/>
            </w:r>
            <w:r w:rsidR="009B4710" w:rsidRPr="007B2BDA">
              <w:rPr>
                <w:rStyle w:val="Lienhypertexte"/>
                <w:noProof/>
                <w:highlight w:val="red"/>
              </w:rPr>
              <w:t>Fluid Control</w:t>
            </w:r>
            <w:r w:rsidR="009B4710">
              <w:rPr>
                <w:noProof/>
                <w:webHidden/>
              </w:rPr>
              <w:tab/>
            </w:r>
            <w:r w:rsidR="009B4710">
              <w:rPr>
                <w:noProof/>
                <w:webHidden/>
              </w:rPr>
              <w:fldChar w:fldCharType="begin"/>
            </w:r>
            <w:r w:rsidR="009B4710">
              <w:rPr>
                <w:noProof/>
                <w:webHidden/>
              </w:rPr>
              <w:instrText xml:space="preserve"> PAGEREF _Toc64391864 \h </w:instrText>
            </w:r>
            <w:r w:rsidR="009B4710">
              <w:rPr>
                <w:noProof/>
                <w:webHidden/>
              </w:rPr>
            </w:r>
            <w:r w:rsidR="009B4710">
              <w:rPr>
                <w:noProof/>
                <w:webHidden/>
              </w:rPr>
              <w:fldChar w:fldCharType="separate"/>
            </w:r>
            <w:r w:rsidR="009B4710">
              <w:rPr>
                <w:noProof/>
                <w:webHidden/>
              </w:rPr>
              <w:t>14</w:t>
            </w:r>
            <w:r w:rsidR="009B4710">
              <w:rPr>
                <w:noProof/>
                <w:webHidden/>
              </w:rPr>
              <w:fldChar w:fldCharType="end"/>
            </w:r>
          </w:hyperlink>
        </w:p>
        <w:p w14:paraId="7D6CE847" w14:textId="327E8245"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65" w:history="1">
            <w:r w:rsidR="009B4710" w:rsidRPr="007B2BDA">
              <w:rPr>
                <w:rStyle w:val="Lienhypertexte"/>
                <w:noProof/>
                <w:highlight w:val="lightGray"/>
              </w:rPr>
              <w:t>5.2.2</w:t>
            </w:r>
            <w:r w:rsidR="009B4710">
              <w:rPr>
                <w:rFonts w:asciiTheme="minorHAnsi" w:eastAsiaTheme="minorEastAsia" w:hAnsiTheme="minorHAnsi" w:cstheme="minorBidi"/>
                <w:noProof/>
                <w:lang w:val="en-US" w:bidi="ar-SA"/>
              </w:rPr>
              <w:tab/>
            </w:r>
            <w:r w:rsidR="009B4710" w:rsidRPr="007B2BDA">
              <w:rPr>
                <w:rStyle w:val="Lienhypertexte"/>
                <w:noProof/>
                <w:highlight w:val="lightGray"/>
              </w:rPr>
              <w:t>Force Sensor/Pressure Calibration</w:t>
            </w:r>
            <w:r w:rsidR="009B4710">
              <w:rPr>
                <w:noProof/>
                <w:webHidden/>
              </w:rPr>
              <w:tab/>
            </w:r>
            <w:r w:rsidR="009B4710">
              <w:rPr>
                <w:noProof/>
                <w:webHidden/>
              </w:rPr>
              <w:fldChar w:fldCharType="begin"/>
            </w:r>
            <w:r w:rsidR="009B4710">
              <w:rPr>
                <w:noProof/>
                <w:webHidden/>
              </w:rPr>
              <w:instrText xml:space="preserve"> PAGEREF _Toc64391865 \h </w:instrText>
            </w:r>
            <w:r w:rsidR="009B4710">
              <w:rPr>
                <w:noProof/>
                <w:webHidden/>
              </w:rPr>
            </w:r>
            <w:r w:rsidR="009B4710">
              <w:rPr>
                <w:noProof/>
                <w:webHidden/>
              </w:rPr>
              <w:fldChar w:fldCharType="separate"/>
            </w:r>
            <w:r w:rsidR="009B4710">
              <w:rPr>
                <w:noProof/>
                <w:webHidden/>
              </w:rPr>
              <w:t>15</w:t>
            </w:r>
            <w:r w:rsidR="009B4710">
              <w:rPr>
                <w:noProof/>
                <w:webHidden/>
              </w:rPr>
              <w:fldChar w:fldCharType="end"/>
            </w:r>
          </w:hyperlink>
        </w:p>
        <w:p w14:paraId="5617DC09" w14:textId="20215C4F"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66" w:history="1">
            <w:r w:rsidR="009B4710" w:rsidRPr="007B2BDA">
              <w:rPr>
                <w:rStyle w:val="Lienhypertexte"/>
                <w:noProof/>
                <w:highlight w:val="red"/>
              </w:rPr>
              <w:t>5.2.3</w:t>
            </w:r>
            <w:r w:rsidR="009B4710">
              <w:rPr>
                <w:rFonts w:asciiTheme="minorHAnsi" w:eastAsiaTheme="minorEastAsia" w:hAnsiTheme="minorHAnsi" w:cstheme="minorBidi"/>
                <w:noProof/>
                <w:lang w:val="en-US" w:bidi="ar-SA"/>
              </w:rPr>
              <w:tab/>
            </w:r>
            <w:r w:rsidR="009B4710" w:rsidRPr="007B2BDA">
              <w:rPr>
                <w:rStyle w:val="Lienhypertexte"/>
                <w:noProof/>
                <w:highlight w:val="red"/>
              </w:rPr>
              <w:t>Pressure Sensor</w:t>
            </w:r>
            <w:r w:rsidR="009B4710">
              <w:rPr>
                <w:noProof/>
                <w:webHidden/>
              </w:rPr>
              <w:tab/>
            </w:r>
            <w:r w:rsidR="009B4710">
              <w:rPr>
                <w:noProof/>
                <w:webHidden/>
              </w:rPr>
              <w:fldChar w:fldCharType="begin"/>
            </w:r>
            <w:r w:rsidR="009B4710">
              <w:rPr>
                <w:noProof/>
                <w:webHidden/>
              </w:rPr>
              <w:instrText xml:space="preserve"> PAGEREF _Toc64391866 \h </w:instrText>
            </w:r>
            <w:r w:rsidR="009B4710">
              <w:rPr>
                <w:noProof/>
                <w:webHidden/>
              </w:rPr>
            </w:r>
            <w:r w:rsidR="009B4710">
              <w:rPr>
                <w:noProof/>
                <w:webHidden/>
              </w:rPr>
              <w:fldChar w:fldCharType="separate"/>
            </w:r>
            <w:r w:rsidR="009B4710">
              <w:rPr>
                <w:noProof/>
                <w:webHidden/>
              </w:rPr>
              <w:t>16</w:t>
            </w:r>
            <w:r w:rsidR="009B4710">
              <w:rPr>
                <w:noProof/>
                <w:webHidden/>
              </w:rPr>
              <w:fldChar w:fldCharType="end"/>
            </w:r>
          </w:hyperlink>
        </w:p>
        <w:p w14:paraId="6C612301" w14:textId="7FDB656B"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67" w:history="1">
            <w:r w:rsidR="009B4710" w:rsidRPr="007B2BDA">
              <w:rPr>
                <w:rStyle w:val="Lienhypertexte"/>
                <w:noProof/>
                <w:highlight w:val="red"/>
              </w:rPr>
              <w:t>5.2.4</w:t>
            </w:r>
            <w:r w:rsidR="009B4710">
              <w:rPr>
                <w:rFonts w:asciiTheme="minorHAnsi" w:eastAsiaTheme="minorEastAsia" w:hAnsiTheme="minorHAnsi" w:cstheme="minorBidi"/>
                <w:noProof/>
                <w:lang w:val="en-US" w:bidi="ar-SA"/>
              </w:rPr>
              <w:tab/>
            </w:r>
            <w:r w:rsidR="009B4710" w:rsidRPr="007B2BDA">
              <w:rPr>
                <w:rStyle w:val="Lienhypertexte"/>
                <w:noProof/>
                <w:highlight w:val="red"/>
              </w:rPr>
              <w:t>Motor</w:t>
            </w:r>
            <w:r w:rsidR="009B4710">
              <w:rPr>
                <w:noProof/>
                <w:webHidden/>
              </w:rPr>
              <w:tab/>
            </w:r>
            <w:r w:rsidR="009B4710">
              <w:rPr>
                <w:noProof/>
                <w:webHidden/>
              </w:rPr>
              <w:fldChar w:fldCharType="begin"/>
            </w:r>
            <w:r w:rsidR="009B4710">
              <w:rPr>
                <w:noProof/>
                <w:webHidden/>
              </w:rPr>
              <w:instrText xml:space="preserve"> PAGEREF _Toc64391867 \h </w:instrText>
            </w:r>
            <w:r w:rsidR="009B4710">
              <w:rPr>
                <w:noProof/>
                <w:webHidden/>
              </w:rPr>
            </w:r>
            <w:r w:rsidR="009B4710">
              <w:rPr>
                <w:noProof/>
                <w:webHidden/>
              </w:rPr>
              <w:fldChar w:fldCharType="separate"/>
            </w:r>
            <w:r w:rsidR="009B4710">
              <w:rPr>
                <w:noProof/>
                <w:webHidden/>
              </w:rPr>
              <w:t>16</w:t>
            </w:r>
            <w:r w:rsidR="009B4710">
              <w:rPr>
                <w:noProof/>
                <w:webHidden/>
              </w:rPr>
              <w:fldChar w:fldCharType="end"/>
            </w:r>
          </w:hyperlink>
        </w:p>
        <w:p w14:paraId="6588C01E" w14:textId="60266FC3" w:rsidR="009B4710" w:rsidRDefault="001845EE">
          <w:pPr>
            <w:pStyle w:val="TM2"/>
            <w:tabs>
              <w:tab w:val="left" w:pos="880"/>
              <w:tab w:val="right" w:leader="dot" w:pos="10456"/>
            </w:tabs>
            <w:rPr>
              <w:rFonts w:asciiTheme="minorHAnsi" w:eastAsiaTheme="minorEastAsia" w:hAnsiTheme="minorHAnsi" w:cstheme="minorBidi"/>
              <w:noProof/>
              <w:lang w:val="en-US" w:bidi="ar-SA"/>
            </w:rPr>
          </w:pPr>
          <w:hyperlink w:anchor="_Toc64391868" w:history="1">
            <w:r w:rsidR="009B4710" w:rsidRPr="007B2BDA">
              <w:rPr>
                <w:rStyle w:val="Lienhypertexte"/>
                <w:noProof/>
                <w:highlight w:val="red"/>
              </w:rPr>
              <w:t>5.3</w:t>
            </w:r>
            <w:r w:rsidR="009B4710">
              <w:rPr>
                <w:rFonts w:asciiTheme="minorHAnsi" w:eastAsiaTheme="minorEastAsia" w:hAnsiTheme="minorHAnsi" w:cstheme="minorBidi"/>
                <w:noProof/>
                <w:lang w:val="en-US" w:bidi="ar-SA"/>
              </w:rPr>
              <w:tab/>
            </w:r>
            <w:r w:rsidR="009B4710" w:rsidRPr="007B2BDA">
              <w:rPr>
                <w:rStyle w:val="Lienhypertexte"/>
                <w:noProof/>
                <w:highlight w:val="red"/>
              </w:rPr>
              <w:t>Battery Management</w:t>
            </w:r>
            <w:r w:rsidR="009B4710">
              <w:rPr>
                <w:noProof/>
                <w:webHidden/>
              </w:rPr>
              <w:tab/>
            </w:r>
            <w:r w:rsidR="009B4710">
              <w:rPr>
                <w:noProof/>
                <w:webHidden/>
              </w:rPr>
              <w:fldChar w:fldCharType="begin"/>
            </w:r>
            <w:r w:rsidR="009B4710">
              <w:rPr>
                <w:noProof/>
                <w:webHidden/>
              </w:rPr>
              <w:instrText xml:space="preserve"> PAGEREF _Toc64391868 \h </w:instrText>
            </w:r>
            <w:r w:rsidR="009B4710">
              <w:rPr>
                <w:noProof/>
                <w:webHidden/>
              </w:rPr>
            </w:r>
            <w:r w:rsidR="009B4710">
              <w:rPr>
                <w:noProof/>
                <w:webHidden/>
              </w:rPr>
              <w:fldChar w:fldCharType="separate"/>
            </w:r>
            <w:r w:rsidR="009B4710">
              <w:rPr>
                <w:noProof/>
                <w:webHidden/>
              </w:rPr>
              <w:t>17</w:t>
            </w:r>
            <w:r w:rsidR="009B4710">
              <w:rPr>
                <w:noProof/>
                <w:webHidden/>
              </w:rPr>
              <w:fldChar w:fldCharType="end"/>
            </w:r>
          </w:hyperlink>
        </w:p>
        <w:p w14:paraId="4A3F2852" w14:textId="0936F44C"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69" w:history="1">
            <w:r w:rsidR="009B4710" w:rsidRPr="007B2BDA">
              <w:rPr>
                <w:rStyle w:val="Lienhypertexte"/>
                <w:noProof/>
                <w:highlight w:val="red"/>
              </w:rPr>
              <w:t>5.3.1</w:t>
            </w:r>
            <w:r w:rsidR="009B4710">
              <w:rPr>
                <w:rFonts w:asciiTheme="minorHAnsi" w:eastAsiaTheme="minorEastAsia" w:hAnsiTheme="minorHAnsi" w:cstheme="minorBidi"/>
                <w:noProof/>
                <w:lang w:val="en-US" w:bidi="ar-SA"/>
              </w:rPr>
              <w:tab/>
            </w:r>
            <w:r w:rsidR="009B4710" w:rsidRPr="007B2BDA">
              <w:rPr>
                <w:rStyle w:val="Lienhypertexte"/>
                <w:noProof/>
                <w:highlight w:val="red"/>
              </w:rPr>
              <w:t>End Of Life and ERI</w:t>
            </w:r>
            <w:r w:rsidR="009B4710">
              <w:rPr>
                <w:noProof/>
                <w:webHidden/>
              </w:rPr>
              <w:tab/>
            </w:r>
            <w:r w:rsidR="009B4710">
              <w:rPr>
                <w:noProof/>
                <w:webHidden/>
              </w:rPr>
              <w:fldChar w:fldCharType="begin"/>
            </w:r>
            <w:r w:rsidR="009B4710">
              <w:rPr>
                <w:noProof/>
                <w:webHidden/>
              </w:rPr>
              <w:instrText xml:space="preserve"> PAGEREF _Toc64391869 \h </w:instrText>
            </w:r>
            <w:r w:rsidR="009B4710">
              <w:rPr>
                <w:noProof/>
                <w:webHidden/>
              </w:rPr>
            </w:r>
            <w:r w:rsidR="009B4710">
              <w:rPr>
                <w:noProof/>
                <w:webHidden/>
              </w:rPr>
              <w:fldChar w:fldCharType="separate"/>
            </w:r>
            <w:r w:rsidR="009B4710">
              <w:rPr>
                <w:noProof/>
                <w:webHidden/>
              </w:rPr>
              <w:t>17</w:t>
            </w:r>
            <w:r w:rsidR="009B4710">
              <w:rPr>
                <w:noProof/>
                <w:webHidden/>
              </w:rPr>
              <w:fldChar w:fldCharType="end"/>
            </w:r>
          </w:hyperlink>
        </w:p>
        <w:p w14:paraId="73FAC16E" w14:textId="04217F39" w:rsidR="009B4710" w:rsidRDefault="001845EE">
          <w:pPr>
            <w:pStyle w:val="TM2"/>
            <w:tabs>
              <w:tab w:val="left" w:pos="880"/>
              <w:tab w:val="right" w:leader="dot" w:pos="10456"/>
            </w:tabs>
            <w:rPr>
              <w:rFonts w:asciiTheme="minorHAnsi" w:eastAsiaTheme="minorEastAsia" w:hAnsiTheme="minorHAnsi" w:cstheme="minorBidi"/>
              <w:noProof/>
              <w:lang w:val="en-US" w:bidi="ar-SA"/>
            </w:rPr>
          </w:pPr>
          <w:hyperlink w:anchor="_Toc64391870" w:history="1">
            <w:r w:rsidR="009B4710" w:rsidRPr="007B2BDA">
              <w:rPr>
                <w:rStyle w:val="Lienhypertexte"/>
                <w:noProof/>
                <w:highlight w:val="red"/>
              </w:rPr>
              <w:t>5.4</w:t>
            </w:r>
            <w:r w:rsidR="009B4710">
              <w:rPr>
                <w:rFonts w:asciiTheme="minorHAnsi" w:eastAsiaTheme="minorEastAsia" w:hAnsiTheme="minorHAnsi" w:cstheme="minorBidi"/>
                <w:noProof/>
                <w:lang w:val="en-US" w:bidi="ar-SA"/>
              </w:rPr>
              <w:tab/>
            </w:r>
            <w:r w:rsidR="009B4710" w:rsidRPr="007B2BDA">
              <w:rPr>
                <w:rStyle w:val="Lienhypertexte"/>
                <w:noProof/>
                <w:highlight w:val="red"/>
              </w:rPr>
              <w:t>Memory access</w:t>
            </w:r>
            <w:r w:rsidR="009B4710">
              <w:rPr>
                <w:noProof/>
                <w:webHidden/>
              </w:rPr>
              <w:tab/>
            </w:r>
            <w:r w:rsidR="009B4710">
              <w:rPr>
                <w:noProof/>
                <w:webHidden/>
              </w:rPr>
              <w:fldChar w:fldCharType="begin"/>
            </w:r>
            <w:r w:rsidR="009B4710">
              <w:rPr>
                <w:noProof/>
                <w:webHidden/>
              </w:rPr>
              <w:instrText xml:space="preserve"> PAGEREF _Toc64391870 \h </w:instrText>
            </w:r>
            <w:r w:rsidR="009B4710">
              <w:rPr>
                <w:noProof/>
                <w:webHidden/>
              </w:rPr>
            </w:r>
            <w:r w:rsidR="009B4710">
              <w:rPr>
                <w:noProof/>
                <w:webHidden/>
              </w:rPr>
              <w:fldChar w:fldCharType="separate"/>
            </w:r>
            <w:r w:rsidR="009B4710">
              <w:rPr>
                <w:noProof/>
                <w:webHidden/>
              </w:rPr>
              <w:t>17</w:t>
            </w:r>
            <w:r w:rsidR="009B4710">
              <w:rPr>
                <w:noProof/>
                <w:webHidden/>
              </w:rPr>
              <w:fldChar w:fldCharType="end"/>
            </w:r>
          </w:hyperlink>
        </w:p>
        <w:p w14:paraId="75DB8B86" w14:textId="33029EC8"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71" w:history="1">
            <w:r w:rsidR="009B4710" w:rsidRPr="007B2BDA">
              <w:rPr>
                <w:rStyle w:val="Lienhypertexte"/>
                <w:noProof/>
                <w:highlight w:val="red"/>
              </w:rPr>
              <w:t>5.4.1</w:t>
            </w:r>
            <w:r w:rsidR="009B4710">
              <w:rPr>
                <w:rFonts w:asciiTheme="minorHAnsi" w:eastAsiaTheme="minorEastAsia" w:hAnsiTheme="minorHAnsi" w:cstheme="minorBidi"/>
                <w:noProof/>
                <w:lang w:val="en-US" w:bidi="ar-SA"/>
              </w:rPr>
              <w:tab/>
            </w:r>
            <w:r w:rsidR="009B4710" w:rsidRPr="007B2BDA">
              <w:rPr>
                <w:rStyle w:val="Lienhypertexte"/>
                <w:noProof/>
                <w:highlight w:val="red"/>
              </w:rPr>
              <w:t>File system</w:t>
            </w:r>
            <w:r w:rsidR="009B4710">
              <w:rPr>
                <w:noProof/>
                <w:webHidden/>
              </w:rPr>
              <w:tab/>
            </w:r>
            <w:r w:rsidR="009B4710">
              <w:rPr>
                <w:noProof/>
                <w:webHidden/>
              </w:rPr>
              <w:fldChar w:fldCharType="begin"/>
            </w:r>
            <w:r w:rsidR="009B4710">
              <w:rPr>
                <w:noProof/>
                <w:webHidden/>
              </w:rPr>
              <w:instrText xml:space="preserve"> PAGEREF _Toc64391871 \h </w:instrText>
            </w:r>
            <w:r w:rsidR="009B4710">
              <w:rPr>
                <w:noProof/>
                <w:webHidden/>
              </w:rPr>
            </w:r>
            <w:r w:rsidR="009B4710">
              <w:rPr>
                <w:noProof/>
                <w:webHidden/>
              </w:rPr>
              <w:fldChar w:fldCharType="separate"/>
            </w:r>
            <w:r w:rsidR="009B4710">
              <w:rPr>
                <w:noProof/>
                <w:webHidden/>
              </w:rPr>
              <w:t>17</w:t>
            </w:r>
            <w:r w:rsidR="009B4710">
              <w:rPr>
                <w:noProof/>
                <w:webHidden/>
              </w:rPr>
              <w:fldChar w:fldCharType="end"/>
            </w:r>
          </w:hyperlink>
        </w:p>
        <w:p w14:paraId="0284898C" w14:textId="37A0AA8C"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72" w:history="1">
            <w:r w:rsidR="009B4710" w:rsidRPr="007B2BDA">
              <w:rPr>
                <w:rStyle w:val="Lienhypertexte"/>
                <w:noProof/>
                <w:highlight w:val="red"/>
              </w:rPr>
              <w:t>5.4.2</w:t>
            </w:r>
            <w:r w:rsidR="009B4710">
              <w:rPr>
                <w:rFonts w:asciiTheme="minorHAnsi" w:eastAsiaTheme="minorEastAsia" w:hAnsiTheme="minorHAnsi" w:cstheme="minorBidi"/>
                <w:noProof/>
                <w:lang w:val="en-US" w:bidi="ar-SA"/>
              </w:rPr>
              <w:tab/>
            </w:r>
            <w:r w:rsidR="009B4710" w:rsidRPr="007B2BDA">
              <w:rPr>
                <w:rStyle w:val="Lienhypertexte"/>
                <w:noProof/>
                <w:highlight w:val="red"/>
              </w:rPr>
              <w:t>Data Accessor</w:t>
            </w:r>
            <w:r w:rsidR="009B4710">
              <w:rPr>
                <w:noProof/>
                <w:webHidden/>
              </w:rPr>
              <w:tab/>
            </w:r>
            <w:r w:rsidR="009B4710">
              <w:rPr>
                <w:noProof/>
                <w:webHidden/>
              </w:rPr>
              <w:fldChar w:fldCharType="begin"/>
            </w:r>
            <w:r w:rsidR="009B4710">
              <w:rPr>
                <w:noProof/>
                <w:webHidden/>
              </w:rPr>
              <w:instrText xml:space="preserve"> PAGEREF _Toc64391872 \h </w:instrText>
            </w:r>
            <w:r w:rsidR="009B4710">
              <w:rPr>
                <w:noProof/>
                <w:webHidden/>
              </w:rPr>
            </w:r>
            <w:r w:rsidR="009B4710">
              <w:rPr>
                <w:noProof/>
                <w:webHidden/>
              </w:rPr>
              <w:fldChar w:fldCharType="separate"/>
            </w:r>
            <w:r w:rsidR="009B4710">
              <w:rPr>
                <w:noProof/>
                <w:webHidden/>
              </w:rPr>
              <w:t>20</w:t>
            </w:r>
            <w:r w:rsidR="009B4710">
              <w:rPr>
                <w:noProof/>
                <w:webHidden/>
              </w:rPr>
              <w:fldChar w:fldCharType="end"/>
            </w:r>
          </w:hyperlink>
        </w:p>
        <w:p w14:paraId="319D68B2" w14:textId="1377C295" w:rsidR="009B4710" w:rsidRDefault="001845EE">
          <w:pPr>
            <w:pStyle w:val="TM2"/>
            <w:tabs>
              <w:tab w:val="left" w:pos="880"/>
              <w:tab w:val="right" w:leader="dot" w:pos="10456"/>
            </w:tabs>
            <w:rPr>
              <w:rFonts w:asciiTheme="minorHAnsi" w:eastAsiaTheme="minorEastAsia" w:hAnsiTheme="minorHAnsi" w:cstheme="minorBidi"/>
              <w:noProof/>
              <w:lang w:val="en-US" w:bidi="ar-SA"/>
            </w:rPr>
          </w:pPr>
          <w:hyperlink w:anchor="_Toc64391873" w:history="1">
            <w:r w:rsidR="009B4710" w:rsidRPr="007B2BDA">
              <w:rPr>
                <w:rStyle w:val="Lienhypertexte"/>
                <w:noProof/>
                <w:highlight w:val="red"/>
              </w:rPr>
              <w:t>5.5</w:t>
            </w:r>
            <w:r w:rsidR="009B4710">
              <w:rPr>
                <w:rFonts w:asciiTheme="minorHAnsi" w:eastAsiaTheme="minorEastAsia" w:hAnsiTheme="minorHAnsi" w:cstheme="minorBidi"/>
                <w:noProof/>
                <w:lang w:val="en-US" w:bidi="ar-SA"/>
              </w:rPr>
              <w:tab/>
            </w:r>
            <w:r w:rsidR="009B4710" w:rsidRPr="007B2BDA">
              <w:rPr>
                <w:rStyle w:val="Lienhypertexte"/>
                <w:noProof/>
                <w:highlight w:val="red"/>
              </w:rPr>
              <w:t>Peripherals</w:t>
            </w:r>
            <w:r w:rsidR="009B4710">
              <w:rPr>
                <w:noProof/>
                <w:webHidden/>
              </w:rPr>
              <w:tab/>
            </w:r>
            <w:r w:rsidR="009B4710">
              <w:rPr>
                <w:noProof/>
                <w:webHidden/>
              </w:rPr>
              <w:fldChar w:fldCharType="begin"/>
            </w:r>
            <w:r w:rsidR="009B4710">
              <w:rPr>
                <w:noProof/>
                <w:webHidden/>
              </w:rPr>
              <w:instrText xml:space="preserve"> PAGEREF _Toc64391873 \h </w:instrText>
            </w:r>
            <w:r w:rsidR="009B4710">
              <w:rPr>
                <w:noProof/>
                <w:webHidden/>
              </w:rPr>
            </w:r>
            <w:r w:rsidR="009B4710">
              <w:rPr>
                <w:noProof/>
                <w:webHidden/>
              </w:rPr>
              <w:fldChar w:fldCharType="separate"/>
            </w:r>
            <w:r w:rsidR="009B4710">
              <w:rPr>
                <w:noProof/>
                <w:webHidden/>
              </w:rPr>
              <w:t>21</w:t>
            </w:r>
            <w:r w:rsidR="009B4710">
              <w:rPr>
                <w:noProof/>
                <w:webHidden/>
              </w:rPr>
              <w:fldChar w:fldCharType="end"/>
            </w:r>
          </w:hyperlink>
        </w:p>
        <w:p w14:paraId="7EC64E47" w14:textId="1210842A"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74" w:history="1">
            <w:r w:rsidR="009B4710" w:rsidRPr="007B2BDA">
              <w:rPr>
                <w:rStyle w:val="Lienhypertexte"/>
                <w:noProof/>
                <w:highlight w:val="red"/>
                <w:lang w:val="fr-FR"/>
              </w:rPr>
              <w:t>5.5.1</w:t>
            </w:r>
            <w:r w:rsidR="009B4710">
              <w:rPr>
                <w:rFonts w:asciiTheme="minorHAnsi" w:eastAsiaTheme="minorEastAsia" w:hAnsiTheme="minorHAnsi" w:cstheme="minorBidi"/>
                <w:noProof/>
                <w:lang w:val="en-US" w:bidi="ar-SA"/>
              </w:rPr>
              <w:tab/>
            </w:r>
            <w:r w:rsidR="009B4710" w:rsidRPr="007B2BDA">
              <w:rPr>
                <w:rStyle w:val="Lienhypertexte"/>
                <w:noProof/>
                <w:highlight w:val="red"/>
                <w:lang w:val="fr-FR"/>
              </w:rPr>
              <w:t>AlarmClock</w:t>
            </w:r>
            <w:r w:rsidR="009B4710">
              <w:rPr>
                <w:noProof/>
                <w:webHidden/>
              </w:rPr>
              <w:tab/>
            </w:r>
            <w:r w:rsidR="009B4710">
              <w:rPr>
                <w:noProof/>
                <w:webHidden/>
              </w:rPr>
              <w:fldChar w:fldCharType="begin"/>
            </w:r>
            <w:r w:rsidR="009B4710">
              <w:rPr>
                <w:noProof/>
                <w:webHidden/>
              </w:rPr>
              <w:instrText xml:space="preserve"> PAGEREF _Toc64391874 \h </w:instrText>
            </w:r>
            <w:r w:rsidR="009B4710">
              <w:rPr>
                <w:noProof/>
                <w:webHidden/>
              </w:rPr>
            </w:r>
            <w:r w:rsidR="009B4710">
              <w:rPr>
                <w:noProof/>
                <w:webHidden/>
              </w:rPr>
              <w:fldChar w:fldCharType="separate"/>
            </w:r>
            <w:r w:rsidR="009B4710">
              <w:rPr>
                <w:noProof/>
                <w:webHidden/>
              </w:rPr>
              <w:t>21</w:t>
            </w:r>
            <w:r w:rsidR="009B4710">
              <w:rPr>
                <w:noProof/>
                <w:webHidden/>
              </w:rPr>
              <w:fldChar w:fldCharType="end"/>
            </w:r>
          </w:hyperlink>
        </w:p>
        <w:p w14:paraId="18B5F3EE" w14:textId="2A09F151" w:rsidR="009B4710" w:rsidRDefault="001845EE">
          <w:pPr>
            <w:pStyle w:val="TM2"/>
            <w:tabs>
              <w:tab w:val="left" w:pos="880"/>
              <w:tab w:val="right" w:leader="dot" w:pos="10456"/>
            </w:tabs>
            <w:rPr>
              <w:rFonts w:asciiTheme="minorHAnsi" w:eastAsiaTheme="minorEastAsia" w:hAnsiTheme="minorHAnsi" w:cstheme="minorBidi"/>
              <w:noProof/>
              <w:lang w:val="en-US" w:bidi="ar-SA"/>
            </w:rPr>
          </w:pPr>
          <w:hyperlink w:anchor="_Toc64391875" w:history="1">
            <w:r w:rsidR="009B4710" w:rsidRPr="007B2BDA">
              <w:rPr>
                <w:rStyle w:val="Lienhypertexte"/>
                <w:noProof/>
                <w:highlight w:val="red"/>
                <w:lang w:val="en-US"/>
              </w:rPr>
              <w:t>5.6</w:t>
            </w:r>
            <w:r w:rsidR="009B4710">
              <w:rPr>
                <w:rFonts w:asciiTheme="minorHAnsi" w:eastAsiaTheme="minorEastAsia" w:hAnsiTheme="minorHAnsi" w:cstheme="minorBidi"/>
                <w:noProof/>
                <w:lang w:val="en-US" w:bidi="ar-SA"/>
              </w:rPr>
              <w:tab/>
            </w:r>
            <w:r w:rsidR="009B4710" w:rsidRPr="007B2BDA">
              <w:rPr>
                <w:rStyle w:val="Lienhypertexte"/>
                <w:noProof/>
                <w:highlight w:val="red"/>
                <w:lang w:val="en-US"/>
              </w:rPr>
              <w:t>Safety</w:t>
            </w:r>
            <w:r w:rsidR="009B4710">
              <w:rPr>
                <w:noProof/>
                <w:webHidden/>
              </w:rPr>
              <w:tab/>
            </w:r>
            <w:r w:rsidR="009B4710">
              <w:rPr>
                <w:noProof/>
                <w:webHidden/>
              </w:rPr>
              <w:fldChar w:fldCharType="begin"/>
            </w:r>
            <w:r w:rsidR="009B4710">
              <w:rPr>
                <w:noProof/>
                <w:webHidden/>
              </w:rPr>
              <w:instrText xml:space="preserve"> PAGEREF _Toc64391875 \h </w:instrText>
            </w:r>
            <w:r w:rsidR="009B4710">
              <w:rPr>
                <w:noProof/>
                <w:webHidden/>
              </w:rPr>
            </w:r>
            <w:r w:rsidR="009B4710">
              <w:rPr>
                <w:noProof/>
                <w:webHidden/>
              </w:rPr>
              <w:fldChar w:fldCharType="separate"/>
            </w:r>
            <w:r w:rsidR="009B4710">
              <w:rPr>
                <w:noProof/>
                <w:webHidden/>
              </w:rPr>
              <w:t>22</w:t>
            </w:r>
            <w:r w:rsidR="009B4710">
              <w:rPr>
                <w:noProof/>
                <w:webHidden/>
              </w:rPr>
              <w:fldChar w:fldCharType="end"/>
            </w:r>
          </w:hyperlink>
        </w:p>
        <w:p w14:paraId="175BA7F0" w14:textId="78DF2207"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76" w:history="1">
            <w:r w:rsidR="009B4710" w:rsidRPr="007B2BDA">
              <w:rPr>
                <w:rStyle w:val="Lienhypertexte"/>
                <w:noProof/>
                <w:highlight w:val="red"/>
                <w:lang w:val="fr-FR" w:eastAsia="fr-FR"/>
              </w:rPr>
              <w:t>5.6.1</w:t>
            </w:r>
            <w:r w:rsidR="009B4710">
              <w:rPr>
                <w:rFonts w:asciiTheme="minorHAnsi" w:eastAsiaTheme="minorEastAsia" w:hAnsiTheme="minorHAnsi" w:cstheme="minorBidi"/>
                <w:noProof/>
                <w:lang w:val="en-US" w:bidi="ar-SA"/>
              </w:rPr>
              <w:tab/>
            </w:r>
            <w:r w:rsidR="009B4710" w:rsidRPr="007B2BDA">
              <w:rPr>
                <w:rStyle w:val="Lienhypertexte"/>
                <w:noProof/>
                <w:highlight w:val="red"/>
                <w:lang w:val="fr-FR" w:eastAsia="fr-FR"/>
              </w:rPr>
              <w:t>UroTimer</w:t>
            </w:r>
            <w:r w:rsidR="009B4710">
              <w:rPr>
                <w:noProof/>
                <w:webHidden/>
              </w:rPr>
              <w:tab/>
            </w:r>
            <w:r w:rsidR="009B4710">
              <w:rPr>
                <w:noProof/>
                <w:webHidden/>
              </w:rPr>
              <w:fldChar w:fldCharType="begin"/>
            </w:r>
            <w:r w:rsidR="009B4710">
              <w:rPr>
                <w:noProof/>
                <w:webHidden/>
              </w:rPr>
              <w:instrText xml:space="preserve"> PAGEREF _Toc64391876 \h </w:instrText>
            </w:r>
            <w:r w:rsidR="009B4710">
              <w:rPr>
                <w:noProof/>
                <w:webHidden/>
              </w:rPr>
            </w:r>
            <w:r w:rsidR="009B4710">
              <w:rPr>
                <w:noProof/>
                <w:webHidden/>
              </w:rPr>
              <w:fldChar w:fldCharType="separate"/>
            </w:r>
            <w:r w:rsidR="009B4710">
              <w:rPr>
                <w:noProof/>
                <w:webHidden/>
              </w:rPr>
              <w:t>22</w:t>
            </w:r>
            <w:r w:rsidR="009B4710">
              <w:rPr>
                <w:noProof/>
                <w:webHidden/>
              </w:rPr>
              <w:fldChar w:fldCharType="end"/>
            </w:r>
          </w:hyperlink>
        </w:p>
        <w:p w14:paraId="324657B0" w14:textId="784937A0"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77" w:history="1">
            <w:r w:rsidR="009B4710" w:rsidRPr="007B2BDA">
              <w:rPr>
                <w:rStyle w:val="Lienhypertexte"/>
                <w:noProof/>
                <w:highlight w:val="red"/>
                <w:lang w:val="fr-FR" w:eastAsia="fr-FR"/>
              </w:rPr>
              <w:t>5.6.2</w:t>
            </w:r>
            <w:r w:rsidR="009B4710">
              <w:rPr>
                <w:rFonts w:asciiTheme="minorHAnsi" w:eastAsiaTheme="minorEastAsia" w:hAnsiTheme="minorHAnsi" w:cstheme="minorBidi"/>
                <w:noProof/>
                <w:lang w:val="en-US" w:bidi="ar-SA"/>
              </w:rPr>
              <w:tab/>
            </w:r>
            <w:r w:rsidR="009B4710" w:rsidRPr="007B2BDA">
              <w:rPr>
                <w:rStyle w:val="Lienhypertexte"/>
                <w:noProof/>
                <w:highlight w:val="red"/>
                <w:lang w:val="fr-FR" w:eastAsia="fr-FR"/>
              </w:rPr>
              <w:t>OverPressure</w:t>
            </w:r>
            <w:r w:rsidR="009B4710">
              <w:rPr>
                <w:noProof/>
                <w:webHidden/>
              </w:rPr>
              <w:tab/>
            </w:r>
            <w:r w:rsidR="009B4710">
              <w:rPr>
                <w:noProof/>
                <w:webHidden/>
              </w:rPr>
              <w:fldChar w:fldCharType="begin"/>
            </w:r>
            <w:r w:rsidR="009B4710">
              <w:rPr>
                <w:noProof/>
                <w:webHidden/>
              </w:rPr>
              <w:instrText xml:space="preserve"> PAGEREF _Toc64391877 \h </w:instrText>
            </w:r>
            <w:r w:rsidR="009B4710">
              <w:rPr>
                <w:noProof/>
                <w:webHidden/>
              </w:rPr>
            </w:r>
            <w:r w:rsidR="009B4710">
              <w:rPr>
                <w:noProof/>
                <w:webHidden/>
              </w:rPr>
              <w:fldChar w:fldCharType="separate"/>
            </w:r>
            <w:r w:rsidR="009B4710">
              <w:rPr>
                <w:noProof/>
                <w:webHidden/>
              </w:rPr>
              <w:t>22</w:t>
            </w:r>
            <w:r w:rsidR="009B4710">
              <w:rPr>
                <w:noProof/>
                <w:webHidden/>
              </w:rPr>
              <w:fldChar w:fldCharType="end"/>
            </w:r>
          </w:hyperlink>
        </w:p>
        <w:p w14:paraId="4F9EC8F0" w14:textId="159C2AF0"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78" w:history="1">
            <w:r w:rsidR="009B4710" w:rsidRPr="007B2BDA">
              <w:rPr>
                <w:rStyle w:val="Lienhypertexte"/>
                <w:noProof/>
                <w:lang w:val="fr-FR" w:eastAsia="fr-FR"/>
              </w:rPr>
              <w:t>5.6.3</w:t>
            </w:r>
            <w:r w:rsidR="009B4710">
              <w:rPr>
                <w:rFonts w:asciiTheme="minorHAnsi" w:eastAsiaTheme="minorEastAsia" w:hAnsiTheme="minorHAnsi" w:cstheme="minorBidi"/>
                <w:noProof/>
                <w:lang w:val="en-US" w:bidi="ar-SA"/>
              </w:rPr>
              <w:tab/>
            </w:r>
            <w:r w:rsidR="009B4710" w:rsidRPr="007B2BDA">
              <w:rPr>
                <w:rStyle w:val="Lienhypertexte"/>
                <w:noProof/>
                <w:lang w:val="fr-FR" w:eastAsia="fr-FR"/>
              </w:rPr>
              <w:t>Motor Stall</w:t>
            </w:r>
            <w:r w:rsidR="009B4710">
              <w:rPr>
                <w:noProof/>
                <w:webHidden/>
              </w:rPr>
              <w:tab/>
            </w:r>
            <w:r w:rsidR="009B4710">
              <w:rPr>
                <w:noProof/>
                <w:webHidden/>
              </w:rPr>
              <w:fldChar w:fldCharType="begin"/>
            </w:r>
            <w:r w:rsidR="009B4710">
              <w:rPr>
                <w:noProof/>
                <w:webHidden/>
              </w:rPr>
              <w:instrText xml:space="preserve"> PAGEREF _Toc64391878 \h </w:instrText>
            </w:r>
            <w:r w:rsidR="009B4710">
              <w:rPr>
                <w:noProof/>
                <w:webHidden/>
              </w:rPr>
            </w:r>
            <w:r w:rsidR="009B4710">
              <w:rPr>
                <w:noProof/>
                <w:webHidden/>
              </w:rPr>
              <w:fldChar w:fldCharType="separate"/>
            </w:r>
            <w:r w:rsidR="009B4710">
              <w:rPr>
                <w:noProof/>
                <w:webHidden/>
              </w:rPr>
              <w:t>22</w:t>
            </w:r>
            <w:r w:rsidR="009B4710">
              <w:rPr>
                <w:noProof/>
                <w:webHidden/>
              </w:rPr>
              <w:fldChar w:fldCharType="end"/>
            </w:r>
          </w:hyperlink>
        </w:p>
        <w:p w14:paraId="198F7C67" w14:textId="1944A3B0" w:rsidR="009B4710" w:rsidRDefault="001845EE">
          <w:pPr>
            <w:pStyle w:val="TM3"/>
            <w:tabs>
              <w:tab w:val="left" w:pos="1320"/>
              <w:tab w:val="right" w:leader="dot" w:pos="10456"/>
            </w:tabs>
            <w:rPr>
              <w:rFonts w:asciiTheme="minorHAnsi" w:eastAsiaTheme="minorEastAsia" w:hAnsiTheme="minorHAnsi" w:cstheme="minorBidi"/>
              <w:noProof/>
              <w:lang w:val="en-US" w:bidi="ar-SA"/>
            </w:rPr>
          </w:pPr>
          <w:hyperlink w:anchor="_Toc64391879" w:history="1">
            <w:r w:rsidR="009B4710" w:rsidRPr="007B2BDA">
              <w:rPr>
                <w:rStyle w:val="Lienhypertexte"/>
                <w:noProof/>
                <w:lang w:val="fr-FR" w:eastAsia="fr-FR"/>
              </w:rPr>
              <w:t>5.6.4</w:t>
            </w:r>
            <w:r w:rsidR="009B4710">
              <w:rPr>
                <w:rFonts w:asciiTheme="minorHAnsi" w:eastAsiaTheme="minorEastAsia" w:hAnsiTheme="minorHAnsi" w:cstheme="minorBidi"/>
                <w:noProof/>
                <w:lang w:val="en-US" w:bidi="ar-SA"/>
              </w:rPr>
              <w:tab/>
            </w:r>
            <w:r w:rsidR="009B4710" w:rsidRPr="007B2BDA">
              <w:rPr>
                <w:rStyle w:val="Lienhypertexte"/>
                <w:noProof/>
                <w:lang w:val="fr-FR" w:eastAsia="fr-FR"/>
              </w:rPr>
              <w:t>Error Management</w:t>
            </w:r>
            <w:r w:rsidR="009B4710">
              <w:rPr>
                <w:noProof/>
                <w:webHidden/>
              </w:rPr>
              <w:tab/>
            </w:r>
            <w:r w:rsidR="009B4710">
              <w:rPr>
                <w:noProof/>
                <w:webHidden/>
              </w:rPr>
              <w:fldChar w:fldCharType="begin"/>
            </w:r>
            <w:r w:rsidR="009B4710">
              <w:rPr>
                <w:noProof/>
                <w:webHidden/>
              </w:rPr>
              <w:instrText xml:space="preserve"> PAGEREF _Toc64391879 \h </w:instrText>
            </w:r>
            <w:r w:rsidR="009B4710">
              <w:rPr>
                <w:noProof/>
                <w:webHidden/>
              </w:rPr>
            </w:r>
            <w:r w:rsidR="009B4710">
              <w:rPr>
                <w:noProof/>
                <w:webHidden/>
              </w:rPr>
              <w:fldChar w:fldCharType="separate"/>
            </w:r>
            <w:r w:rsidR="009B4710">
              <w:rPr>
                <w:noProof/>
                <w:webHidden/>
              </w:rPr>
              <w:t>23</w:t>
            </w:r>
            <w:r w:rsidR="009B4710">
              <w:rPr>
                <w:noProof/>
                <w:webHidden/>
              </w:rPr>
              <w:fldChar w:fldCharType="end"/>
            </w:r>
          </w:hyperlink>
        </w:p>
        <w:p w14:paraId="30A42D65" w14:textId="67D9682A" w:rsidR="009B4710" w:rsidRDefault="001845EE">
          <w:pPr>
            <w:pStyle w:val="TM2"/>
            <w:tabs>
              <w:tab w:val="left" w:pos="880"/>
              <w:tab w:val="right" w:leader="dot" w:pos="10456"/>
            </w:tabs>
            <w:rPr>
              <w:rFonts w:asciiTheme="minorHAnsi" w:eastAsiaTheme="minorEastAsia" w:hAnsiTheme="minorHAnsi" w:cstheme="minorBidi"/>
              <w:noProof/>
              <w:lang w:val="en-US" w:bidi="ar-SA"/>
            </w:rPr>
          </w:pPr>
          <w:hyperlink w:anchor="_Toc64391880" w:history="1">
            <w:r w:rsidR="009B4710" w:rsidRPr="007B2BDA">
              <w:rPr>
                <w:rStyle w:val="Lienhypertexte"/>
                <w:noProof/>
              </w:rPr>
              <w:t>5.7</w:t>
            </w:r>
            <w:r w:rsidR="009B4710">
              <w:rPr>
                <w:rFonts w:asciiTheme="minorHAnsi" w:eastAsiaTheme="minorEastAsia" w:hAnsiTheme="minorHAnsi" w:cstheme="minorBidi"/>
                <w:noProof/>
                <w:lang w:val="en-US" w:bidi="ar-SA"/>
              </w:rPr>
              <w:tab/>
            </w:r>
            <w:r w:rsidR="009B4710" w:rsidRPr="007B2BDA">
              <w:rPr>
                <w:rStyle w:val="Lienhypertexte"/>
                <w:noProof/>
              </w:rPr>
              <w:t>Usability and human factors engineering</w:t>
            </w:r>
            <w:r w:rsidR="009B4710">
              <w:rPr>
                <w:noProof/>
                <w:webHidden/>
              </w:rPr>
              <w:tab/>
            </w:r>
            <w:r w:rsidR="009B4710">
              <w:rPr>
                <w:noProof/>
                <w:webHidden/>
              </w:rPr>
              <w:fldChar w:fldCharType="begin"/>
            </w:r>
            <w:r w:rsidR="009B4710">
              <w:rPr>
                <w:noProof/>
                <w:webHidden/>
              </w:rPr>
              <w:instrText xml:space="preserve"> PAGEREF _Toc64391880 \h </w:instrText>
            </w:r>
            <w:r w:rsidR="009B4710">
              <w:rPr>
                <w:noProof/>
                <w:webHidden/>
              </w:rPr>
            </w:r>
            <w:r w:rsidR="009B4710">
              <w:rPr>
                <w:noProof/>
                <w:webHidden/>
              </w:rPr>
              <w:fldChar w:fldCharType="separate"/>
            </w:r>
            <w:r w:rsidR="009B4710">
              <w:rPr>
                <w:noProof/>
                <w:webHidden/>
              </w:rPr>
              <w:t>24</w:t>
            </w:r>
            <w:r w:rsidR="009B4710">
              <w:rPr>
                <w:noProof/>
                <w:webHidden/>
              </w:rPr>
              <w:fldChar w:fldCharType="end"/>
            </w:r>
          </w:hyperlink>
        </w:p>
        <w:p w14:paraId="54C25D3A" w14:textId="256E5B74" w:rsidR="00586FDC" w:rsidRPr="00572596" w:rsidRDefault="00586FDC">
          <w:r w:rsidRPr="00572596">
            <w:rPr>
              <w:b/>
              <w:bCs/>
            </w:rPr>
            <w:fldChar w:fldCharType="end"/>
          </w:r>
        </w:p>
      </w:sdtContent>
    </w:sdt>
    <w:p w14:paraId="3F7F57F5" w14:textId="77777777" w:rsidR="00586FDC" w:rsidRPr="00572596" w:rsidRDefault="00586FDC">
      <w:pPr>
        <w:jc w:val="left"/>
        <w:rPr>
          <w:rFonts w:ascii="Cambria" w:hAnsi="Cambria"/>
          <w:b/>
          <w:bCs/>
          <w:color w:val="808080" w:themeColor="background1" w:themeShade="80"/>
          <w:sz w:val="24"/>
          <w:szCs w:val="24"/>
        </w:rPr>
      </w:pPr>
      <w:r w:rsidRPr="00572596">
        <w:br w:type="page"/>
      </w:r>
    </w:p>
    <w:p w14:paraId="135E1C56" w14:textId="77777777" w:rsidR="009A2CA1" w:rsidRPr="00572596" w:rsidRDefault="009A2CA1" w:rsidP="00C74131">
      <w:pPr>
        <w:pStyle w:val="Titre1"/>
      </w:pPr>
      <w:bookmarkStart w:id="14" w:name="_Toc189741137"/>
      <w:bookmarkStart w:id="15" w:name="_Toc523995213"/>
      <w:bookmarkStart w:id="16" w:name="_Toc64391840"/>
      <w:bookmarkStart w:id="17" w:name="_Toc523912936"/>
      <w:bookmarkEnd w:id="13"/>
      <w:bookmarkEnd w:id="12"/>
      <w:r w:rsidRPr="00572596">
        <w:lastRenderedPageBreak/>
        <w:t>Introduction</w:t>
      </w:r>
      <w:bookmarkEnd w:id="14"/>
      <w:bookmarkEnd w:id="15"/>
      <w:bookmarkEnd w:id="16"/>
    </w:p>
    <w:p w14:paraId="1C71C9EA" w14:textId="77777777" w:rsidR="009A2CA1" w:rsidRPr="00572596" w:rsidRDefault="009A2CA1" w:rsidP="00C74131">
      <w:pPr>
        <w:pStyle w:val="Titre2"/>
      </w:pPr>
      <w:bookmarkStart w:id="18" w:name="_Toc189741138"/>
      <w:bookmarkStart w:id="19" w:name="_Toc523995214"/>
      <w:bookmarkStart w:id="20" w:name="_Toc64391841"/>
      <w:r w:rsidRPr="00572596">
        <w:t>Document overview</w:t>
      </w:r>
      <w:bookmarkEnd w:id="18"/>
      <w:bookmarkEnd w:id="19"/>
      <w:bookmarkEnd w:id="20"/>
    </w:p>
    <w:p w14:paraId="545BD219" w14:textId="24367F5D" w:rsidR="005211B4" w:rsidRPr="00572596" w:rsidRDefault="005211B4" w:rsidP="005211B4">
      <w:r w:rsidRPr="00572596">
        <w:t xml:space="preserve">This document presents the software requirements specifications of </w:t>
      </w:r>
      <w:del w:id="21" w:author="Damien Altmann" w:date="2020-03-11T11:59:00Z">
        <w:r w:rsidRPr="00572596" w:rsidDel="009510C3">
          <w:delText xml:space="preserve">XXX </w:delText>
        </w:r>
      </w:del>
      <w:ins w:id="22" w:author="Damien Altmann" w:date="2020-03-11T11:59:00Z">
        <w:r w:rsidR="009510C3">
          <w:t>eAUS</w:t>
        </w:r>
        <w:r w:rsidR="009510C3" w:rsidRPr="00572596">
          <w:t xml:space="preserve"> </w:t>
        </w:r>
      </w:ins>
      <w:r w:rsidRPr="00572596">
        <w:t>software development project.</w:t>
      </w:r>
    </w:p>
    <w:p w14:paraId="6197FCD8" w14:textId="77777777" w:rsidR="005211B4" w:rsidRPr="00572596" w:rsidRDefault="005211B4" w:rsidP="005211B4">
      <w:r w:rsidRPr="00572596">
        <w:t>It describes:</w:t>
      </w:r>
    </w:p>
    <w:p w14:paraId="1ECBDCA9" w14:textId="77777777" w:rsidR="005211B4" w:rsidRPr="00572596" w:rsidRDefault="005211B4" w:rsidP="005211B4">
      <w:pPr>
        <w:numPr>
          <w:ilvl w:val="0"/>
          <w:numId w:val="8"/>
        </w:numPr>
      </w:pPr>
      <w:r w:rsidRPr="00572596">
        <w:t>Requirements of functionalities, performances, interfaces, environment …</w:t>
      </w:r>
    </w:p>
    <w:p w14:paraId="0DDD1258" w14:textId="77777777" w:rsidR="005211B4" w:rsidRPr="00572596" w:rsidRDefault="005211B4" w:rsidP="005211B4">
      <w:pPr>
        <w:numPr>
          <w:ilvl w:val="0"/>
          <w:numId w:val="8"/>
        </w:numPr>
      </w:pPr>
      <w:r w:rsidRPr="00572596">
        <w:t>Tests principles and definitions of validation methods of requirements,</w:t>
      </w:r>
    </w:p>
    <w:p w14:paraId="7515705D" w14:textId="77777777" w:rsidR="005211B4" w:rsidRPr="00572596" w:rsidRDefault="005211B4" w:rsidP="005211B4">
      <w:pPr>
        <w:numPr>
          <w:ilvl w:val="0"/>
          <w:numId w:val="8"/>
        </w:numPr>
      </w:pPr>
      <w:r w:rsidRPr="00572596">
        <w:t>The compliance of requirements to customer needs,</w:t>
      </w:r>
    </w:p>
    <w:p w14:paraId="52849B0B" w14:textId="77777777" w:rsidR="005211B4" w:rsidRPr="00572596" w:rsidRDefault="005211B4" w:rsidP="005211B4">
      <w:pPr>
        <w:numPr>
          <w:ilvl w:val="0"/>
          <w:numId w:val="8"/>
        </w:numPr>
      </w:pPr>
      <w:r w:rsidRPr="00572596">
        <w:t>The relative importance and precedence of requirements</w:t>
      </w:r>
    </w:p>
    <w:p w14:paraId="443CC731" w14:textId="77777777" w:rsidR="00586FDC" w:rsidRPr="00572596" w:rsidRDefault="00586FDC" w:rsidP="00C74131">
      <w:pPr>
        <w:pStyle w:val="Titre1"/>
      </w:pPr>
      <w:bookmarkStart w:id="23" w:name="_Toc64391842"/>
      <w:r w:rsidRPr="00572596">
        <w:t>Abbreviation and Terminology</w:t>
      </w:r>
      <w:bookmarkEnd w:id="17"/>
      <w:bookmarkEnd w:id="23"/>
    </w:p>
    <w:tbl>
      <w:tblPr>
        <w:tblW w:w="5000" w:type="pct"/>
        <w:tblLayout w:type="fixed"/>
        <w:tblLook w:val="04A0" w:firstRow="1" w:lastRow="0" w:firstColumn="1" w:lastColumn="0" w:noHBand="0" w:noVBand="1"/>
      </w:tblPr>
      <w:tblGrid>
        <w:gridCol w:w="2570"/>
        <w:gridCol w:w="5659"/>
        <w:gridCol w:w="2453"/>
      </w:tblGrid>
      <w:tr w:rsidR="00586FDC" w:rsidRPr="00572596" w14:paraId="7EDB75C5" w14:textId="77777777" w:rsidTr="00586FDC">
        <w:trPr>
          <w:cantSplit/>
          <w:trHeight w:val="80"/>
          <w:tblHeader/>
        </w:trPr>
        <w:tc>
          <w:tcPr>
            <w:tcW w:w="1203"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tcPr>
          <w:p w14:paraId="6AB2869A" w14:textId="77777777" w:rsidR="00586FDC" w:rsidRPr="00572596" w:rsidRDefault="00586FDC" w:rsidP="00586FDC">
            <w:pPr>
              <w:jc w:val="left"/>
              <w:rPr>
                <w:rFonts w:asciiTheme="minorHAnsi" w:hAnsiTheme="minorHAnsi" w:cstheme="minorHAnsi"/>
                <w:b/>
                <w:bCs/>
                <w:color w:val="000000"/>
                <w:sz w:val="24"/>
                <w:szCs w:val="24"/>
                <w:lang w:eastAsia="en-GB" w:bidi="ar-SA"/>
              </w:rPr>
            </w:pPr>
            <w:r w:rsidRPr="00572596">
              <w:rPr>
                <w:rFonts w:asciiTheme="minorHAnsi" w:hAnsiTheme="minorHAnsi" w:cstheme="minorHAnsi"/>
                <w:b/>
                <w:bCs/>
                <w:color w:val="000000"/>
                <w:sz w:val="24"/>
                <w:szCs w:val="24"/>
                <w:lang w:eastAsia="en-GB" w:bidi="ar-SA"/>
              </w:rPr>
              <w:t>Terms</w:t>
            </w:r>
          </w:p>
        </w:tc>
        <w:tc>
          <w:tcPr>
            <w:tcW w:w="2649" w:type="pct"/>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5DE2C00C" w14:textId="77777777" w:rsidR="00586FDC" w:rsidRPr="00572596" w:rsidRDefault="00586FDC" w:rsidP="00586FDC">
            <w:pPr>
              <w:jc w:val="left"/>
              <w:rPr>
                <w:rFonts w:asciiTheme="minorHAnsi" w:hAnsiTheme="minorHAnsi" w:cstheme="minorHAnsi"/>
                <w:b/>
                <w:color w:val="000000"/>
                <w:sz w:val="24"/>
                <w:szCs w:val="24"/>
                <w:lang w:eastAsia="en-GB" w:bidi="ar-SA"/>
              </w:rPr>
            </w:pPr>
            <w:r w:rsidRPr="00572596">
              <w:rPr>
                <w:rFonts w:asciiTheme="minorHAnsi" w:hAnsiTheme="minorHAnsi" w:cstheme="minorHAnsi"/>
                <w:b/>
                <w:color w:val="000000"/>
                <w:sz w:val="24"/>
                <w:szCs w:val="24"/>
                <w:lang w:eastAsia="en-GB" w:bidi="ar-SA"/>
              </w:rPr>
              <w:t>Definitions</w:t>
            </w:r>
          </w:p>
        </w:tc>
        <w:tc>
          <w:tcPr>
            <w:tcW w:w="1148" w:type="pct"/>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5EEE8119" w14:textId="77777777" w:rsidR="00586FDC" w:rsidRPr="00572596" w:rsidRDefault="00586FDC" w:rsidP="00586FDC">
            <w:pPr>
              <w:jc w:val="left"/>
              <w:rPr>
                <w:rFonts w:asciiTheme="minorHAnsi" w:hAnsiTheme="minorHAnsi" w:cstheme="minorHAnsi"/>
                <w:b/>
                <w:color w:val="000000"/>
                <w:sz w:val="24"/>
                <w:szCs w:val="24"/>
                <w:lang w:eastAsia="en-GB" w:bidi="ar-SA"/>
              </w:rPr>
            </w:pPr>
            <w:r w:rsidRPr="00572596">
              <w:rPr>
                <w:rFonts w:asciiTheme="minorHAnsi" w:hAnsiTheme="minorHAnsi" w:cstheme="minorHAnsi"/>
                <w:b/>
                <w:color w:val="000000"/>
                <w:sz w:val="24"/>
                <w:szCs w:val="24"/>
                <w:lang w:eastAsia="en-GB" w:bidi="ar-SA"/>
              </w:rPr>
              <w:t>References</w:t>
            </w:r>
          </w:p>
        </w:tc>
      </w:tr>
      <w:tr w:rsidR="00F91B6A" w:rsidRPr="00572596" w14:paraId="1FCD8E8A" w14:textId="77777777" w:rsidTr="00F91B6A">
        <w:trPr>
          <w:cantSplit/>
          <w:trHeight w:val="80"/>
          <w:tblHeader/>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15CAEFE5" w14:textId="12915583" w:rsidR="00F91B6A" w:rsidRPr="00572596" w:rsidRDefault="00F91B6A" w:rsidP="00F91B6A">
            <w:pPr>
              <w:jc w:val="left"/>
              <w:rPr>
                <w:rFonts w:asciiTheme="minorHAnsi" w:hAnsiTheme="minorHAnsi" w:cstheme="minorHAnsi"/>
                <w:b/>
                <w:bCs/>
                <w:color w:val="000000"/>
                <w:sz w:val="24"/>
                <w:szCs w:val="24"/>
                <w:lang w:eastAsia="en-GB" w:bidi="ar-SA"/>
              </w:rPr>
            </w:pPr>
            <w:r w:rsidRPr="00F91B6A">
              <w:rPr>
                <w:b/>
              </w:rPr>
              <w:t>ADC</w:t>
            </w:r>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2561D13A" w14:textId="1F0D1DC8" w:rsidR="00F91B6A" w:rsidRPr="00F91B6A" w:rsidRDefault="00F91B6A" w:rsidP="00F91B6A">
            <w:pPr>
              <w:jc w:val="left"/>
            </w:pPr>
            <w:r>
              <w:t>Analog to Digital Converter</w:t>
            </w:r>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34A457EA" w14:textId="5E8D0A24" w:rsidR="00F91B6A" w:rsidRPr="00F91B6A" w:rsidRDefault="00F91B6A" w:rsidP="00F91B6A">
            <w:pPr>
              <w:jc w:val="left"/>
            </w:pPr>
            <w:r>
              <w:rPr>
                <w:rFonts w:asciiTheme="minorHAnsi" w:hAnsiTheme="minorHAnsi" w:cstheme="minorHAnsi"/>
                <w:color w:val="000000"/>
                <w:sz w:val="24"/>
                <w:szCs w:val="24"/>
                <w:lang w:eastAsia="en-GB" w:bidi="ar-SA"/>
              </w:rPr>
              <w:t>N/A</w:t>
            </w:r>
            <w:r>
              <w:rPr>
                <w:rFonts w:asciiTheme="minorHAnsi" w:hAnsiTheme="minorHAnsi" w:cstheme="minorHAnsi"/>
                <w:color w:val="000000"/>
                <w:sz w:val="24"/>
                <w:szCs w:val="24"/>
                <w:lang w:eastAsia="en-GB" w:bidi="ar-SA"/>
              </w:rPr>
              <w:tab/>
            </w:r>
          </w:p>
        </w:tc>
      </w:tr>
      <w:tr w:rsidR="00F91B6A" w:rsidRPr="00572596" w14:paraId="63B09C07" w14:textId="77777777" w:rsidTr="009510C3">
        <w:trPr>
          <w:cantSplit/>
          <w:trHeight w:val="75"/>
          <w:ins w:id="24" w:author="Damien Altmann" w:date="2020-03-11T12:00:00Z"/>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4A6ACCF6" w14:textId="77777777" w:rsidR="00F91B6A" w:rsidRPr="00572596" w:rsidRDefault="00F91B6A" w:rsidP="00F91B6A">
            <w:pPr>
              <w:jc w:val="left"/>
              <w:rPr>
                <w:ins w:id="25" w:author="Damien Altmann" w:date="2020-03-11T12:00:00Z"/>
                <w:rFonts w:asciiTheme="minorHAnsi" w:hAnsiTheme="minorHAnsi" w:cstheme="minorHAnsi"/>
                <w:b/>
                <w:bCs/>
                <w:color w:val="000000"/>
                <w:sz w:val="24"/>
                <w:szCs w:val="24"/>
                <w:lang w:eastAsia="en-GB" w:bidi="ar-SA"/>
              </w:rPr>
            </w:pPr>
            <w:ins w:id="26" w:author="Damien Altmann" w:date="2020-03-11T12:00:00Z">
              <w:r w:rsidRPr="00FB6FAA">
                <w:rPr>
                  <w:b/>
                </w:rPr>
                <w:t>COTS</w:t>
              </w:r>
            </w:ins>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7E45E556" w14:textId="77777777" w:rsidR="00F91B6A" w:rsidRPr="00572596" w:rsidRDefault="00F91B6A" w:rsidP="00F91B6A">
            <w:pPr>
              <w:jc w:val="left"/>
              <w:rPr>
                <w:ins w:id="27" w:author="Damien Altmann" w:date="2020-03-11T12:00:00Z"/>
                <w:rFonts w:asciiTheme="minorHAnsi" w:hAnsiTheme="minorHAnsi" w:cstheme="minorHAnsi"/>
                <w:color w:val="000000"/>
                <w:sz w:val="24"/>
                <w:szCs w:val="24"/>
                <w:lang w:eastAsia="en-GB" w:bidi="ar-SA"/>
              </w:rPr>
            </w:pPr>
            <w:ins w:id="28" w:author="Damien Altmann" w:date="2020-03-11T12:00:00Z">
              <w:r w:rsidRPr="00FB6FAA">
                <w:t>Commercial off-the-Shelf Software</w:t>
              </w:r>
            </w:ins>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5A7C0AA1" w14:textId="30316373" w:rsidR="00F91B6A" w:rsidRPr="00F56BC0" w:rsidRDefault="00F91B6A" w:rsidP="00F91B6A">
            <w:pPr>
              <w:jc w:val="left"/>
              <w:rPr>
                <w:ins w:id="29" w:author="Damien Altmann" w:date="2020-03-11T12:00:00Z"/>
              </w:rPr>
            </w:pPr>
            <w:r>
              <w:rPr>
                <w:rFonts w:asciiTheme="minorHAnsi" w:hAnsiTheme="minorHAnsi" w:cstheme="minorHAnsi"/>
                <w:color w:val="000000"/>
                <w:sz w:val="24"/>
                <w:szCs w:val="24"/>
                <w:lang w:eastAsia="en-GB" w:bidi="ar-SA"/>
              </w:rPr>
              <w:t>N/A</w:t>
            </w:r>
            <w:r>
              <w:rPr>
                <w:rFonts w:asciiTheme="minorHAnsi" w:hAnsiTheme="minorHAnsi" w:cstheme="minorHAnsi"/>
                <w:color w:val="000000"/>
                <w:sz w:val="24"/>
                <w:szCs w:val="24"/>
                <w:lang w:eastAsia="en-GB" w:bidi="ar-SA"/>
              </w:rPr>
              <w:tab/>
            </w:r>
          </w:p>
        </w:tc>
      </w:tr>
      <w:tr w:rsidR="00F91B6A" w:rsidRPr="00572596" w14:paraId="0C665DCE" w14:textId="77777777" w:rsidTr="009510C3">
        <w:trPr>
          <w:cantSplit/>
          <w:trHeight w:val="75"/>
          <w:ins w:id="30" w:author="Damien Altmann" w:date="2020-03-11T12:00:00Z"/>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095E94B5" w14:textId="77777777" w:rsidR="00F91B6A" w:rsidRPr="00572596" w:rsidRDefault="00F91B6A" w:rsidP="00F91B6A">
            <w:pPr>
              <w:jc w:val="left"/>
              <w:rPr>
                <w:ins w:id="31" w:author="Damien Altmann" w:date="2020-03-11T12:00:00Z"/>
                <w:rFonts w:asciiTheme="minorHAnsi" w:hAnsiTheme="minorHAnsi" w:cstheme="minorHAnsi"/>
                <w:b/>
                <w:bCs/>
                <w:color w:val="000000"/>
                <w:sz w:val="24"/>
                <w:szCs w:val="24"/>
                <w:lang w:eastAsia="en-GB" w:bidi="ar-SA"/>
              </w:rPr>
            </w:pPr>
            <w:ins w:id="32" w:author="Damien Altmann" w:date="2020-03-11T12:00:00Z">
              <w:r w:rsidRPr="00FB6FAA">
                <w:rPr>
                  <w:b/>
                </w:rPr>
                <w:t>CP</w:t>
              </w:r>
            </w:ins>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0C7BA745" w14:textId="77777777" w:rsidR="00F91B6A" w:rsidRPr="00572596" w:rsidRDefault="00F91B6A" w:rsidP="00F91B6A">
            <w:pPr>
              <w:jc w:val="left"/>
              <w:rPr>
                <w:ins w:id="33" w:author="Damien Altmann" w:date="2020-03-11T12:00:00Z"/>
                <w:rFonts w:asciiTheme="minorHAnsi" w:hAnsiTheme="minorHAnsi" w:cstheme="minorHAnsi"/>
                <w:color w:val="000000"/>
                <w:sz w:val="24"/>
                <w:szCs w:val="24"/>
                <w:lang w:eastAsia="en-GB" w:bidi="ar-SA"/>
              </w:rPr>
            </w:pPr>
            <w:ins w:id="34" w:author="Damien Altmann" w:date="2020-03-11T12:00:00Z">
              <w:r w:rsidRPr="00FB6FAA">
                <w:t>Clinician Programmer</w:t>
              </w:r>
            </w:ins>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7ECCA86D" w14:textId="6D6E2D26" w:rsidR="00F91B6A" w:rsidRPr="00F56BC0" w:rsidRDefault="00F91B6A" w:rsidP="00F91B6A">
            <w:pPr>
              <w:jc w:val="left"/>
              <w:rPr>
                <w:ins w:id="35" w:author="Damien Altmann" w:date="2020-03-11T12:00:00Z"/>
              </w:rPr>
            </w:pPr>
            <w:r w:rsidRPr="005B758C">
              <w:t>N/A</w:t>
            </w:r>
          </w:p>
        </w:tc>
      </w:tr>
      <w:tr w:rsidR="00F91B6A" w:rsidRPr="00572596" w14:paraId="4B10AE43" w14:textId="77777777" w:rsidTr="009510C3">
        <w:trPr>
          <w:cantSplit/>
          <w:trHeight w:val="75"/>
          <w:ins w:id="36" w:author="Damien Altmann" w:date="2020-03-11T12:00:00Z"/>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4E295338" w14:textId="77777777" w:rsidR="00F91B6A" w:rsidRPr="00A9650E" w:rsidRDefault="00F91B6A" w:rsidP="00F91B6A">
            <w:pPr>
              <w:jc w:val="left"/>
              <w:rPr>
                <w:ins w:id="37" w:author="Damien Altmann" w:date="2020-03-11T12:00:00Z"/>
                <w:b/>
              </w:rPr>
            </w:pPr>
            <w:ins w:id="38" w:author="Damien Altmann" w:date="2020-03-11T12:00:00Z">
              <w:r w:rsidRPr="00FB6FAA">
                <w:rPr>
                  <w:b/>
                </w:rPr>
                <w:t>CU</w:t>
              </w:r>
            </w:ins>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226A6BB4" w14:textId="77777777" w:rsidR="00F91B6A" w:rsidRPr="00572596" w:rsidRDefault="00F91B6A" w:rsidP="00F91B6A">
            <w:pPr>
              <w:jc w:val="left"/>
              <w:rPr>
                <w:ins w:id="39" w:author="Damien Altmann" w:date="2020-03-11T12:00:00Z"/>
                <w:rFonts w:asciiTheme="minorHAnsi" w:hAnsiTheme="minorHAnsi" w:cstheme="minorHAnsi"/>
                <w:color w:val="000000"/>
                <w:sz w:val="24"/>
                <w:szCs w:val="24"/>
                <w:lang w:eastAsia="en-GB" w:bidi="ar-SA"/>
              </w:rPr>
            </w:pPr>
            <w:ins w:id="40" w:author="Damien Altmann" w:date="2020-03-11T12:00:00Z">
              <w:r w:rsidRPr="00FB6FAA">
                <w:t>Control Unit (the implant)</w:t>
              </w:r>
            </w:ins>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67B2A27E" w14:textId="36C6FE45" w:rsidR="00F91B6A" w:rsidRPr="00F56BC0" w:rsidRDefault="00F91B6A" w:rsidP="00F91B6A">
            <w:pPr>
              <w:jc w:val="left"/>
              <w:rPr>
                <w:ins w:id="41" w:author="Damien Altmann" w:date="2020-03-11T12:00:00Z"/>
              </w:rPr>
            </w:pPr>
            <w:r w:rsidRPr="005B758C">
              <w:t>N/A</w:t>
            </w:r>
          </w:p>
        </w:tc>
      </w:tr>
      <w:tr w:rsidR="00F91B6A" w:rsidRPr="00572596" w14:paraId="7E4E7F2A" w14:textId="77777777" w:rsidTr="009510C3">
        <w:trPr>
          <w:cantSplit/>
          <w:trHeight w:val="75"/>
          <w:ins w:id="42" w:author="Damien Altmann" w:date="2020-03-11T12:00:00Z"/>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22BA9F72" w14:textId="77777777" w:rsidR="00F91B6A" w:rsidRPr="0088581C" w:rsidRDefault="00F91B6A" w:rsidP="00F91B6A">
            <w:pPr>
              <w:jc w:val="left"/>
              <w:rPr>
                <w:ins w:id="43" w:author="Damien Altmann" w:date="2020-03-11T12:00:00Z"/>
                <w:b/>
              </w:rPr>
            </w:pPr>
            <w:ins w:id="44" w:author="Damien Altmann" w:date="2020-03-11T12:00:00Z">
              <w:r>
                <w:rPr>
                  <w:b/>
                </w:rPr>
                <w:t>e</w:t>
              </w:r>
              <w:r w:rsidRPr="00FB6FAA">
                <w:rPr>
                  <w:b/>
                </w:rPr>
                <w:t>AUS</w:t>
              </w:r>
            </w:ins>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6C839148" w14:textId="77777777" w:rsidR="00F91B6A" w:rsidRPr="00572596" w:rsidRDefault="00F91B6A" w:rsidP="00F91B6A">
            <w:pPr>
              <w:jc w:val="left"/>
              <w:rPr>
                <w:ins w:id="45" w:author="Damien Altmann" w:date="2020-03-11T12:00:00Z"/>
                <w:rFonts w:asciiTheme="minorHAnsi" w:hAnsiTheme="minorHAnsi" w:cstheme="minorHAnsi"/>
                <w:color w:val="000000"/>
                <w:sz w:val="24"/>
                <w:szCs w:val="24"/>
                <w:lang w:eastAsia="en-GB" w:bidi="ar-SA"/>
              </w:rPr>
            </w:pPr>
            <w:ins w:id="46" w:author="Damien Altmann" w:date="2020-03-11T12:00:00Z">
              <w:r>
                <w:t>electronic</w:t>
              </w:r>
              <w:r w:rsidRPr="00FB6FAA">
                <w:t xml:space="preserve"> Artificial Urinary Sphincter</w:t>
              </w:r>
            </w:ins>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0E697231" w14:textId="0B157376" w:rsidR="00F91B6A" w:rsidRPr="00F56BC0" w:rsidRDefault="00F91B6A" w:rsidP="00F91B6A">
            <w:pPr>
              <w:jc w:val="left"/>
              <w:rPr>
                <w:ins w:id="47" w:author="Damien Altmann" w:date="2020-03-11T12:00:00Z"/>
              </w:rPr>
            </w:pPr>
            <w:r w:rsidRPr="005B758C">
              <w:t>N/A</w:t>
            </w:r>
          </w:p>
        </w:tc>
      </w:tr>
      <w:tr w:rsidR="00F91B6A" w:rsidRPr="00572596" w14:paraId="0B6D7F28" w14:textId="77777777" w:rsidTr="009510C3">
        <w:trPr>
          <w:cantSplit/>
          <w:trHeight w:val="75"/>
          <w:ins w:id="48" w:author="Damien Altmann" w:date="2020-03-11T12:00:00Z"/>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24716565" w14:textId="0504EE4B" w:rsidR="00F91B6A" w:rsidRPr="0088581C" w:rsidRDefault="00F91B6A" w:rsidP="00F91B6A">
            <w:pPr>
              <w:jc w:val="left"/>
              <w:rPr>
                <w:ins w:id="49" w:author="Damien Altmann" w:date="2020-03-11T12:00:00Z"/>
                <w:b/>
              </w:rPr>
            </w:pPr>
            <w:r>
              <w:rPr>
                <w:b/>
              </w:rPr>
              <w:t>FW</w:t>
            </w:r>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2D4BA657" w14:textId="7354400B" w:rsidR="00F91B6A" w:rsidRPr="00572596" w:rsidRDefault="00F91B6A" w:rsidP="00F91B6A">
            <w:pPr>
              <w:jc w:val="left"/>
              <w:rPr>
                <w:ins w:id="50" w:author="Damien Altmann" w:date="2020-03-11T12:00:00Z"/>
                <w:rFonts w:asciiTheme="minorHAnsi" w:hAnsiTheme="minorHAnsi" w:cstheme="minorHAnsi"/>
                <w:color w:val="000000"/>
                <w:sz w:val="24"/>
                <w:szCs w:val="24"/>
                <w:lang w:eastAsia="en-GB" w:bidi="ar-SA"/>
              </w:rPr>
            </w:pPr>
            <w:r>
              <w:t>Firmware, s</w:t>
            </w:r>
            <w:ins w:id="51" w:author="Damien Altmann" w:date="2020-03-11T12:00:00Z">
              <w:r w:rsidRPr="0088581C">
                <w:t>et of software and parameters stored into CU’s memory</w:t>
              </w:r>
            </w:ins>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4A39187E" w14:textId="50FB39E7" w:rsidR="00F91B6A" w:rsidRPr="00F56BC0" w:rsidRDefault="00F91B6A" w:rsidP="00F91B6A">
            <w:pPr>
              <w:jc w:val="left"/>
              <w:rPr>
                <w:ins w:id="52" w:author="Damien Altmann" w:date="2020-03-11T12:00:00Z"/>
              </w:rPr>
            </w:pPr>
            <w:r w:rsidRPr="005B758C">
              <w:t>N/A</w:t>
            </w:r>
          </w:p>
        </w:tc>
      </w:tr>
      <w:tr w:rsidR="00F91B6A" w:rsidRPr="00572596" w14:paraId="6C4212FD" w14:textId="77777777" w:rsidTr="009510C3">
        <w:trPr>
          <w:cantSplit/>
          <w:trHeight w:val="75"/>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1DF9A08F" w14:textId="793BD3E1" w:rsidR="00F91B6A" w:rsidRDefault="00F91B6A" w:rsidP="00F91B6A">
            <w:pPr>
              <w:jc w:val="left"/>
              <w:rPr>
                <w:b/>
              </w:rPr>
            </w:pPr>
            <w:r>
              <w:rPr>
                <w:b/>
              </w:rPr>
              <w:t>FS</w:t>
            </w:r>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0C91452D" w14:textId="267BFE2E" w:rsidR="00F91B6A" w:rsidRDefault="00F91B6A" w:rsidP="00F91B6A">
            <w:pPr>
              <w:jc w:val="left"/>
            </w:pPr>
            <w:r>
              <w:t>Force Sensor</w:t>
            </w:r>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3C177DCE" w14:textId="3DCF8D66" w:rsidR="00F91B6A" w:rsidRPr="005B758C" w:rsidRDefault="00F91B6A" w:rsidP="00F91B6A">
            <w:pPr>
              <w:jc w:val="left"/>
            </w:pPr>
            <w:r w:rsidRPr="005B758C">
              <w:t>N/A</w:t>
            </w:r>
          </w:p>
        </w:tc>
      </w:tr>
      <w:tr w:rsidR="00F91B6A" w:rsidRPr="00572596" w14:paraId="07408ABE" w14:textId="77777777" w:rsidTr="009510C3">
        <w:trPr>
          <w:cantSplit/>
          <w:trHeight w:val="75"/>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6DD1453B" w14:textId="07C3B2B7" w:rsidR="00F91B6A" w:rsidRDefault="00F91B6A" w:rsidP="00F91B6A">
            <w:pPr>
              <w:jc w:val="left"/>
              <w:rPr>
                <w:b/>
              </w:rPr>
            </w:pPr>
            <w:r>
              <w:rPr>
                <w:b/>
              </w:rPr>
              <w:t>FS/P</w:t>
            </w:r>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1059DA54" w14:textId="405E144D" w:rsidR="00F91B6A" w:rsidRDefault="00F91B6A" w:rsidP="00F91B6A">
            <w:pPr>
              <w:jc w:val="left"/>
            </w:pPr>
            <w:r>
              <w:t>Force Sensor/Pressure</w:t>
            </w:r>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62197F96" w14:textId="7B4F1BBC" w:rsidR="00F91B6A" w:rsidRPr="005B758C" w:rsidRDefault="00F91B6A" w:rsidP="00F91B6A">
            <w:pPr>
              <w:jc w:val="left"/>
            </w:pPr>
            <w:r w:rsidRPr="005B758C">
              <w:t>N/A</w:t>
            </w:r>
          </w:p>
        </w:tc>
      </w:tr>
      <w:tr w:rsidR="00DD64B4" w:rsidRPr="00572596" w14:paraId="67416A3A" w14:textId="77777777" w:rsidTr="00A04D1F">
        <w:trPr>
          <w:cantSplit/>
          <w:trHeight w:val="75"/>
          <w:ins w:id="53" w:author="Damien Altmann" w:date="2020-03-11T12:00:00Z"/>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07285BA7" w14:textId="77777777" w:rsidR="00DD64B4" w:rsidRPr="0088581C" w:rsidRDefault="00DD64B4" w:rsidP="00A04D1F">
            <w:pPr>
              <w:jc w:val="left"/>
              <w:rPr>
                <w:ins w:id="54" w:author="Damien Altmann" w:date="2020-03-11T12:00:00Z"/>
                <w:b/>
              </w:rPr>
            </w:pPr>
            <w:r>
              <w:rPr>
                <w:b/>
              </w:rPr>
              <w:t>Gateway</w:t>
            </w:r>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3250B9DC" w14:textId="77777777" w:rsidR="00DD64B4" w:rsidRPr="00572596" w:rsidRDefault="00DD64B4" w:rsidP="00A04D1F">
            <w:pPr>
              <w:jc w:val="left"/>
              <w:rPr>
                <w:ins w:id="55" w:author="Damien Altmann" w:date="2020-03-11T12:00:00Z"/>
                <w:rFonts w:asciiTheme="minorHAnsi" w:hAnsiTheme="minorHAnsi" w:cstheme="minorHAnsi"/>
                <w:color w:val="000000"/>
                <w:sz w:val="24"/>
                <w:szCs w:val="24"/>
                <w:lang w:eastAsia="en-GB" w:bidi="ar-SA"/>
              </w:rPr>
            </w:pPr>
            <w:ins w:id="56" w:author="Damien Altmann" w:date="2020-03-11T12:00:00Z">
              <w:r>
                <w:rPr>
                  <w:rFonts w:asciiTheme="minorHAnsi" w:hAnsiTheme="minorHAnsi" w:cstheme="minorHAnsi"/>
                  <w:color w:val="000000"/>
                  <w:sz w:val="24"/>
                  <w:szCs w:val="24"/>
                  <w:lang w:eastAsia="en-GB" w:bidi="ar-SA"/>
                </w:rPr>
                <w:t>When PRC is used as a gateway; to transfer command/data between CP and CU as a tunnel</w:t>
              </w:r>
            </w:ins>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5DF6FC7F" w14:textId="77777777" w:rsidR="00DD64B4" w:rsidRPr="00F56BC0" w:rsidRDefault="00DD64B4" w:rsidP="00A04D1F">
            <w:pPr>
              <w:jc w:val="left"/>
              <w:rPr>
                <w:ins w:id="57" w:author="Damien Altmann" w:date="2020-03-11T12:00:00Z"/>
              </w:rPr>
            </w:pPr>
            <w:r w:rsidRPr="005B758C">
              <w:t>N/A</w:t>
            </w:r>
          </w:p>
        </w:tc>
      </w:tr>
      <w:tr w:rsidR="00F91B6A" w:rsidRPr="00572596" w14:paraId="1B3F2492" w14:textId="77777777" w:rsidTr="009510C3">
        <w:trPr>
          <w:cantSplit/>
          <w:trHeight w:val="75"/>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043BED8D" w14:textId="2660BF67" w:rsidR="00F91B6A" w:rsidRDefault="00F91B6A" w:rsidP="00F91B6A">
            <w:pPr>
              <w:jc w:val="left"/>
              <w:rPr>
                <w:b/>
              </w:rPr>
            </w:pPr>
            <w:r>
              <w:rPr>
                <w:b/>
              </w:rPr>
              <w:t>GRC</w:t>
            </w:r>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0A14E60F" w14:textId="7BBDC274" w:rsidR="00F91B6A" w:rsidRDefault="00F91B6A" w:rsidP="00F91B6A">
            <w:pPr>
              <w:jc w:val="left"/>
            </w:pPr>
            <w:r>
              <w:t xml:space="preserve">Generic </w:t>
            </w:r>
            <w:ins w:id="58" w:author="Damien Altmann" w:date="2020-03-11T12:00:00Z">
              <w:r w:rsidRPr="00FB6FAA">
                <w:t>Remote Control</w:t>
              </w:r>
            </w:ins>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5ECA8AE4" w14:textId="4EE7644A" w:rsidR="00F91B6A" w:rsidRPr="005B758C" w:rsidRDefault="00F91B6A" w:rsidP="00F91B6A">
            <w:pPr>
              <w:jc w:val="left"/>
            </w:pPr>
            <w:r w:rsidRPr="005B758C">
              <w:t>N/A</w:t>
            </w:r>
          </w:p>
        </w:tc>
      </w:tr>
      <w:tr w:rsidR="0075296A" w:rsidRPr="00572596" w14:paraId="7C091E50" w14:textId="77777777" w:rsidTr="009510C3">
        <w:trPr>
          <w:cantSplit/>
          <w:trHeight w:val="75"/>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6C30A75D" w14:textId="0D17060F" w:rsidR="0075296A" w:rsidRDefault="0075296A" w:rsidP="0075296A">
            <w:pPr>
              <w:jc w:val="left"/>
              <w:rPr>
                <w:b/>
              </w:rPr>
            </w:pPr>
            <w:r>
              <w:rPr>
                <w:b/>
              </w:rPr>
              <w:t>MCU</w:t>
            </w:r>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2191851C" w14:textId="622A48D5" w:rsidR="0075296A" w:rsidRDefault="0075296A" w:rsidP="0075296A">
            <w:pPr>
              <w:jc w:val="left"/>
            </w:pPr>
            <w:r w:rsidRPr="00DD64B4">
              <w:t xml:space="preserve">Microcontroller </w:t>
            </w:r>
            <w:r>
              <w:t>U</w:t>
            </w:r>
            <w:r w:rsidRPr="00DD64B4">
              <w:t>nit</w:t>
            </w:r>
            <w:r>
              <w:t xml:space="preserve">, </w:t>
            </w:r>
            <w:r w:rsidRPr="00DD64B4">
              <w:t>a computer chip designed for embedded applications</w:t>
            </w:r>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66AC536B" w14:textId="6F80DC1C" w:rsidR="0075296A" w:rsidRPr="005B758C" w:rsidRDefault="0075296A" w:rsidP="0075296A">
            <w:pPr>
              <w:jc w:val="left"/>
            </w:pPr>
            <w:r w:rsidRPr="005B758C">
              <w:t>N/A</w:t>
            </w:r>
          </w:p>
        </w:tc>
      </w:tr>
      <w:tr w:rsidR="0075296A" w:rsidRPr="00572596" w14:paraId="350CDF34" w14:textId="77777777" w:rsidTr="009510C3">
        <w:trPr>
          <w:cantSplit/>
          <w:trHeight w:val="75"/>
          <w:ins w:id="59" w:author="Damien Altmann" w:date="2020-03-11T12:00:00Z"/>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5544013D" w14:textId="77777777" w:rsidR="0075296A" w:rsidRPr="0088581C" w:rsidRDefault="0075296A" w:rsidP="0075296A">
            <w:pPr>
              <w:jc w:val="left"/>
              <w:rPr>
                <w:ins w:id="60" w:author="Damien Altmann" w:date="2020-03-11T12:00:00Z"/>
                <w:b/>
              </w:rPr>
            </w:pPr>
            <w:ins w:id="61" w:author="Damien Altmann" w:date="2020-03-11T12:00:00Z">
              <w:r w:rsidRPr="0088581C">
                <w:rPr>
                  <w:b/>
                </w:rPr>
                <w:t>OC</w:t>
              </w:r>
            </w:ins>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2CF076E0" w14:textId="77777777" w:rsidR="0075296A" w:rsidRPr="0088581C" w:rsidRDefault="0075296A" w:rsidP="0075296A">
            <w:pPr>
              <w:jc w:val="left"/>
              <w:rPr>
                <w:ins w:id="62" w:author="Damien Altmann" w:date="2020-03-11T12:00:00Z"/>
              </w:rPr>
            </w:pPr>
            <w:ins w:id="63" w:author="Damien Altmann" w:date="2020-03-11T12:00:00Z">
              <w:r w:rsidRPr="0088581C">
                <w:t>Occlusive Cuff</w:t>
              </w:r>
            </w:ins>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200D3091" w14:textId="50E92A0F" w:rsidR="0075296A" w:rsidRPr="00F56BC0" w:rsidRDefault="0075296A" w:rsidP="0075296A">
            <w:pPr>
              <w:jc w:val="left"/>
              <w:rPr>
                <w:ins w:id="64" w:author="Damien Altmann" w:date="2020-03-11T12:00:00Z"/>
              </w:rPr>
            </w:pPr>
            <w:r w:rsidRPr="005B758C">
              <w:t>N/A</w:t>
            </w:r>
          </w:p>
        </w:tc>
      </w:tr>
      <w:tr w:rsidR="0075296A" w:rsidRPr="00572596" w14:paraId="7036F41E" w14:textId="77777777" w:rsidTr="009510C3">
        <w:trPr>
          <w:cantSplit/>
          <w:trHeight w:val="75"/>
          <w:ins w:id="65" w:author="Damien Altmann" w:date="2020-03-11T12:00:00Z"/>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4883EBCD" w14:textId="77777777" w:rsidR="0075296A" w:rsidRPr="0088581C" w:rsidRDefault="0075296A" w:rsidP="0075296A">
            <w:pPr>
              <w:jc w:val="left"/>
              <w:rPr>
                <w:ins w:id="66" w:author="Damien Altmann" w:date="2020-03-11T12:00:00Z"/>
                <w:b/>
              </w:rPr>
            </w:pPr>
            <w:ins w:id="67" w:author="Damien Altmann" w:date="2020-03-11T12:00:00Z">
              <w:r w:rsidRPr="00FB6FAA">
                <w:rPr>
                  <w:b/>
                </w:rPr>
                <w:t>PRC</w:t>
              </w:r>
            </w:ins>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07F9EC38" w14:textId="77777777" w:rsidR="0075296A" w:rsidRPr="00572596" w:rsidRDefault="0075296A" w:rsidP="0075296A">
            <w:pPr>
              <w:jc w:val="left"/>
              <w:rPr>
                <w:ins w:id="68" w:author="Damien Altmann" w:date="2020-03-11T12:00:00Z"/>
                <w:rFonts w:asciiTheme="minorHAnsi" w:hAnsiTheme="minorHAnsi" w:cstheme="minorHAnsi"/>
                <w:color w:val="000000"/>
                <w:sz w:val="24"/>
                <w:szCs w:val="24"/>
                <w:lang w:eastAsia="en-GB" w:bidi="ar-SA"/>
              </w:rPr>
            </w:pPr>
            <w:ins w:id="69" w:author="Damien Altmann" w:date="2020-03-11T12:00:00Z">
              <w:r w:rsidRPr="00FB6FAA">
                <w:t>Personal Remote Control</w:t>
              </w:r>
            </w:ins>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19E7E488" w14:textId="1BFF64CF" w:rsidR="0075296A" w:rsidRPr="00F56BC0" w:rsidRDefault="0075296A" w:rsidP="0075296A">
            <w:pPr>
              <w:jc w:val="left"/>
              <w:rPr>
                <w:ins w:id="70" w:author="Damien Altmann" w:date="2020-03-11T12:00:00Z"/>
              </w:rPr>
            </w:pPr>
            <w:r w:rsidRPr="005B758C">
              <w:t>N/A</w:t>
            </w:r>
          </w:p>
        </w:tc>
      </w:tr>
      <w:tr w:rsidR="00A879E6" w:rsidRPr="00572596" w14:paraId="7EEB2F32" w14:textId="77777777" w:rsidTr="009510C3">
        <w:trPr>
          <w:cantSplit/>
          <w:trHeight w:val="75"/>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7C08464B" w14:textId="44D60160" w:rsidR="00A879E6" w:rsidRPr="00FB6FAA" w:rsidRDefault="00A879E6" w:rsidP="0075296A">
            <w:pPr>
              <w:jc w:val="left"/>
              <w:rPr>
                <w:b/>
              </w:rPr>
            </w:pPr>
            <w:r>
              <w:rPr>
                <w:b/>
              </w:rPr>
              <w:t>PV</w:t>
            </w:r>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647DA048" w14:textId="13650A01" w:rsidR="00A879E6" w:rsidRPr="00FB6FAA" w:rsidRDefault="00A879E6" w:rsidP="0075296A">
            <w:pPr>
              <w:jc w:val="left"/>
            </w:pPr>
            <w:r>
              <w:t>Pression-Volume</w:t>
            </w:r>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427ADFDE" w14:textId="00947DE0" w:rsidR="00A879E6" w:rsidRPr="005B758C" w:rsidRDefault="00A879E6" w:rsidP="0075296A">
            <w:pPr>
              <w:jc w:val="left"/>
            </w:pPr>
            <w:r>
              <w:t>N/A</w:t>
            </w:r>
          </w:p>
        </w:tc>
      </w:tr>
      <w:tr w:rsidR="0075296A" w:rsidRPr="00572596" w14:paraId="14C404C2" w14:textId="77777777" w:rsidTr="00EC528E">
        <w:trPr>
          <w:cantSplit/>
          <w:trHeight w:val="75"/>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1EB8616F" w14:textId="77777777" w:rsidR="0075296A" w:rsidRPr="00312895" w:rsidRDefault="0075296A" w:rsidP="0075296A">
            <w:pPr>
              <w:jc w:val="left"/>
              <w:rPr>
                <w:rFonts w:asciiTheme="minorHAnsi" w:hAnsiTheme="minorHAnsi" w:cstheme="minorHAnsi"/>
                <w:b/>
                <w:bCs/>
                <w:color w:val="000000"/>
                <w:sz w:val="24"/>
                <w:szCs w:val="24"/>
                <w:lang w:eastAsia="en-GB" w:bidi="ar-SA"/>
              </w:rPr>
            </w:pPr>
            <w:r w:rsidRPr="000E3053">
              <w:rPr>
                <w:b/>
              </w:rPr>
              <w:t>RF</w:t>
            </w:r>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227E943A" w14:textId="77777777" w:rsidR="0075296A" w:rsidRPr="009A665A" w:rsidRDefault="0075296A" w:rsidP="0075296A">
            <w:pPr>
              <w:jc w:val="left"/>
              <w:rPr>
                <w:rFonts w:asciiTheme="minorHAnsi" w:hAnsiTheme="minorHAnsi" w:cstheme="minorHAnsi"/>
                <w:color w:val="000000"/>
                <w:sz w:val="24"/>
                <w:szCs w:val="24"/>
                <w:lang w:eastAsia="en-GB" w:bidi="ar-SA"/>
              </w:rPr>
            </w:pPr>
            <w:r>
              <w:rPr>
                <w:rFonts w:asciiTheme="minorHAnsi" w:hAnsiTheme="minorHAnsi" w:cstheme="minorHAnsi"/>
                <w:color w:val="000000"/>
                <w:sz w:val="24"/>
                <w:szCs w:val="24"/>
                <w:lang w:eastAsia="en-GB" w:bidi="ar-SA"/>
              </w:rPr>
              <w:t>Radio Frequency</w:t>
            </w:r>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6D0931AF" w14:textId="77777777" w:rsidR="0075296A" w:rsidRPr="00572596" w:rsidRDefault="0075296A" w:rsidP="0075296A">
            <w:pPr>
              <w:jc w:val="left"/>
              <w:rPr>
                <w:rFonts w:asciiTheme="minorHAnsi" w:hAnsiTheme="minorHAnsi" w:cstheme="minorHAnsi"/>
                <w:color w:val="000000"/>
                <w:sz w:val="24"/>
                <w:szCs w:val="24"/>
                <w:lang w:eastAsia="en-GB" w:bidi="ar-SA"/>
              </w:rPr>
            </w:pPr>
            <w:r w:rsidRPr="00DF50E3">
              <w:rPr>
                <w:rFonts w:asciiTheme="minorHAnsi" w:hAnsiTheme="minorHAnsi" w:cstheme="minorHAnsi"/>
                <w:color w:val="000000"/>
                <w:sz w:val="24"/>
                <w:szCs w:val="24"/>
                <w:lang w:eastAsia="en-GB" w:bidi="ar-SA"/>
              </w:rPr>
              <w:t>N/A</w:t>
            </w:r>
          </w:p>
        </w:tc>
      </w:tr>
      <w:tr w:rsidR="0075296A" w:rsidRPr="00572596" w14:paraId="24C25D06" w14:textId="77777777" w:rsidTr="009510C3">
        <w:trPr>
          <w:cantSplit/>
          <w:trHeight w:val="75"/>
          <w:ins w:id="71" w:author="Damien Altmann" w:date="2020-03-11T12:00:00Z"/>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1339CA15" w14:textId="77777777" w:rsidR="0075296A" w:rsidRPr="0088581C" w:rsidRDefault="0075296A" w:rsidP="0075296A">
            <w:pPr>
              <w:jc w:val="left"/>
              <w:rPr>
                <w:ins w:id="72" w:author="Damien Altmann" w:date="2020-03-11T12:00:00Z"/>
                <w:b/>
              </w:rPr>
            </w:pPr>
            <w:ins w:id="73" w:author="Damien Altmann" w:date="2020-03-11T12:00:00Z">
              <w:r w:rsidRPr="00FB6FAA">
                <w:rPr>
                  <w:b/>
                </w:rPr>
                <w:t>SOUP</w:t>
              </w:r>
            </w:ins>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2B0A5063" w14:textId="77777777" w:rsidR="0075296A" w:rsidRPr="00572596" w:rsidRDefault="0075296A" w:rsidP="0075296A">
            <w:pPr>
              <w:jc w:val="left"/>
              <w:rPr>
                <w:ins w:id="74" w:author="Damien Altmann" w:date="2020-03-11T12:00:00Z"/>
                <w:rFonts w:asciiTheme="minorHAnsi" w:hAnsiTheme="minorHAnsi" w:cstheme="minorHAnsi"/>
                <w:color w:val="000000"/>
                <w:sz w:val="24"/>
                <w:szCs w:val="24"/>
                <w:lang w:eastAsia="en-GB" w:bidi="ar-SA"/>
              </w:rPr>
            </w:pPr>
            <w:ins w:id="75" w:author="Damien Altmann" w:date="2020-03-11T12:00:00Z">
              <w:r w:rsidRPr="00FB6FAA">
                <w:t>Software of Unknown Provenance</w:t>
              </w:r>
            </w:ins>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45BAA7C0" w14:textId="3A559DCC" w:rsidR="0075296A" w:rsidRPr="00F56BC0" w:rsidRDefault="0075296A" w:rsidP="0075296A">
            <w:pPr>
              <w:jc w:val="left"/>
              <w:rPr>
                <w:ins w:id="76" w:author="Damien Altmann" w:date="2020-03-11T12:00:00Z"/>
              </w:rPr>
            </w:pPr>
            <w:r w:rsidRPr="005B758C">
              <w:t>N/A</w:t>
            </w:r>
          </w:p>
        </w:tc>
      </w:tr>
      <w:tr w:rsidR="0075296A" w:rsidRPr="00572596" w14:paraId="73E4E9BF" w14:textId="77777777" w:rsidTr="009510C3">
        <w:trPr>
          <w:cantSplit/>
          <w:trHeight w:val="75"/>
          <w:ins w:id="77" w:author="Damien Altmann" w:date="2020-03-11T12:00:00Z"/>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4F7774B6" w14:textId="77777777" w:rsidR="0075296A" w:rsidRPr="0088581C" w:rsidRDefault="0075296A" w:rsidP="0075296A">
            <w:pPr>
              <w:jc w:val="left"/>
              <w:rPr>
                <w:ins w:id="78" w:author="Damien Altmann" w:date="2020-03-11T12:00:00Z"/>
                <w:b/>
              </w:rPr>
            </w:pPr>
            <w:ins w:id="79" w:author="Damien Altmann" w:date="2020-03-11T12:00:00Z">
              <w:r w:rsidRPr="00FB6FAA">
                <w:rPr>
                  <w:b/>
                </w:rPr>
                <w:t>SRS</w:t>
              </w:r>
            </w:ins>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34C55989" w14:textId="77777777" w:rsidR="0075296A" w:rsidRPr="00572596" w:rsidRDefault="0075296A" w:rsidP="0075296A">
            <w:pPr>
              <w:jc w:val="left"/>
              <w:rPr>
                <w:ins w:id="80" w:author="Damien Altmann" w:date="2020-03-11T12:00:00Z"/>
                <w:rFonts w:asciiTheme="minorHAnsi" w:hAnsiTheme="minorHAnsi" w:cstheme="minorHAnsi"/>
                <w:color w:val="000000"/>
                <w:sz w:val="24"/>
                <w:szCs w:val="24"/>
                <w:lang w:eastAsia="en-GB" w:bidi="ar-SA"/>
              </w:rPr>
            </w:pPr>
            <w:ins w:id="81" w:author="Damien Altmann" w:date="2020-03-11T12:00:00Z">
              <w:r w:rsidRPr="00FB6FAA">
                <w:t>Software Requirements Specification</w:t>
              </w:r>
            </w:ins>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1208BA6F" w14:textId="019373FA" w:rsidR="0075296A" w:rsidRPr="00F56BC0" w:rsidRDefault="0075296A" w:rsidP="0075296A">
            <w:pPr>
              <w:jc w:val="left"/>
              <w:rPr>
                <w:ins w:id="82" w:author="Damien Altmann" w:date="2020-03-11T12:00:00Z"/>
              </w:rPr>
            </w:pPr>
            <w:r w:rsidRPr="005B758C">
              <w:t>N/A</w:t>
            </w:r>
          </w:p>
        </w:tc>
      </w:tr>
      <w:tr w:rsidR="0075296A" w:rsidRPr="00572596" w14:paraId="442FD9A2" w14:textId="77777777" w:rsidTr="00B37599">
        <w:trPr>
          <w:cantSplit/>
          <w:trHeight w:val="75"/>
        </w:trPr>
        <w:tc>
          <w:tcPr>
            <w:tcW w:w="1203" w:type="pct"/>
            <w:tcBorders>
              <w:top w:val="single" w:sz="4" w:space="0" w:color="auto"/>
              <w:left w:val="single" w:sz="4" w:space="0" w:color="auto"/>
              <w:bottom w:val="single" w:sz="4" w:space="0" w:color="auto"/>
              <w:right w:val="single" w:sz="4" w:space="0" w:color="auto"/>
            </w:tcBorders>
            <w:shd w:val="clear" w:color="auto" w:fill="auto"/>
            <w:noWrap/>
          </w:tcPr>
          <w:p w14:paraId="4441F0AA" w14:textId="77777777" w:rsidR="0075296A" w:rsidRPr="00572596" w:rsidRDefault="0075296A" w:rsidP="0075296A">
            <w:pPr>
              <w:jc w:val="left"/>
              <w:rPr>
                <w:rFonts w:asciiTheme="minorHAnsi" w:hAnsiTheme="minorHAnsi" w:cstheme="minorHAnsi"/>
                <w:b/>
                <w:bCs/>
                <w:color w:val="000000"/>
                <w:sz w:val="24"/>
                <w:szCs w:val="24"/>
                <w:lang w:eastAsia="en-GB" w:bidi="ar-SA"/>
              </w:rPr>
            </w:pPr>
          </w:p>
        </w:tc>
        <w:tc>
          <w:tcPr>
            <w:tcW w:w="2649" w:type="pct"/>
            <w:tcBorders>
              <w:top w:val="single" w:sz="4" w:space="0" w:color="auto"/>
              <w:left w:val="single" w:sz="4" w:space="0" w:color="auto"/>
              <w:bottom w:val="single" w:sz="4" w:space="0" w:color="auto"/>
              <w:right w:val="single" w:sz="4" w:space="0" w:color="auto"/>
            </w:tcBorders>
            <w:shd w:val="clear" w:color="auto" w:fill="auto"/>
          </w:tcPr>
          <w:p w14:paraId="30BA8B64" w14:textId="77777777" w:rsidR="0075296A" w:rsidRPr="00572596" w:rsidRDefault="0075296A" w:rsidP="0075296A">
            <w:pPr>
              <w:jc w:val="left"/>
              <w:rPr>
                <w:rFonts w:asciiTheme="minorHAnsi" w:hAnsiTheme="minorHAnsi" w:cstheme="minorHAnsi"/>
                <w:color w:val="000000"/>
                <w:sz w:val="24"/>
                <w:szCs w:val="24"/>
                <w:lang w:eastAsia="en-GB" w:bidi="ar-SA"/>
              </w:rPr>
            </w:pPr>
          </w:p>
        </w:tc>
        <w:tc>
          <w:tcPr>
            <w:tcW w:w="1148" w:type="pct"/>
            <w:tcBorders>
              <w:top w:val="single" w:sz="4" w:space="0" w:color="auto"/>
              <w:left w:val="single" w:sz="4" w:space="0" w:color="auto"/>
              <w:bottom w:val="single" w:sz="4" w:space="0" w:color="auto"/>
              <w:right w:val="single" w:sz="4" w:space="0" w:color="auto"/>
            </w:tcBorders>
            <w:shd w:val="clear" w:color="auto" w:fill="auto"/>
          </w:tcPr>
          <w:p w14:paraId="7F8248CD" w14:textId="77777777" w:rsidR="0075296A" w:rsidRPr="00572596" w:rsidRDefault="0075296A" w:rsidP="0075296A">
            <w:pPr>
              <w:jc w:val="left"/>
              <w:rPr>
                <w:rFonts w:asciiTheme="minorHAnsi" w:hAnsiTheme="minorHAnsi" w:cstheme="minorHAnsi"/>
                <w:color w:val="000000"/>
                <w:sz w:val="24"/>
                <w:szCs w:val="24"/>
                <w:lang w:eastAsia="en-GB" w:bidi="ar-SA"/>
              </w:rPr>
            </w:pPr>
          </w:p>
        </w:tc>
      </w:tr>
    </w:tbl>
    <w:p w14:paraId="7ABCEABF" w14:textId="77777777" w:rsidR="00586FDC" w:rsidRPr="00572596" w:rsidRDefault="00586FDC" w:rsidP="00C74131">
      <w:pPr>
        <w:pStyle w:val="Titre2"/>
      </w:pPr>
      <w:r w:rsidRPr="00572596">
        <w:br w:type="page"/>
      </w:r>
      <w:bookmarkStart w:id="83" w:name="_Toc115956199"/>
      <w:bookmarkStart w:id="84" w:name="_Toc126126697"/>
      <w:bookmarkStart w:id="85" w:name="_Toc200964707"/>
      <w:bookmarkStart w:id="86" w:name="_Ref523912468"/>
      <w:bookmarkStart w:id="87" w:name="_Toc523912937"/>
      <w:bookmarkStart w:id="88" w:name="_Toc64391843"/>
      <w:r w:rsidRPr="00572596">
        <w:lastRenderedPageBreak/>
        <w:t>References</w:t>
      </w:r>
      <w:bookmarkEnd w:id="83"/>
      <w:bookmarkEnd w:id="84"/>
      <w:bookmarkEnd w:id="85"/>
      <w:bookmarkEnd w:id="86"/>
      <w:bookmarkEnd w:id="87"/>
      <w:bookmarkEnd w:id="88"/>
    </w:p>
    <w:p w14:paraId="3C86ABDB" w14:textId="77777777" w:rsidR="00586FDC" w:rsidRPr="00572596" w:rsidRDefault="00586FDC" w:rsidP="00C74131">
      <w:pPr>
        <w:pStyle w:val="Titre3"/>
      </w:pPr>
      <w:bookmarkStart w:id="89" w:name="_Toc200964708"/>
      <w:bookmarkStart w:id="90" w:name="_Toc523912938"/>
      <w:bookmarkStart w:id="91" w:name="_Toc64391844"/>
      <w:r w:rsidRPr="00572596">
        <w:t>Project References</w:t>
      </w:r>
      <w:bookmarkEnd w:id="89"/>
      <w:bookmarkEnd w:id="90"/>
      <w:bookmarkEnd w:id="91"/>
    </w:p>
    <w:tbl>
      <w:tblPr>
        <w:tblW w:w="508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7"/>
        <w:gridCol w:w="8919"/>
        <w:gridCol w:w="907"/>
      </w:tblGrid>
      <w:tr w:rsidR="00586FDC" w:rsidRPr="00572596" w14:paraId="67B53D87" w14:textId="77777777" w:rsidTr="009510C3">
        <w:tc>
          <w:tcPr>
            <w:tcW w:w="1027"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vAlign w:val="center"/>
            <w:hideMark/>
          </w:tcPr>
          <w:p w14:paraId="157BBDD0" w14:textId="77777777" w:rsidR="00586FDC" w:rsidRPr="00572596" w:rsidRDefault="00586FDC" w:rsidP="00586FDC">
            <w:pPr>
              <w:jc w:val="center"/>
              <w:rPr>
                <w:b/>
                <w:lang w:eastAsia="en-GB"/>
              </w:rPr>
            </w:pPr>
            <w:r w:rsidRPr="00572596">
              <w:rPr>
                <w:b/>
                <w:lang w:eastAsia="en-GB"/>
              </w:rPr>
              <w:t>File #</w:t>
            </w:r>
          </w:p>
        </w:tc>
        <w:tc>
          <w:tcPr>
            <w:tcW w:w="8919"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vAlign w:val="center"/>
            <w:hideMark/>
          </w:tcPr>
          <w:p w14:paraId="472D9274" w14:textId="77777777" w:rsidR="00586FDC" w:rsidRPr="00572596" w:rsidRDefault="00586FDC" w:rsidP="00586FDC">
            <w:pPr>
              <w:jc w:val="left"/>
              <w:rPr>
                <w:b/>
                <w:lang w:eastAsia="en-GB"/>
              </w:rPr>
            </w:pPr>
            <w:r w:rsidRPr="00572596">
              <w:rPr>
                <w:b/>
                <w:lang w:eastAsia="en-GB"/>
              </w:rPr>
              <w:t>File Name</w:t>
            </w:r>
          </w:p>
        </w:tc>
        <w:tc>
          <w:tcPr>
            <w:tcW w:w="907"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vAlign w:val="center"/>
            <w:hideMark/>
          </w:tcPr>
          <w:p w14:paraId="3A584754" w14:textId="77777777" w:rsidR="00586FDC" w:rsidRPr="00572596" w:rsidRDefault="00586FDC" w:rsidP="00586FDC">
            <w:pPr>
              <w:jc w:val="center"/>
              <w:rPr>
                <w:b/>
                <w:lang w:eastAsia="en-GB"/>
              </w:rPr>
            </w:pPr>
            <w:r w:rsidRPr="00572596">
              <w:rPr>
                <w:b/>
                <w:lang w:eastAsia="en-GB"/>
              </w:rPr>
              <w:t>Rev.</w:t>
            </w:r>
          </w:p>
        </w:tc>
      </w:tr>
      <w:tr w:rsidR="009C755F" w:rsidRPr="00572596" w14:paraId="7EBDC615" w14:textId="77777777" w:rsidTr="001D13B3">
        <w:trPr>
          <w:ins w:id="92" w:author="Damien Altmann" w:date="2020-03-11T12:00:00Z"/>
        </w:trPr>
        <w:tc>
          <w:tcPr>
            <w:tcW w:w="1027"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Pr>
          <w:p w14:paraId="04D78E8D" w14:textId="7ED1FCD8" w:rsidR="009C755F" w:rsidRPr="00572596" w:rsidRDefault="009C755F" w:rsidP="009C755F">
            <w:pPr>
              <w:jc w:val="center"/>
              <w:rPr>
                <w:ins w:id="93" w:author="Damien Altmann" w:date="2020-03-11T12:00:00Z"/>
                <w:lang w:eastAsia="en-GB"/>
              </w:rPr>
            </w:pPr>
            <w:bookmarkStart w:id="94" w:name="P01"/>
            <w:r>
              <w:rPr>
                <w:lang w:eastAsia="en-GB"/>
              </w:rPr>
              <w:t>P01</w:t>
            </w:r>
            <w:bookmarkEnd w:id="94"/>
          </w:p>
        </w:tc>
        <w:tc>
          <w:tcPr>
            <w:tcW w:w="8919" w:type="dxa"/>
            <w:tcBorders>
              <w:top w:val="single" w:sz="4" w:space="0" w:color="000000"/>
              <w:left w:val="single" w:sz="4" w:space="0" w:color="000000"/>
              <w:bottom w:val="single" w:sz="4" w:space="0" w:color="000000"/>
              <w:right w:val="single" w:sz="4" w:space="0" w:color="000000"/>
            </w:tcBorders>
            <w:shd w:val="clear" w:color="auto" w:fill="FFFF00"/>
          </w:tcPr>
          <w:p w14:paraId="5C846155" w14:textId="50F8F7A4" w:rsidR="009C755F" w:rsidRPr="00572596" w:rsidRDefault="009C755F" w:rsidP="009C755F">
            <w:pPr>
              <w:rPr>
                <w:ins w:id="95" w:author="Damien Altmann" w:date="2020-03-11T12:00:00Z"/>
                <w:lang w:eastAsia="en-GB"/>
              </w:rPr>
            </w:pPr>
            <w:ins w:id="96" w:author="Damien Altmann" w:date="2020-03-11T12:00:00Z">
              <w:r>
                <w:rPr>
                  <w:lang w:eastAsia="en-GB"/>
                </w:rPr>
                <w:t>System requirement ??</w:t>
              </w:r>
            </w:ins>
          </w:p>
        </w:tc>
        <w:tc>
          <w:tcPr>
            <w:tcW w:w="907" w:type="dxa"/>
            <w:tcBorders>
              <w:top w:val="single" w:sz="4" w:space="0" w:color="000000"/>
              <w:left w:val="single" w:sz="4" w:space="0" w:color="000000"/>
              <w:bottom w:val="single" w:sz="4" w:space="0" w:color="000000"/>
              <w:right w:val="single" w:sz="4" w:space="0" w:color="000000"/>
            </w:tcBorders>
            <w:vAlign w:val="center"/>
          </w:tcPr>
          <w:p w14:paraId="5D96D6DD" w14:textId="77777777" w:rsidR="009C755F" w:rsidRPr="00572596" w:rsidRDefault="009C755F" w:rsidP="009C755F">
            <w:pPr>
              <w:jc w:val="center"/>
              <w:rPr>
                <w:ins w:id="97" w:author="Damien Altmann" w:date="2020-03-11T12:00:00Z"/>
                <w:lang w:eastAsia="en-GB"/>
              </w:rPr>
            </w:pPr>
          </w:p>
        </w:tc>
      </w:tr>
      <w:tr w:rsidR="009C755F" w:rsidRPr="00572596" w14:paraId="33967A50" w14:textId="77777777" w:rsidTr="001D13B3">
        <w:trPr>
          <w:ins w:id="98" w:author="Damien Altmann" w:date="2020-03-11T12:00:00Z"/>
        </w:trPr>
        <w:tc>
          <w:tcPr>
            <w:tcW w:w="1027"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Pr>
          <w:p w14:paraId="5164FFC0" w14:textId="7B075E36" w:rsidR="009C755F" w:rsidRPr="00572596" w:rsidRDefault="009C755F" w:rsidP="009C755F">
            <w:pPr>
              <w:jc w:val="center"/>
              <w:rPr>
                <w:ins w:id="99" w:author="Damien Altmann" w:date="2020-03-11T12:00:00Z"/>
                <w:lang w:eastAsia="en-GB"/>
              </w:rPr>
            </w:pPr>
            <w:bookmarkStart w:id="100" w:name="P02"/>
            <w:r>
              <w:rPr>
                <w:lang w:eastAsia="en-GB"/>
              </w:rPr>
              <w:t>P02</w:t>
            </w:r>
            <w:bookmarkEnd w:id="100"/>
          </w:p>
        </w:tc>
        <w:tc>
          <w:tcPr>
            <w:tcW w:w="8919" w:type="dxa"/>
            <w:tcBorders>
              <w:top w:val="single" w:sz="4" w:space="0" w:color="000000"/>
              <w:left w:val="single" w:sz="4" w:space="0" w:color="000000"/>
              <w:bottom w:val="single" w:sz="4" w:space="0" w:color="000000"/>
              <w:right w:val="single" w:sz="4" w:space="0" w:color="000000"/>
            </w:tcBorders>
            <w:shd w:val="clear" w:color="auto" w:fill="FFFF00"/>
          </w:tcPr>
          <w:p w14:paraId="2AB446C9" w14:textId="7A412352" w:rsidR="009C755F" w:rsidDel="007217B7" w:rsidRDefault="009C755F" w:rsidP="009C755F">
            <w:pPr>
              <w:rPr>
                <w:ins w:id="101" w:author="Damien Altmann" w:date="2020-03-11T12:00:00Z"/>
                <w:lang w:eastAsia="en-GB"/>
              </w:rPr>
            </w:pPr>
            <w:ins w:id="102" w:author="Damien Altmann" w:date="2020-03-11T12:00:00Z">
              <w:r>
                <w:rPr>
                  <w:lang w:eastAsia="en-GB"/>
                </w:rPr>
                <w:t>Risk analysis ??</w:t>
              </w:r>
            </w:ins>
          </w:p>
        </w:tc>
        <w:tc>
          <w:tcPr>
            <w:tcW w:w="907" w:type="dxa"/>
            <w:tcBorders>
              <w:top w:val="single" w:sz="4" w:space="0" w:color="000000"/>
              <w:left w:val="single" w:sz="4" w:space="0" w:color="000000"/>
              <w:bottom w:val="single" w:sz="4" w:space="0" w:color="000000"/>
              <w:right w:val="single" w:sz="4" w:space="0" w:color="000000"/>
            </w:tcBorders>
            <w:vAlign w:val="center"/>
          </w:tcPr>
          <w:p w14:paraId="610C6549" w14:textId="77777777" w:rsidR="009C755F" w:rsidRPr="00572596" w:rsidRDefault="009C755F" w:rsidP="009C755F">
            <w:pPr>
              <w:jc w:val="center"/>
              <w:rPr>
                <w:ins w:id="103" w:author="Damien Altmann" w:date="2020-03-11T12:00:00Z"/>
                <w:lang w:eastAsia="en-GB"/>
              </w:rPr>
            </w:pPr>
            <w:ins w:id="104" w:author="Damien Altmann" w:date="2020-03-11T12:00:00Z">
              <w:r>
                <w:rPr>
                  <w:lang w:eastAsia="en-GB"/>
                </w:rPr>
                <w:t>?</w:t>
              </w:r>
            </w:ins>
          </w:p>
        </w:tc>
      </w:tr>
      <w:tr w:rsidR="009C755F" w:rsidRPr="00572596" w14:paraId="4C4E8F95" w14:textId="77777777" w:rsidTr="009510C3">
        <w:tc>
          <w:tcPr>
            <w:tcW w:w="1027"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Pr>
          <w:p w14:paraId="71D6002F" w14:textId="799EA98F" w:rsidR="009C755F" w:rsidRPr="00572596" w:rsidRDefault="009C755F" w:rsidP="009C755F">
            <w:pPr>
              <w:jc w:val="center"/>
              <w:rPr>
                <w:lang w:eastAsia="en-GB"/>
              </w:rPr>
            </w:pPr>
            <w:bookmarkStart w:id="105" w:name="P03"/>
            <w:r>
              <w:rPr>
                <w:lang w:eastAsia="en-GB"/>
              </w:rPr>
              <w:t>P03</w:t>
            </w:r>
            <w:bookmarkEnd w:id="105"/>
          </w:p>
        </w:tc>
        <w:tc>
          <w:tcPr>
            <w:tcW w:w="8919" w:type="dxa"/>
            <w:tcBorders>
              <w:top w:val="single" w:sz="4" w:space="0" w:color="000000"/>
              <w:left w:val="single" w:sz="4" w:space="0" w:color="000000"/>
              <w:bottom w:val="single" w:sz="4" w:space="0" w:color="000000"/>
              <w:right w:val="single" w:sz="4" w:space="0" w:color="000000"/>
            </w:tcBorders>
          </w:tcPr>
          <w:p w14:paraId="39D20A87" w14:textId="24458ECC" w:rsidR="009C755F" w:rsidRDefault="009C755F" w:rsidP="009C755F">
            <w:pPr>
              <w:rPr>
                <w:lang w:eastAsia="en-GB"/>
              </w:rPr>
            </w:pPr>
            <w:r w:rsidRPr="00C70881">
              <w:rPr>
                <w:lang w:val="en-US"/>
              </w:rPr>
              <w:t>GFR0401191630 Software Architecture Description C</w:t>
            </w:r>
            <w:r>
              <w:rPr>
                <w:lang w:val="en-US"/>
              </w:rPr>
              <w:t>U</w:t>
            </w:r>
          </w:p>
        </w:tc>
        <w:tc>
          <w:tcPr>
            <w:tcW w:w="907" w:type="dxa"/>
            <w:tcBorders>
              <w:top w:val="single" w:sz="4" w:space="0" w:color="000000"/>
              <w:left w:val="single" w:sz="4" w:space="0" w:color="000000"/>
              <w:bottom w:val="single" w:sz="4" w:space="0" w:color="000000"/>
              <w:right w:val="single" w:sz="4" w:space="0" w:color="000000"/>
            </w:tcBorders>
            <w:vAlign w:val="center"/>
          </w:tcPr>
          <w:p w14:paraId="49EAB5D5" w14:textId="0C6393C9" w:rsidR="009C755F" w:rsidRDefault="009C755F" w:rsidP="009C755F">
            <w:pPr>
              <w:jc w:val="center"/>
              <w:rPr>
                <w:lang w:eastAsia="en-GB"/>
              </w:rPr>
            </w:pPr>
            <w:r>
              <w:rPr>
                <w:lang w:eastAsia="en-GB"/>
              </w:rPr>
              <w:t>1.0</w:t>
            </w:r>
          </w:p>
        </w:tc>
      </w:tr>
      <w:tr w:rsidR="009C755F" w:rsidRPr="00572596" w14:paraId="268541A5" w14:textId="77777777" w:rsidTr="009510C3">
        <w:trPr>
          <w:ins w:id="106" w:author="Damien Altmann" w:date="2020-03-11T12:00:00Z"/>
        </w:trPr>
        <w:tc>
          <w:tcPr>
            <w:tcW w:w="1027"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Pr>
          <w:p w14:paraId="2EDF0BE8" w14:textId="09AFFF06" w:rsidR="009C755F" w:rsidRPr="00572596" w:rsidRDefault="009C755F" w:rsidP="009C755F">
            <w:pPr>
              <w:jc w:val="center"/>
              <w:rPr>
                <w:ins w:id="107" w:author="Damien Altmann" w:date="2020-03-11T12:00:00Z"/>
                <w:lang w:eastAsia="en-GB"/>
              </w:rPr>
            </w:pPr>
            <w:bookmarkStart w:id="108" w:name="P04"/>
            <w:r>
              <w:rPr>
                <w:lang w:eastAsia="en-GB"/>
              </w:rPr>
              <w:t>P04</w:t>
            </w:r>
            <w:bookmarkEnd w:id="108"/>
          </w:p>
        </w:tc>
        <w:tc>
          <w:tcPr>
            <w:tcW w:w="8919" w:type="dxa"/>
            <w:tcBorders>
              <w:top w:val="single" w:sz="4" w:space="0" w:color="000000"/>
              <w:left w:val="single" w:sz="4" w:space="0" w:color="000000"/>
              <w:bottom w:val="single" w:sz="4" w:space="0" w:color="000000"/>
              <w:right w:val="single" w:sz="4" w:space="0" w:color="000000"/>
            </w:tcBorders>
          </w:tcPr>
          <w:p w14:paraId="3DD889A4" w14:textId="5AC7DB80" w:rsidR="009C755F" w:rsidDel="007217B7" w:rsidRDefault="009C755F" w:rsidP="009C755F">
            <w:pPr>
              <w:rPr>
                <w:ins w:id="109" w:author="Damien Altmann" w:date="2020-03-11T12:00:00Z"/>
                <w:lang w:eastAsia="en-GB"/>
              </w:rPr>
            </w:pPr>
            <w:r w:rsidRPr="00311D98">
              <w:rPr>
                <w:lang w:eastAsia="en-GB"/>
              </w:rPr>
              <w:t>GFR2710171527</w:t>
            </w:r>
            <w:r>
              <w:rPr>
                <w:lang w:eastAsia="en-GB"/>
              </w:rPr>
              <w:t xml:space="preserve"> </w:t>
            </w:r>
            <w:r>
              <w:rPr>
                <w:lang w:val="en-US"/>
              </w:rPr>
              <w:t>Software Requirements Specifications CMD</w:t>
            </w:r>
          </w:p>
        </w:tc>
        <w:tc>
          <w:tcPr>
            <w:tcW w:w="907" w:type="dxa"/>
            <w:tcBorders>
              <w:top w:val="single" w:sz="4" w:space="0" w:color="000000"/>
              <w:left w:val="single" w:sz="4" w:space="0" w:color="000000"/>
              <w:bottom w:val="single" w:sz="4" w:space="0" w:color="000000"/>
              <w:right w:val="single" w:sz="4" w:space="0" w:color="000000"/>
            </w:tcBorders>
            <w:vAlign w:val="center"/>
          </w:tcPr>
          <w:p w14:paraId="3725218F" w14:textId="67514F7C" w:rsidR="009C755F" w:rsidRPr="00572596" w:rsidRDefault="009C755F" w:rsidP="009C755F">
            <w:pPr>
              <w:jc w:val="center"/>
              <w:rPr>
                <w:ins w:id="110" w:author="Damien Altmann" w:date="2020-03-11T12:00:00Z"/>
                <w:lang w:eastAsia="en-GB"/>
              </w:rPr>
            </w:pPr>
            <w:r>
              <w:rPr>
                <w:lang w:eastAsia="en-GB"/>
              </w:rPr>
              <w:t>1.0</w:t>
            </w:r>
          </w:p>
        </w:tc>
      </w:tr>
      <w:tr w:rsidR="009C755F" w:rsidRPr="00572596" w14:paraId="0648F1D5" w14:textId="77777777" w:rsidTr="009510C3">
        <w:tc>
          <w:tcPr>
            <w:tcW w:w="1027"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Pr>
          <w:p w14:paraId="02A3EB8B" w14:textId="435FE7E0" w:rsidR="009C755F" w:rsidRPr="00572596" w:rsidRDefault="009C755F" w:rsidP="009C755F">
            <w:pPr>
              <w:jc w:val="center"/>
              <w:rPr>
                <w:lang w:eastAsia="en-GB"/>
              </w:rPr>
            </w:pPr>
            <w:bookmarkStart w:id="111" w:name="P05"/>
            <w:r>
              <w:rPr>
                <w:lang w:eastAsia="en-GB"/>
              </w:rPr>
              <w:t>P05</w:t>
            </w:r>
            <w:bookmarkEnd w:id="111"/>
          </w:p>
        </w:tc>
        <w:tc>
          <w:tcPr>
            <w:tcW w:w="8919" w:type="dxa"/>
            <w:tcBorders>
              <w:top w:val="single" w:sz="4" w:space="0" w:color="000000"/>
              <w:left w:val="single" w:sz="4" w:space="0" w:color="000000"/>
              <w:bottom w:val="single" w:sz="4" w:space="0" w:color="000000"/>
              <w:right w:val="single" w:sz="4" w:space="0" w:color="000000"/>
            </w:tcBorders>
          </w:tcPr>
          <w:p w14:paraId="658FDDC1" w14:textId="6CB9A858" w:rsidR="009C755F" w:rsidRDefault="009C755F" w:rsidP="009C755F">
            <w:pPr>
              <w:rPr>
                <w:lang w:eastAsia="en-GB"/>
              </w:rPr>
            </w:pPr>
            <w:r w:rsidRPr="009C755F">
              <w:rPr>
                <w:lang w:eastAsia="en-GB"/>
              </w:rPr>
              <w:t>GFR1610171143</w:t>
            </w:r>
            <w:r>
              <w:rPr>
                <w:rFonts w:asciiTheme="majorHAnsi" w:hAnsiTheme="majorHAnsi"/>
                <w:b/>
                <w:sz w:val="20"/>
                <w:szCs w:val="20"/>
              </w:rPr>
              <w:t xml:space="preserve"> </w:t>
            </w:r>
            <w:ins w:id="112" w:author="Damien Altmann" w:date="2020-03-11T12:00:00Z">
              <w:r w:rsidRPr="005E2823">
                <w:rPr>
                  <w:lang w:eastAsia="en-GB"/>
                </w:rPr>
                <w:t>Software Requirements Specification</w:t>
              </w:r>
              <w:r>
                <w:rPr>
                  <w:lang w:eastAsia="en-GB"/>
                </w:rPr>
                <w:t xml:space="preserve"> COM</w:t>
              </w:r>
            </w:ins>
          </w:p>
        </w:tc>
        <w:tc>
          <w:tcPr>
            <w:tcW w:w="907" w:type="dxa"/>
            <w:tcBorders>
              <w:top w:val="single" w:sz="4" w:space="0" w:color="000000"/>
              <w:left w:val="single" w:sz="4" w:space="0" w:color="000000"/>
              <w:bottom w:val="single" w:sz="4" w:space="0" w:color="000000"/>
              <w:right w:val="single" w:sz="4" w:space="0" w:color="000000"/>
            </w:tcBorders>
            <w:vAlign w:val="center"/>
          </w:tcPr>
          <w:p w14:paraId="5B3B2009" w14:textId="16B2A13F" w:rsidR="009C755F" w:rsidRDefault="009C755F" w:rsidP="009C755F">
            <w:pPr>
              <w:jc w:val="center"/>
              <w:rPr>
                <w:lang w:eastAsia="en-GB"/>
              </w:rPr>
            </w:pPr>
            <w:r>
              <w:rPr>
                <w:lang w:eastAsia="en-GB"/>
              </w:rPr>
              <w:t>1.0</w:t>
            </w:r>
          </w:p>
        </w:tc>
      </w:tr>
      <w:tr w:rsidR="00751113" w:rsidRPr="00572596" w14:paraId="1033D591" w14:textId="77777777" w:rsidTr="009510C3">
        <w:tc>
          <w:tcPr>
            <w:tcW w:w="1027"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Pr>
          <w:p w14:paraId="77ABDD18" w14:textId="71CD84E3" w:rsidR="00751113" w:rsidRDefault="00751113" w:rsidP="009C755F">
            <w:pPr>
              <w:jc w:val="center"/>
              <w:rPr>
                <w:lang w:eastAsia="en-GB"/>
              </w:rPr>
            </w:pPr>
            <w:bookmarkStart w:id="113" w:name="P06"/>
            <w:r>
              <w:rPr>
                <w:lang w:eastAsia="en-GB"/>
              </w:rPr>
              <w:t>P06</w:t>
            </w:r>
            <w:bookmarkEnd w:id="113"/>
          </w:p>
        </w:tc>
        <w:tc>
          <w:tcPr>
            <w:tcW w:w="8919" w:type="dxa"/>
            <w:tcBorders>
              <w:top w:val="single" w:sz="4" w:space="0" w:color="000000"/>
              <w:left w:val="single" w:sz="4" w:space="0" w:color="000000"/>
              <w:bottom w:val="single" w:sz="4" w:space="0" w:color="000000"/>
              <w:right w:val="single" w:sz="4" w:space="0" w:color="000000"/>
            </w:tcBorders>
          </w:tcPr>
          <w:p w14:paraId="174DD27D" w14:textId="10AA924F" w:rsidR="00751113" w:rsidRPr="009C755F" w:rsidRDefault="00751113" w:rsidP="009C755F">
            <w:pPr>
              <w:rPr>
                <w:lang w:eastAsia="en-GB"/>
              </w:rPr>
            </w:pPr>
            <w:r w:rsidRPr="00751113">
              <w:rPr>
                <w:lang w:eastAsia="en-GB"/>
              </w:rPr>
              <w:t>MEMO</w:t>
            </w:r>
            <w:r>
              <w:rPr>
                <w:lang w:eastAsia="en-GB"/>
              </w:rPr>
              <w:t xml:space="preserve"> </w:t>
            </w:r>
            <w:r w:rsidRPr="00751113">
              <w:rPr>
                <w:lang w:eastAsia="en-GB"/>
              </w:rPr>
              <w:t>THO2009071814</w:t>
            </w:r>
            <w:r>
              <w:rPr>
                <w:lang w:eastAsia="en-GB"/>
              </w:rPr>
              <w:t xml:space="preserve"> </w:t>
            </w:r>
            <w:r w:rsidRPr="00751113">
              <w:rPr>
                <w:lang w:eastAsia="en-GB"/>
              </w:rPr>
              <w:t>Driving</w:t>
            </w:r>
            <w:r w:rsidR="008128AB">
              <w:rPr>
                <w:lang w:eastAsia="en-GB"/>
              </w:rPr>
              <w:t xml:space="preserve"> </w:t>
            </w:r>
            <w:r w:rsidRPr="00751113">
              <w:rPr>
                <w:lang w:eastAsia="en-GB"/>
              </w:rPr>
              <w:t>Motor</w:t>
            </w:r>
            <w:r w:rsidR="008128AB">
              <w:rPr>
                <w:lang w:eastAsia="en-GB"/>
              </w:rPr>
              <w:t xml:space="preserve"> </w:t>
            </w:r>
            <w:r w:rsidRPr="00751113">
              <w:rPr>
                <w:lang w:eastAsia="en-GB"/>
              </w:rPr>
              <w:t>Without</w:t>
            </w:r>
            <w:r w:rsidR="008128AB">
              <w:rPr>
                <w:lang w:eastAsia="en-GB"/>
              </w:rPr>
              <w:t xml:space="preserve"> </w:t>
            </w:r>
            <w:r w:rsidRPr="00751113">
              <w:rPr>
                <w:lang w:eastAsia="en-GB"/>
              </w:rPr>
              <w:t>Hall</w:t>
            </w:r>
            <w:r w:rsidR="008128AB">
              <w:rPr>
                <w:lang w:eastAsia="en-GB"/>
              </w:rPr>
              <w:t xml:space="preserve"> </w:t>
            </w:r>
            <w:r w:rsidRPr="00751113">
              <w:rPr>
                <w:lang w:eastAsia="en-GB"/>
              </w:rPr>
              <w:t>Effect</w:t>
            </w:r>
          </w:p>
        </w:tc>
        <w:tc>
          <w:tcPr>
            <w:tcW w:w="907" w:type="dxa"/>
            <w:tcBorders>
              <w:top w:val="single" w:sz="4" w:space="0" w:color="000000"/>
              <w:left w:val="single" w:sz="4" w:space="0" w:color="000000"/>
              <w:bottom w:val="single" w:sz="4" w:space="0" w:color="000000"/>
              <w:right w:val="single" w:sz="4" w:space="0" w:color="000000"/>
            </w:tcBorders>
            <w:vAlign w:val="center"/>
          </w:tcPr>
          <w:p w14:paraId="1F90C720" w14:textId="527301BC" w:rsidR="00751113" w:rsidRDefault="00751113" w:rsidP="009C755F">
            <w:pPr>
              <w:jc w:val="center"/>
              <w:rPr>
                <w:lang w:eastAsia="en-GB"/>
              </w:rPr>
            </w:pPr>
            <w:r>
              <w:rPr>
                <w:lang w:eastAsia="en-GB"/>
              </w:rPr>
              <w:t>1.0</w:t>
            </w:r>
          </w:p>
        </w:tc>
      </w:tr>
      <w:tr w:rsidR="00751113" w:rsidRPr="00572596" w14:paraId="193F12E8" w14:textId="77777777" w:rsidTr="009510C3">
        <w:tc>
          <w:tcPr>
            <w:tcW w:w="1027"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Pr>
          <w:p w14:paraId="678EE9CD" w14:textId="745710C8" w:rsidR="00751113" w:rsidRDefault="00751113" w:rsidP="009C755F">
            <w:pPr>
              <w:jc w:val="center"/>
              <w:rPr>
                <w:lang w:eastAsia="en-GB"/>
              </w:rPr>
            </w:pPr>
            <w:bookmarkStart w:id="114" w:name="P07"/>
            <w:r>
              <w:rPr>
                <w:lang w:eastAsia="en-GB"/>
              </w:rPr>
              <w:t>P07</w:t>
            </w:r>
            <w:bookmarkEnd w:id="114"/>
          </w:p>
        </w:tc>
        <w:tc>
          <w:tcPr>
            <w:tcW w:w="8919" w:type="dxa"/>
            <w:tcBorders>
              <w:top w:val="single" w:sz="4" w:space="0" w:color="000000"/>
              <w:left w:val="single" w:sz="4" w:space="0" w:color="000000"/>
              <w:bottom w:val="single" w:sz="4" w:space="0" w:color="000000"/>
              <w:right w:val="single" w:sz="4" w:space="0" w:color="000000"/>
            </w:tcBorders>
          </w:tcPr>
          <w:p w14:paraId="70AC3895" w14:textId="764BD156" w:rsidR="00751113" w:rsidRPr="009C755F" w:rsidRDefault="00984295" w:rsidP="009C755F">
            <w:pPr>
              <w:rPr>
                <w:lang w:eastAsia="en-GB"/>
              </w:rPr>
            </w:pPr>
            <w:r w:rsidRPr="00984295">
              <w:rPr>
                <w:lang w:eastAsia="en-GB"/>
              </w:rPr>
              <w:t>TECHREQ ABO2007301120</w:t>
            </w:r>
            <w:r>
              <w:rPr>
                <w:lang w:eastAsia="en-GB"/>
              </w:rPr>
              <w:t xml:space="preserve"> </w:t>
            </w:r>
            <w:r w:rsidRPr="00984295">
              <w:rPr>
                <w:lang w:eastAsia="en-GB"/>
              </w:rPr>
              <w:t>Production SW needs</w:t>
            </w:r>
          </w:p>
        </w:tc>
        <w:tc>
          <w:tcPr>
            <w:tcW w:w="907" w:type="dxa"/>
            <w:tcBorders>
              <w:top w:val="single" w:sz="4" w:space="0" w:color="000000"/>
              <w:left w:val="single" w:sz="4" w:space="0" w:color="000000"/>
              <w:bottom w:val="single" w:sz="4" w:space="0" w:color="000000"/>
              <w:right w:val="single" w:sz="4" w:space="0" w:color="000000"/>
            </w:tcBorders>
            <w:vAlign w:val="center"/>
          </w:tcPr>
          <w:p w14:paraId="1A03A78A" w14:textId="6B1BA1E4" w:rsidR="00751113" w:rsidRDefault="008128AB" w:rsidP="009C755F">
            <w:pPr>
              <w:jc w:val="center"/>
              <w:rPr>
                <w:lang w:eastAsia="en-GB"/>
              </w:rPr>
            </w:pPr>
            <w:r>
              <w:rPr>
                <w:lang w:eastAsia="en-GB"/>
              </w:rPr>
              <w:t>1.0</w:t>
            </w:r>
          </w:p>
        </w:tc>
      </w:tr>
      <w:tr w:rsidR="00984295" w:rsidRPr="00572596" w14:paraId="04409640" w14:textId="77777777" w:rsidTr="009510C3">
        <w:tc>
          <w:tcPr>
            <w:tcW w:w="1027"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Pr>
          <w:p w14:paraId="0526BC4A" w14:textId="614B1435" w:rsidR="00984295" w:rsidRDefault="00984295" w:rsidP="00984295">
            <w:pPr>
              <w:jc w:val="center"/>
              <w:rPr>
                <w:lang w:eastAsia="en-GB"/>
              </w:rPr>
            </w:pPr>
            <w:bookmarkStart w:id="115" w:name="P08"/>
            <w:r>
              <w:rPr>
                <w:lang w:eastAsia="en-GB"/>
              </w:rPr>
              <w:t>P08</w:t>
            </w:r>
            <w:bookmarkEnd w:id="115"/>
          </w:p>
        </w:tc>
        <w:tc>
          <w:tcPr>
            <w:tcW w:w="8919" w:type="dxa"/>
            <w:tcBorders>
              <w:top w:val="single" w:sz="4" w:space="0" w:color="000000"/>
              <w:left w:val="single" w:sz="4" w:space="0" w:color="000000"/>
              <w:bottom w:val="single" w:sz="4" w:space="0" w:color="000000"/>
              <w:right w:val="single" w:sz="4" w:space="0" w:color="000000"/>
            </w:tcBorders>
          </w:tcPr>
          <w:p w14:paraId="3A1212D6" w14:textId="2F8B0C19" w:rsidR="00984295" w:rsidRPr="009C755F" w:rsidRDefault="00835426" w:rsidP="00984295">
            <w:pPr>
              <w:rPr>
                <w:lang w:eastAsia="en-GB"/>
              </w:rPr>
            </w:pPr>
            <w:r w:rsidRPr="00835426">
              <w:rPr>
                <w:lang w:eastAsia="en-GB"/>
              </w:rPr>
              <w:t>MEMO LDJ2011161600 Force Pressure Calibration Procedure</w:t>
            </w:r>
          </w:p>
        </w:tc>
        <w:tc>
          <w:tcPr>
            <w:tcW w:w="907" w:type="dxa"/>
            <w:tcBorders>
              <w:top w:val="single" w:sz="4" w:space="0" w:color="000000"/>
              <w:left w:val="single" w:sz="4" w:space="0" w:color="000000"/>
              <w:bottom w:val="single" w:sz="4" w:space="0" w:color="000000"/>
              <w:right w:val="single" w:sz="4" w:space="0" w:color="000000"/>
            </w:tcBorders>
            <w:vAlign w:val="center"/>
          </w:tcPr>
          <w:p w14:paraId="62697F2C" w14:textId="0DA45BA9" w:rsidR="00984295" w:rsidRDefault="00984295" w:rsidP="00984295">
            <w:pPr>
              <w:jc w:val="center"/>
              <w:rPr>
                <w:lang w:eastAsia="en-GB"/>
              </w:rPr>
            </w:pPr>
            <w:r>
              <w:rPr>
                <w:lang w:eastAsia="en-GB"/>
              </w:rPr>
              <w:t>1.0</w:t>
            </w:r>
          </w:p>
        </w:tc>
      </w:tr>
      <w:tr w:rsidR="00984295" w:rsidRPr="00572596" w14:paraId="4D19080B" w14:textId="77777777" w:rsidTr="009510C3">
        <w:tc>
          <w:tcPr>
            <w:tcW w:w="1027"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Pr>
          <w:p w14:paraId="3D08CC93" w14:textId="264660A2" w:rsidR="00984295" w:rsidRDefault="00984295" w:rsidP="00984295">
            <w:pPr>
              <w:jc w:val="center"/>
              <w:rPr>
                <w:lang w:eastAsia="en-GB"/>
              </w:rPr>
            </w:pPr>
            <w:bookmarkStart w:id="116" w:name="P09"/>
            <w:r>
              <w:rPr>
                <w:lang w:eastAsia="en-GB"/>
              </w:rPr>
              <w:t>P09</w:t>
            </w:r>
            <w:bookmarkEnd w:id="116"/>
          </w:p>
        </w:tc>
        <w:tc>
          <w:tcPr>
            <w:tcW w:w="8919" w:type="dxa"/>
            <w:tcBorders>
              <w:top w:val="single" w:sz="4" w:space="0" w:color="000000"/>
              <w:left w:val="single" w:sz="4" w:space="0" w:color="000000"/>
              <w:bottom w:val="single" w:sz="4" w:space="0" w:color="000000"/>
              <w:right w:val="single" w:sz="4" w:space="0" w:color="000000"/>
            </w:tcBorders>
          </w:tcPr>
          <w:p w14:paraId="159CE7AA" w14:textId="12D57E2A" w:rsidR="00984295" w:rsidRPr="00CE72AC" w:rsidRDefault="00CA625C" w:rsidP="00984295">
            <w:pPr>
              <w:rPr>
                <w:highlight w:val="yellow"/>
                <w:lang w:eastAsia="en-GB"/>
              </w:rPr>
            </w:pPr>
            <w:r w:rsidRPr="00CA625C">
              <w:rPr>
                <w:lang w:eastAsia="en-GB"/>
              </w:rPr>
              <w:t>MEMO</w:t>
            </w:r>
            <w:r>
              <w:rPr>
                <w:lang w:eastAsia="en-GB"/>
              </w:rPr>
              <w:t xml:space="preserve"> </w:t>
            </w:r>
            <w:r w:rsidRPr="00CA625C">
              <w:rPr>
                <w:lang w:eastAsia="en-GB"/>
              </w:rPr>
              <w:t>THO</w:t>
            </w:r>
            <w:r>
              <w:rPr>
                <w:lang w:eastAsia="en-GB"/>
              </w:rPr>
              <w:t xml:space="preserve"> </w:t>
            </w:r>
            <w:r w:rsidRPr="00CA625C">
              <w:rPr>
                <w:lang w:eastAsia="en-GB"/>
              </w:rPr>
              <w:t>0102211655</w:t>
            </w:r>
            <w:r>
              <w:rPr>
                <w:lang w:eastAsia="en-GB"/>
              </w:rPr>
              <w:t xml:space="preserve"> </w:t>
            </w:r>
            <w:r w:rsidRPr="00CA625C">
              <w:rPr>
                <w:lang w:eastAsia="en-GB"/>
              </w:rPr>
              <w:t>PV Calibration</w:t>
            </w:r>
          </w:p>
        </w:tc>
        <w:tc>
          <w:tcPr>
            <w:tcW w:w="907" w:type="dxa"/>
            <w:tcBorders>
              <w:top w:val="single" w:sz="4" w:space="0" w:color="000000"/>
              <w:left w:val="single" w:sz="4" w:space="0" w:color="000000"/>
              <w:bottom w:val="single" w:sz="4" w:space="0" w:color="000000"/>
              <w:right w:val="single" w:sz="4" w:space="0" w:color="000000"/>
            </w:tcBorders>
            <w:vAlign w:val="center"/>
          </w:tcPr>
          <w:p w14:paraId="3F702A71" w14:textId="10AA3D4B" w:rsidR="00984295" w:rsidRDefault="00984295" w:rsidP="00984295">
            <w:pPr>
              <w:jc w:val="center"/>
              <w:rPr>
                <w:lang w:eastAsia="en-GB"/>
              </w:rPr>
            </w:pPr>
            <w:r>
              <w:rPr>
                <w:lang w:eastAsia="en-GB"/>
              </w:rPr>
              <w:t>1.0</w:t>
            </w:r>
          </w:p>
        </w:tc>
      </w:tr>
      <w:tr w:rsidR="00F14469" w:rsidRPr="00572596" w14:paraId="679C9FD5" w14:textId="77777777" w:rsidTr="009510C3">
        <w:tc>
          <w:tcPr>
            <w:tcW w:w="1027"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Pr>
          <w:p w14:paraId="3D9BC48B" w14:textId="196FD9FB" w:rsidR="00F14469" w:rsidRDefault="00F14469" w:rsidP="00984295">
            <w:pPr>
              <w:jc w:val="center"/>
              <w:rPr>
                <w:lang w:eastAsia="en-GB"/>
              </w:rPr>
            </w:pPr>
            <w:r>
              <w:rPr>
                <w:lang w:eastAsia="en-GB"/>
              </w:rPr>
              <w:t>P10</w:t>
            </w:r>
          </w:p>
        </w:tc>
        <w:tc>
          <w:tcPr>
            <w:tcW w:w="8919" w:type="dxa"/>
            <w:tcBorders>
              <w:top w:val="single" w:sz="4" w:space="0" w:color="000000"/>
              <w:left w:val="single" w:sz="4" w:space="0" w:color="000000"/>
              <w:bottom w:val="single" w:sz="4" w:space="0" w:color="000000"/>
              <w:right w:val="single" w:sz="4" w:space="0" w:color="000000"/>
            </w:tcBorders>
          </w:tcPr>
          <w:p w14:paraId="1BCFDD3E" w14:textId="5BC918FE" w:rsidR="00F14469" w:rsidRPr="00CE72AC" w:rsidRDefault="00F14469" w:rsidP="00984295">
            <w:pPr>
              <w:rPr>
                <w:highlight w:val="yellow"/>
                <w:lang w:eastAsia="en-GB"/>
              </w:rPr>
            </w:pPr>
            <w:r w:rsidRPr="00F14469">
              <w:rPr>
                <w:lang w:eastAsia="en-GB"/>
              </w:rPr>
              <w:t>MEMO GFR2008171143 eAUS Firmware Update Procedure</w:t>
            </w:r>
          </w:p>
        </w:tc>
        <w:tc>
          <w:tcPr>
            <w:tcW w:w="907" w:type="dxa"/>
            <w:tcBorders>
              <w:top w:val="single" w:sz="4" w:space="0" w:color="000000"/>
              <w:left w:val="single" w:sz="4" w:space="0" w:color="000000"/>
              <w:bottom w:val="single" w:sz="4" w:space="0" w:color="000000"/>
              <w:right w:val="single" w:sz="4" w:space="0" w:color="000000"/>
            </w:tcBorders>
            <w:vAlign w:val="center"/>
          </w:tcPr>
          <w:p w14:paraId="106757B6" w14:textId="0BC6DF3B" w:rsidR="00F14469" w:rsidRDefault="00F14469" w:rsidP="00984295">
            <w:pPr>
              <w:jc w:val="center"/>
              <w:rPr>
                <w:lang w:eastAsia="en-GB"/>
              </w:rPr>
            </w:pPr>
            <w:r>
              <w:rPr>
                <w:lang w:eastAsia="en-GB"/>
              </w:rPr>
              <w:t>1.0</w:t>
            </w:r>
          </w:p>
        </w:tc>
      </w:tr>
      <w:tr w:rsidR="00F14469" w:rsidRPr="00572596" w14:paraId="78EAB310" w14:textId="77777777" w:rsidTr="009510C3">
        <w:tc>
          <w:tcPr>
            <w:tcW w:w="1027"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Pr>
          <w:p w14:paraId="10834A3B" w14:textId="77777777" w:rsidR="00F14469" w:rsidRDefault="00F14469" w:rsidP="00984295">
            <w:pPr>
              <w:jc w:val="center"/>
              <w:rPr>
                <w:lang w:eastAsia="en-GB"/>
              </w:rPr>
            </w:pPr>
          </w:p>
        </w:tc>
        <w:tc>
          <w:tcPr>
            <w:tcW w:w="8919" w:type="dxa"/>
            <w:tcBorders>
              <w:top w:val="single" w:sz="4" w:space="0" w:color="000000"/>
              <w:left w:val="single" w:sz="4" w:space="0" w:color="000000"/>
              <w:bottom w:val="single" w:sz="4" w:space="0" w:color="000000"/>
              <w:right w:val="single" w:sz="4" w:space="0" w:color="000000"/>
            </w:tcBorders>
          </w:tcPr>
          <w:p w14:paraId="17C36E1C" w14:textId="77777777" w:rsidR="00F14469" w:rsidRPr="00CE72AC" w:rsidRDefault="00F14469" w:rsidP="00984295">
            <w:pPr>
              <w:rPr>
                <w:highlight w:val="yellow"/>
                <w:lang w:eastAsia="en-GB"/>
              </w:rPr>
            </w:pPr>
          </w:p>
        </w:tc>
        <w:tc>
          <w:tcPr>
            <w:tcW w:w="907" w:type="dxa"/>
            <w:tcBorders>
              <w:top w:val="single" w:sz="4" w:space="0" w:color="000000"/>
              <w:left w:val="single" w:sz="4" w:space="0" w:color="000000"/>
              <w:bottom w:val="single" w:sz="4" w:space="0" w:color="000000"/>
              <w:right w:val="single" w:sz="4" w:space="0" w:color="000000"/>
            </w:tcBorders>
            <w:vAlign w:val="center"/>
          </w:tcPr>
          <w:p w14:paraId="3F63F63F" w14:textId="77777777" w:rsidR="00F14469" w:rsidRDefault="00F14469" w:rsidP="00984295">
            <w:pPr>
              <w:jc w:val="center"/>
              <w:rPr>
                <w:lang w:eastAsia="en-GB"/>
              </w:rPr>
            </w:pPr>
          </w:p>
        </w:tc>
      </w:tr>
      <w:tr w:rsidR="00984295" w:rsidRPr="00572596" w:rsidDel="009510C3" w14:paraId="1743C6B2" w14:textId="44176D27" w:rsidTr="009510C3">
        <w:trPr>
          <w:del w:id="117" w:author="Damien Altmann" w:date="2020-03-11T12:00:00Z"/>
        </w:trPr>
        <w:tc>
          <w:tcPr>
            <w:tcW w:w="1027"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Pr>
          <w:p w14:paraId="2F063FFB" w14:textId="5548248B" w:rsidR="00984295" w:rsidRPr="00572596" w:rsidDel="009510C3" w:rsidRDefault="00984295" w:rsidP="00984295">
            <w:pPr>
              <w:rPr>
                <w:del w:id="118" w:author="Damien Altmann" w:date="2020-03-11T12:00:00Z"/>
                <w:lang w:eastAsia="en-GB"/>
              </w:rPr>
            </w:pPr>
            <w:bookmarkStart w:id="119" w:name="_Toc35002168"/>
            <w:bookmarkStart w:id="120" w:name="_Toc49174780"/>
            <w:bookmarkStart w:id="121" w:name="_Toc61614412"/>
            <w:bookmarkStart w:id="122" w:name="_Toc61617762"/>
            <w:bookmarkStart w:id="123" w:name="_Toc61617886"/>
            <w:bookmarkStart w:id="124" w:name="_Toc61617958"/>
            <w:bookmarkStart w:id="125" w:name="_Toc61619219"/>
            <w:bookmarkStart w:id="126" w:name="_Toc63264536"/>
            <w:bookmarkStart w:id="127" w:name="_Toc63271426"/>
            <w:bookmarkStart w:id="128" w:name="_Toc63783384"/>
            <w:bookmarkStart w:id="129" w:name="_Toc63784313"/>
            <w:bookmarkStart w:id="130" w:name="_Toc64391845"/>
            <w:bookmarkStart w:id="131" w:name="_Ref516477269" w:colFirst="0" w:colLast="0"/>
            <w:bookmarkEnd w:id="119"/>
            <w:bookmarkEnd w:id="120"/>
            <w:bookmarkEnd w:id="121"/>
            <w:bookmarkEnd w:id="122"/>
            <w:bookmarkEnd w:id="123"/>
            <w:bookmarkEnd w:id="124"/>
            <w:bookmarkEnd w:id="125"/>
            <w:bookmarkEnd w:id="126"/>
            <w:bookmarkEnd w:id="127"/>
            <w:bookmarkEnd w:id="128"/>
            <w:bookmarkEnd w:id="129"/>
            <w:bookmarkEnd w:id="130"/>
          </w:p>
        </w:tc>
        <w:tc>
          <w:tcPr>
            <w:tcW w:w="8919" w:type="dxa"/>
            <w:tcBorders>
              <w:top w:val="single" w:sz="4" w:space="0" w:color="000000"/>
              <w:left w:val="single" w:sz="4" w:space="0" w:color="000000"/>
              <w:bottom w:val="single" w:sz="4" w:space="0" w:color="000000"/>
              <w:right w:val="single" w:sz="4" w:space="0" w:color="000000"/>
            </w:tcBorders>
          </w:tcPr>
          <w:p w14:paraId="1DD15528" w14:textId="4BAECF86" w:rsidR="00984295" w:rsidRPr="00572596" w:rsidDel="009510C3" w:rsidRDefault="00984295" w:rsidP="00984295">
            <w:pPr>
              <w:rPr>
                <w:del w:id="132" w:author="Damien Altmann" w:date="2020-03-11T12:00:00Z"/>
                <w:lang w:eastAsia="en-GB"/>
              </w:rPr>
            </w:pPr>
            <w:bookmarkStart w:id="133" w:name="_Toc35002169"/>
            <w:bookmarkStart w:id="134" w:name="_Toc49174781"/>
            <w:bookmarkStart w:id="135" w:name="_Toc61614413"/>
            <w:bookmarkStart w:id="136" w:name="_Toc61617763"/>
            <w:bookmarkStart w:id="137" w:name="_Toc61617887"/>
            <w:bookmarkStart w:id="138" w:name="_Toc61617959"/>
            <w:bookmarkStart w:id="139" w:name="_Toc61619220"/>
            <w:bookmarkStart w:id="140" w:name="_Toc63264537"/>
            <w:bookmarkStart w:id="141" w:name="_Toc63271427"/>
            <w:bookmarkStart w:id="142" w:name="_Toc63783385"/>
            <w:bookmarkStart w:id="143" w:name="_Toc63784314"/>
            <w:bookmarkStart w:id="144" w:name="_Toc64391846"/>
            <w:bookmarkEnd w:id="133"/>
            <w:bookmarkEnd w:id="134"/>
            <w:bookmarkEnd w:id="135"/>
            <w:bookmarkEnd w:id="136"/>
            <w:bookmarkEnd w:id="137"/>
            <w:bookmarkEnd w:id="138"/>
            <w:bookmarkEnd w:id="139"/>
            <w:bookmarkEnd w:id="140"/>
            <w:bookmarkEnd w:id="141"/>
            <w:bookmarkEnd w:id="142"/>
            <w:bookmarkEnd w:id="143"/>
            <w:bookmarkEnd w:id="144"/>
          </w:p>
        </w:tc>
        <w:tc>
          <w:tcPr>
            <w:tcW w:w="907" w:type="dxa"/>
            <w:tcBorders>
              <w:top w:val="single" w:sz="4" w:space="0" w:color="000000"/>
              <w:left w:val="single" w:sz="4" w:space="0" w:color="000000"/>
              <w:bottom w:val="single" w:sz="4" w:space="0" w:color="000000"/>
              <w:right w:val="single" w:sz="4" w:space="0" w:color="000000"/>
            </w:tcBorders>
            <w:vAlign w:val="center"/>
          </w:tcPr>
          <w:p w14:paraId="02BC9243" w14:textId="0C5C1828" w:rsidR="00984295" w:rsidRPr="00572596" w:rsidDel="009510C3" w:rsidRDefault="00984295" w:rsidP="00984295">
            <w:pPr>
              <w:jc w:val="center"/>
              <w:rPr>
                <w:del w:id="145" w:author="Damien Altmann" w:date="2020-03-11T12:00:00Z"/>
                <w:lang w:eastAsia="en-GB"/>
              </w:rPr>
            </w:pPr>
            <w:bookmarkStart w:id="146" w:name="_Toc35002170"/>
            <w:bookmarkStart w:id="147" w:name="_Toc49174782"/>
            <w:bookmarkStart w:id="148" w:name="_Toc61614414"/>
            <w:bookmarkStart w:id="149" w:name="_Toc61617764"/>
            <w:bookmarkStart w:id="150" w:name="_Toc61617888"/>
            <w:bookmarkStart w:id="151" w:name="_Toc61617960"/>
            <w:bookmarkStart w:id="152" w:name="_Toc61619221"/>
            <w:bookmarkStart w:id="153" w:name="_Toc63264538"/>
            <w:bookmarkStart w:id="154" w:name="_Toc63271428"/>
            <w:bookmarkStart w:id="155" w:name="_Toc63783386"/>
            <w:bookmarkStart w:id="156" w:name="_Toc63784315"/>
            <w:bookmarkStart w:id="157" w:name="_Toc64391847"/>
            <w:bookmarkEnd w:id="146"/>
            <w:bookmarkEnd w:id="147"/>
            <w:bookmarkEnd w:id="148"/>
            <w:bookmarkEnd w:id="149"/>
            <w:bookmarkEnd w:id="150"/>
            <w:bookmarkEnd w:id="151"/>
            <w:bookmarkEnd w:id="152"/>
            <w:bookmarkEnd w:id="153"/>
            <w:bookmarkEnd w:id="154"/>
            <w:bookmarkEnd w:id="155"/>
            <w:bookmarkEnd w:id="156"/>
            <w:bookmarkEnd w:id="157"/>
          </w:p>
        </w:tc>
        <w:bookmarkStart w:id="158" w:name="_Toc35002171"/>
        <w:bookmarkStart w:id="159" w:name="_Toc49174783"/>
        <w:bookmarkStart w:id="160" w:name="_Toc61614415"/>
        <w:bookmarkStart w:id="161" w:name="_Toc61617765"/>
        <w:bookmarkStart w:id="162" w:name="_Toc61617889"/>
        <w:bookmarkStart w:id="163" w:name="_Toc61617961"/>
        <w:bookmarkStart w:id="164" w:name="_Toc61619222"/>
        <w:bookmarkStart w:id="165" w:name="_Toc63264539"/>
        <w:bookmarkStart w:id="166" w:name="_Toc63271429"/>
        <w:bookmarkStart w:id="167" w:name="_Toc63783387"/>
        <w:bookmarkStart w:id="168" w:name="_Toc63784316"/>
        <w:bookmarkStart w:id="169" w:name="_Toc64391848"/>
        <w:bookmarkEnd w:id="158"/>
        <w:bookmarkEnd w:id="159"/>
        <w:bookmarkEnd w:id="160"/>
        <w:bookmarkEnd w:id="161"/>
        <w:bookmarkEnd w:id="162"/>
        <w:bookmarkEnd w:id="163"/>
        <w:bookmarkEnd w:id="164"/>
        <w:bookmarkEnd w:id="165"/>
        <w:bookmarkEnd w:id="166"/>
        <w:bookmarkEnd w:id="167"/>
        <w:bookmarkEnd w:id="168"/>
        <w:bookmarkEnd w:id="169"/>
      </w:tr>
    </w:tbl>
    <w:p w14:paraId="1E2A508B" w14:textId="77777777" w:rsidR="00586FDC" w:rsidRPr="00572596" w:rsidRDefault="00586FDC" w:rsidP="00C74131">
      <w:pPr>
        <w:pStyle w:val="Titre3"/>
      </w:pPr>
      <w:bookmarkStart w:id="170" w:name="_Toc200964709"/>
      <w:bookmarkStart w:id="171" w:name="_Toc523912939"/>
      <w:bookmarkStart w:id="172" w:name="_Toc64391849"/>
      <w:bookmarkEnd w:id="131"/>
      <w:r w:rsidRPr="00572596">
        <w:t>Standard and regulatory References</w:t>
      </w:r>
      <w:bookmarkEnd w:id="170"/>
      <w:bookmarkEnd w:id="171"/>
      <w:bookmarkEnd w:id="172"/>
    </w:p>
    <w:tbl>
      <w:tblPr>
        <w:tblW w:w="508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7"/>
        <w:gridCol w:w="8919"/>
        <w:gridCol w:w="907"/>
      </w:tblGrid>
      <w:tr w:rsidR="00586FDC" w:rsidRPr="00572596" w14:paraId="456DB025" w14:textId="77777777" w:rsidTr="009C755F">
        <w:tc>
          <w:tcPr>
            <w:tcW w:w="1027"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vAlign w:val="center"/>
            <w:hideMark/>
          </w:tcPr>
          <w:p w14:paraId="58609F9D" w14:textId="77777777" w:rsidR="00586FDC" w:rsidRPr="00572596" w:rsidRDefault="00586FDC" w:rsidP="00586FDC">
            <w:pPr>
              <w:jc w:val="center"/>
              <w:rPr>
                <w:b/>
                <w:lang w:eastAsia="en-GB"/>
              </w:rPr>
            </w:pPr>
            <w:r w:rsidRPr="00572596">
              <w:rPr>
                <w:b/>
                <w:lang w:eastAsia="en-GB"/>
              </w:rPr>
              <w:t>File #</w:t>
            </w:r>
          </w:p>
        </w:tc>
        <w:tc>
          <w:tcPr>
            <w:tcW w:w="8919"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vAlign w:val="center"/>
            <w:hideMark/>
          </w:tcPr>
          <w:p w14:paraId="0DD82FF1" w14:textId="77777777" w:rsidR="00586FDC" w:rsidRPr="00572596" w:rsidRDefault="00586FDC" w:rsidP="00586FDC">
            <w:pPr>
              <w:jc w:val="left"/>
              <w:rPr>
                <w:b/>
                <w:lang w:eastAsia="en-GB"/>
              </w:rPr>
            </w:pPr>
            <w:r w:rsidRPr="00572596">
              <w:rPr>
                <w:b/>
                <w:lang w:eastAsia="en-GB"/>
              </w:rPr>
              <w:t>File Name</w:t>
            </w:r>
          </w:p>
        </w:tc>
        <w:tc>
          <w:tcPr>
            <w:tcW w:w="907"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vAlign w:val="center"/>
            <w:hideMark/>
          </w:tcPr>
          <w:p w14:paraId="39B3E53A" w14:textId="77777777" w:rsidR="00586FDC" w:rsidRPr="00572596" w:rsidRDefault="00586FDC" w:rsidP="00586FDC">
            <w:pPr>
              <w:jc w:val="center"/>
              <w:rPr>
                <w:b/>
                <w:lang w:eastAsia="en-GB"/>
              </w:rPr>
            </w:pPr>
            <w:r w:rsidRPr="00572596">
              <w:rPr>
                <w:b/>
                <w:lang w:eastAsia="en-GB"/>
              </w:rPr>
              <w:t>Rev.</w:t>
            </w:r>
          </w:p>
        </w:tc>
      </w:tr>
      <w:tr w:rsidR="009C755F" w:rsidRPr="00572596" w14:paraId="2E816211" w14:textId="77777777" w:rsidTr="009C755F">
        <w:tc>
          <w:tcPr>
            <w:tcW w:w="1027"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Pr>
          <w:p w14:paraId="1C0B5FA0" w14:textId="33A3A50E" w:rsidR="009C755F" w:rsidRPr="00572596" w:rsidRDefault="009C755F" w:rsidP="008128AB">
            <w:pPr>
              <w:jc w:val="center"/>
              <w:rPr>
                <w:lang w:eastAsia="en-GB"/>
              </w:rPr>
            </w:pPr>
            <w:r>
              <w:rPr>
                <w:lang w:eastAsia="en-GB"/>
              </w:rPr>
              <w:t>F01</w:t>
            </w:r>
          </w:p>
        </w:tc>
        <w:tc>
          <w:tcPr>
            <w:tcW w:w="8919" w:type="dxa"/>
            <w:tcBorders>
              <w:top w:val="single" w:sz="4" w:space="0" w:color="000000"/>
              <w:left w:val="single" w:sz="4" w:space="0" w:color="000000"/>
              <w:bottom w:val="single" w:sz="4" w:space="0" w:color="000000"/>
              <w:right w:val="single" w:sz="4" w:space="0" w:color="000000"/>
            </w:tcBorders>
          </w:tcPr>
          <w:p w14:paraId="7B602AFA" w14:textId="27FFCAAD" w:rsidR="009C755F" w:rsidRPr="00572596" w:rsidRDefault="009C755F" w:rsidP="009C755F">
            <w:pPr>
              <w:rPr>
                <w:lang w:eastAsia="en-GB"/>
              </w:rPr>
            </w:pPr>
            <w:commentRangeStart w:id="173"/>
            <w:r w:rsidRPr="00E47C7F">
              <w:t>EN 62304</w:t>
            </w:r>
            <w:r>
              <w:t xml:space="preserve"> : </w:t>
            </w:r>
            <w:r w:rsidRPr="00E47C7F">
              <w:t>Medical Device Software - Software Life Cycle Processes. (Software/Informatics)</w:t>
            </w:r>
          </w:p>
        </w:tc>
        <w:tc>
          <w:tcPr>
            <w:tcW w:w="907" w:type="dxa"/>
            <w:tcBorders>
              <w:top w:val="single" w:sz="4" w:space="0" w:color="000000"/>
              <w:left w:val="single" w:sz="4" w:space="0" w:color="000000"/>
              <w:bottom w:val="single" w:sz="4" w:space="0" w:color="000000"/>
              <w:right w:val="single" w:sz="4" w:space="0" w:color="000000"/>
            </w:tcBorders>
            <w:vAlign w:val="center"/>
          </w:tcPr>
          <w:p w14:paraId="335DBF51" w14:textId="2D2615CE" w:rsidR="009C755F" w:rsidRPr="00572596" w:rsidRDefault="009C755F" w:rsidP="009C755F">
            <w:pPr>
              <w:jc w:val="center"/>
              <w:rPr>
                <w:lang w:eastAsia="en-GB"/>
              </w:rPr>
            </w:pPr>
            <w:r w:rsidRPr="00E47C7F">
              <w:t>2006+A1</w:t>
            </w:r>
            <w:r>
              <w:t>:</w:t>
            </w:r>
            <w:r w:rsidRPr="00E47C7F">
              <w:t>2015</w:t>
            </w:r>
            <w:commentRangeEnd w:id="173"/>
            <w:r>
              <w:rPr>
                <w:rStyle w:val="Marquedecommentaire"/>
              </w:rPr>
              <w:commentReference w:id="173"/>
            </w:r>
          </w:p>
        </w:tc>
      </w:tr>
    </w:tbl>
    <w:p w14:paraId="349BDF46" w14:textId="77777777" w:rsidR="00586FDC" w:rsidRPr="00572596" w:rsidRDefault="00586FDC" w:rsidP="00C74131">
      <w:pPr>
        <w:pStyle w:val="Titre2"/>
      </w:pPr>
      <w:bookmarkStart w:id="174" w:name="_Toc126126698"/>
      <w:bookmarkStart w:id="175" w:name="_Toc200964710"/>
      <w:bookmarkStart w:id="176" w:name="_Toc523912940"/>
      <w:bookmarkStart w:id="177" w:name="_Toc64391850"/>
      <w:r w:rsidRPr="00572596">
        <w:t>Conventions</w:t>
      </w:r>
      <w:bookmarkEnd w:id="174"/>
      <w:bookmarkEnd w:id="175"/>
      <w:bookmarkEnd w:id="176"/>
      <w:bookmarkEnd w:id="177"/>
    </w:p>
    <w:p w14:paraId="5AD143A4" w14:textId="593213F7" w:rsidR="00586FDC" w:rsidDel="009510C3" w:rsidRDefault="00586FDC" w:rsidP="00586FDC">
      <w:pPr>
        <w:rPr>
          <w:del w:id="178" w:author="Damien Altmann" w:date="2020-03-11T12:01:00Z"/>
          <w:highlight w:val="yellow"/>
        </w:rPr>
      </w:pPr>
      <w:del w:id="179" w:author="Damien Altmann" w:date="2020-03-11T12:01:00Z">
        <w:r w:rsidRPr="00572596" w:rsidDel="009510C3">
          <w:rPr>
            <w:highlight w:val="yellow"/>
          </w:rPr>
          <w:delText>Add here conventions</w:delText>
        </w:r>
        <w:bookmarkStart w:id="180" w:name="_Toc35002174"/>
        <w:bookmarkStart w:id="181" w:name="_Toc49174786"/>
        <w:bookmarkStart w:id="182" w:name="_Toc61614418"/>
        <w:bookmarkStart w:id="183" w:name="_Toc61617768"/>
        <w:bookmarkStart w:id="184" w:name="_Toc61617892"/>
        <w:bookmarkStart w:id="185" w:name="_Toc61617964"/>
        <w:bookmarkStart w:id="186" w:name="_Toc61619225"/>
        <w:bookmarkStart w:id="187" w:name="_Toc63264542"/>
        <w:bookmarkStart w:id="188" w:name="_Toc63271432"/>
        <w:bookmarkStart w:id="189" w:name="_Toc63783390"/>
        <w:bookmarkStart w:id="190" w:name="_Toc63784319"/>
        <w:bookmarkStart w:id="191" w:name="_Toc64391851"/>
        <w:bookmarkEnd w:id="180"/>
        <w:bookmarkEnd w:id="181"/>
        <w:bookmarkEnd w:id="182"/>
        <w:bookmarkEnd w:id="183"/>
        <w:bookmarkEnd w:id="184"/>
        <w:bookmarkEnd w:id="185"/>
        <w:bookmarkEnd w:id="186"/>
        <w:bookmarkEnd w:id="187"/>
        <w:bookmarkEnd w:id="188"/>
        <w:bookmarkEnd w:id="189"/>
        <w:bookmarkEnd w:id="190"/>
        <w:bookmarkEnd w:id="191"/>
      </w:del>
    </w:p>
    <w:p w14:paraId="2C74C2E5" w14:textId="77777777" w:rsidR="009510C3" w:rsidRDefault="009510C3" w:rsidP="009510C3">
      <w:pPr>
        <w:pStyle w:val="Titre3"/>
        <w:rPr>
          <w:ins w:id="192" w:author="Damien Altmann" w:date="2020-03-11T12:02:00Z"/>
        </w:rPr>
      </w:pPr>
      <w:bookmarkStart w:id="193" w:name="_Toc64391852"/>
      <w:ins w:id="194" w:author="Damien Altmann" w:date="2020-03-11T12:02:00Z">
        <w:r w:rsidRPr="00572596">
          <w:t>Requirements</w:t>
        </w:r>
        <w:r>
          <w:t xml:space="preserve"> conventions</w:t>
        </w:r>
        <w:bookmarkEnd w:id="193"/>
      </w:ins>
    </w:p>
    <w:p w14:paraId="291CC1CC" w14:textId="77777777" w:rsidR="005211B4" w:rsidRPr="00572596" w:rsidRDefault="005211B4" w:rsidP="005211B4">
      <w:r w:rsidRPr="00572596">
        <w:t>Requirements listed in this document are constructed according to the following structure:</w:t>
      </w:r>
    </w:p>
    <w:p w14:paraId="4F437312" w14:textId="77777777" w:rsidR="005211B4" w:rsidRPr="00572596" w:rsidRDefault="005211B4" w:rsidP="005211B4"/>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8550"/>
      </w:tblGrid>
      <w:tr w:rsidR="005211B4" w:rsidRPr="00572596" w14:paraId="26BA4524" w14:textId="77777777" w:rsidTr="00572596">
        <w:trPr>
          <w:trHeight w:val="20"/>
        </w:trPr>
        <w:tc>
          <w:tcPr>
            <w:tcW w:w="2358" w:type="dxa"/>
            <w:shd w:val="clear" w:color="auto" w:fill="FBD4B4" w:themeFill="accent6" w:themeFillTint="66"/>
          </w:tcPr>
          <w:p w14:paraId="69A249B6" w14:textId="77777777" w:rsidR="005211B4" w:rsidRPr="00572596" w:rsidRDefault="00572596" w:rsidP="00572596">
            <w:pPr>
              <w:jc w:val="left"/>
            </w:pPr>
            <w:r w:rsidRPr="00572596">
              <w:t>Requirement ID</w:t>
            </w:r>
          </w:p>
        </w:tc>
        <w:tc>
          <w:tcPr>
            <w:tcW w:w="8550" w:type="dxa"/>
            <w:shd w:val="clear" w:color="auto" w:fill="FBD4B4" w:themeFill="accent6" w:themeFillTint="66"/>
          </w:tcPr>
          <w:p w14:paraId="11F2B299" w14:textId="77777777" w:rsidR="005211B4" w:rsidRPr="00572596" w:rsidRDefault="00572596" w:rsidP="00572596">
            <w:pPr>
              <w:jc w:val="right"/>
            </w:pPr>
            <w:r w:rsidRPr="00572596">
              <w:t>Link to other requirements ID</w:t>
            </w:r>
          </w:p>
        </w:tc>
      </w:tr>
      <w:tr w:rsidR="005211B4" w:rsidRPr="00572596" w14:paraId="0AF9E14B" w14:textId="77777777" w:rsidTr="00572596">
        <w:trPr>
          <w:trHeight w:val="20"/>
        </w:trPr>
        <w:tc>
          <w:tcPr>
            <w:tcW w:w="10908" w:type="dxa"/>
            <w:gridSpan w:val="2"/>
          </w:tcPr>
          <w:p w14:paraId="52FB3A56" w14:textId="77777777" w:rsidR="005211B4" w:rsidRPr="00572596" w:rsidRDefault="00572596" w:rsidP="00572596">
            <w:pPr>
              <w:jc w:val="left"/>
            </w:pPr>
            <w:r>
              <w:t>Description</w:t>
            </w:r>
          </w:p>
        </w:tc>
      </w:tr>
    </w:tbl>
    <w:p w14:paraId="2F44AAE0" w14:textId="1EDFEF35" w:rsidR="005211B4" w:rsidRDefault="005211B4" w:rsidP="005211B4">
      <w:pPr>
        <w:rPr>
          <w:ins w:id="195" w:author="Damien Altmann" w:date="2020-03-11T12:01:00Z"/>
        </w:rPr>
      </w:pPr>
    </w:p>
    <w:p w14:paraId="6F0A3B6E" w14:textId="77777777" w:rsidR="009510C3" w:rsidRPr="00FB6FAA" w:rsidRDefault="009510C3" w:rsidP="009510C3">
      <w:pPr>
        <w:pStyle w:val="Paragraphedeliste"/>
        <w:ind w:left="0"/>
        <w:rPr>
          <w:ins w:id="196" w:author="Damien Altmann" w:date="2020-03-11T12:01:00Z"/>
        </w:rPr>
      </w:pPr>
      <w:ins w:id="197" w:author="Damien Altmann" w:date="2020-03-11T12:01:00Z">
        <w:r w:rsidRPr="00FB6FAA">
          <w:t>Reminder: The ID of SW specification shall be of type EAUS_SW_XYYY-ZZZZ</w:t>
        </w:r>
      </w:ins>
    </w:p>
    <w:p w14:paraId="7696CED6" w14:textId="77777777" w:rsidR="009510C3" w:rsidRPr="00FB6FAA" w:rsidRDefault="009510C3" w:rsidP="009510C3">
      <w:pPr>
        <w:pStyle w:val="Paragraphedeliste"/>
        <w:numPr>
          <w:ilvl w:val="2"/>
          <w:numId w:val="42"/>
        </w:numPr>
        <w:ind w:left="720"/>
        <w:rPr>
          <w:ins w:id="198" w:author="Damien Altmann" w:date="2020-03-11T12:01:00Z"/>
        </w:rPr>
      </w:pPr>
      <w:ins w:id="199" w:author="Damien Altmann" w:date="2020-03-11T12:01:00Z">
        <w:r>
          <w:t>X = 1 for this document</w:t>
        </w:r>
      </w:ins>
    </w:p>
    <w:p w14:paraId="1289ECE5" w14:textId="77777777" w:rsidR="009510C3" w:rsidRDefault="009510C3" w:rsidP="009510C3">
      <w:pPr>
        <w:pStyle w:val="Paragraphedeliste"/>
        <w:numPr>
          <w:ilvl w:val="2"/>
          <w:numId w:val="42"/>
        </w:numPr>
        <w:ind w:left="720"/>
        <w:rPr>
          <w:ins w:id="200" w:author="Damien Altmann" w:date="2020-03-11T12:01:00Z"/>
        </w:rPr>
      </w:pPr>
      <w:ins w:id="201" w:author="Damien Altmann" w:date="2020-03-11T12:01:00Z">
        <w:r w:rsidRPr="00FB6FAA">
          <w:t xml:space="preserve">YYY representing </w:t>
        </w:r>
        <w:r>
          <w:t>a</w:t>
        </w:r>
        <w:r w:rsidRPr="00FB6FAA">
          <w:t xml:space="preserve"> </w:t>
        </w:r>
        <w:r>
          <w:t>subsection shown in the following table:</w:t>
        </w:r>
      </w:ins>
    </w:p>
    <w:tbl>
      <w:tblPr>
        <w:tblStyle w:val="Listeclaire-Accent11"/>
        <w:tblW w:w="0" w:type="auto"/>
        <w:jc w:val="center"/>
        <w:tblLook w:val="04A0" w:firstRow="1" w:lastRow="0" w:firstColumn="1" w:lastColumn="0" w:noHBand="0" w:noVBand="1"/>
      </w:tblPr>
      <w:tblGrid>
        <w:gridCol w:w="2171"/>
        <w:gridCol w:w="1412"/>
      </w:tblGrid>
      <w:tr w:rsidR="00CE72AC" w14:paraId="340C75B4" w14:textId="77777777" w:rsidTr="00CE72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A614A8" w14:textId="77777777" w:rsidR="00CE72AC" w:rsidRDefault="00CE72AC" w:rsidP="00CE72AC">
            <w:pPr>
              <w:pStyle w:val="Paragraphedeliste"/>
              <w:ind w:left="0"/>
              <w:jc w:val="center"/>
              <w:rPr>
                <w:ins w:id="202" w:author="Damien Altmann" w:date="2020-03-11T12:01:00Z"/>
              </w:rPr>
            </w:pPr>
            <w:commentRangeStart w:id="203"/>
            <w:commentRangeStart w:id="204"/>
            <w:ins w:id="205" w:author="Damien Altmann" w:date="2020-03-11T12:01:00Z">
              <w:r>
                <w:t>Subsection</w:t>
              </w:r>
            </w:ins>
          </w:p>
        </w:tc>
        <w:tc>
          <w:tcPr>
            <w:tcW w:w="0" w:type="auto"/>
          </w:tcPr>
          <w:p w14:paraId="64733D88" w14:textId="77777777" w:rsidR="00CE72AC" w:rsidRDefault="00CE72AC" w:rsidP="00CE72AC">
            <w:pPr>
              <w:pStyle w:val="Paragraphedeliste"/>
              <w:ind w:left="0"/>
              <w:jc w:val="center"/>
              <w:cnfStyle w:val="100000000000" w:firstRow="1" w:lastRow="0" w:firstColumn="0" w:lastColumn="0" w:oddVBand="0" w:evenVBand="0" w:oddHBand="0" w:evenHBand="0" w:firstRowFirstColumn="0" w:firstRowLastColumn="0" w:lastRowFirstColumn="0" w:lastRowLastColumn="0"/>
              <w:rPr>
                <w:ins w:id="206" w:author="Damien Altmann" w:date="2020-03-11T12:01:00Z"/>
              </w:rPr>
            </w:pPr>
            <w:ins w:id="207" w:author="Damien Altmann" w:date="2020-03-11T12:01:00Z">
              <w:r>
                <w:t>YYY</w:t>
              </w:r>
            </w:ins>
            <w:commentRangeEnd w:id="203"/>
            <w:r>
              <w:rPr>
                <w:rStyle w:val="Marquedecommentaire"/>
                <w:b w:val="0"/>
                <w:bCs w:val="0"/>
                <w:color w:val="auto"/>
              </w:rPr>
              <w:commentReference w:id="203"/>
            </w:r>
            <w:r w:rsidR="00435487">
              <w:rPr>
                <w:rStyle w:val="Marquedecommentaire"/>
                <w:b w:val="0"/>
                <w:bCs w:val="0"/>
                <w:color w:val="auto"/>
              </w:rPr>
              <w:commentReference w:id="204"/>
            </w:r>
          </w:p>
        </w:tc>
      </w:tr>
      <w:commentRangeEnd w:id="204"/>
      <w:tr w:rsidR="00973B7E" w14:paraId="3FA8B627" w14:textId="77777777" w:rsidTr="00CE72AC">
        <w:trPr>
          <w:cnfStyle w:val="000000100000" w:firstRow="0" w:lastRow="0" w:firstColumn="0" w:lastColumn="0" w:oddVBand="0" w:evenVBand="0" w:oddHBand="1" w:evenHBand="0" w:firstRowFirstColumn="0" w:firstRowLastColumn="0" w:lastRowFirstColumn="0" w:lastRowLastColumn="0"/>
          <w:jc w:val="center"/>
          <w:ins w:id="208" w:author="Damien Altmann" w:date="2020-03-12T20:05: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45F7331" w14:textId="4A7DA0E7" w:rsidR="00973B7E" w:rsidRPr="00CE72AC" w:rsidRDefault="00973B7E" w:rsidP="009510C3">
            <w:pPr>
              <w:pStyle w:val="Paragraphedeliste"/>
              <w:ind w:left="0"/>
              <w:jc w:val="center"/>
              <w:rPr>
                <w:ins w:id="209" w:author="Damien Altmann" w:date="2020-03-12T20:05:00Z"/>
                <w:highlight w:val="yellow"/>
              </w:rPr>
            </w:pPr>
            <w:ins w:id="210" w:author="Damien Altmann" w:date="2020-03-12T20:05:00Z">
              <w:r w:rsidRPr="00CE72AC">
                <w:rPr>
                  <w:highlight w:val="yellow"/>
                </w:rPr>
                <w:t>General State</w:t>
              </w:r>
            </w:ins>
          </w:p>
        </w:tc>
        <w:tc>
          <w:tcPr>
            <w:tcW w:w="0" w:type="auto"/>
            <w:shd w:val="clear" w:color="auto" w:fill="auto"/>
          </w:tcPr>
          <w:p w14:paraId="7CD2D7AB" w14:textId="2DB28D69" w:rsidR="00973B7E" w:rsidRPr="00CE72AC" w:rsidRDefault="00973B7E" w:rsidP="009510C3">
            <w:pPr>
              <w:pStyle w:val="Paragraphedeliste"/>
              <w:ind w:left="0"/>
              <w:jc w:val="center"/>
              <w:cnfStyle w:val="000000100000" w:firstRow="0" w:lastRow="0" w:firstColumn="0" w:lastColumn="0" w:oddVBand="0" w:evenVBand="0" w:oddHBand="1" w:evenHBand="0" w:firstRowFirstColumn="0" w:firstRowLastColumn="0" w:lastRowFirstColumn="0" w:lastRowLastColumn="0"/>
              <w:rPr>
                <w:ins w:id="211" w:author="Damien Altmann" w:date="2020-03-12T20:05:00Z"/>
                <w:highlight w:val="yellow"/>
              </w:rPr>
            </w:pPr>
            <w:ins w:id="212" w:author="Damien Altmann" w:date="2020-03-12T20:05:00Z">
              <w:r w:rsidRPr="00CE72AC">
                <w:rPr>
                  <w:highlight w:val="yellow"/>
                </w:rPr>
                <w:t>000</w:t>
              </w:r>
            </w:ins>
          </w:p>
        </w:tc>
      </w:tr>
      <w:tr w:rsidR="009510C3" w14:paraId="64391BFA" w14:textId="77777777" w:rsidTr="00CE72AC">
        <w:trPr>
          <w:jc w:val="center"/>
          <w:ins w:id="213" w:author="Damien Altmann" w:date="2020-03-11T12:01: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F40DFD4" w14:textId="77777777" w:rsidR="009510C3" w:rsidRPr="00CE72AC" w:rsidRDefault="009510C3" w:rsidP="009510C3">
            <w:pPr>
              <w:pStyle w:val="Paragraphedeliste"/>
              <w:ind w:left="0"/>
              <w:jc w:val="center"/>
              <w:rPr>
                <w:ins w:id="214" w:author="Damien Altmann" w:date="2020-03-11T12:01:00Z"/>
                <w:highlight w:val="yellow"/>
              </w:rPr>
            </w:pPr>
            <w:ins w:id="215" w:author="Damien Altmann" w:date="2020-03-11T12:01:00Z">
              <w:r w:rsidRPr="00CE72AC">
                <w:rPr>
                  <w:highlight w:val="yellow"/>
                </w:rPr>
                <w:t>Bootloader</w:t>
              </w:r>
            </w:ins>
          </w:p>
        </w:tc>
        <w:tc>
          <w:tcPr>
            <w:tcW w:w="0" w:type="auto"/>
            <w:shd w:val="clear" w:color="auto" w:fill="auto"/>
          </w:tcPr>
          <w:p w14:paraId="16D77F3E" w14:textId="77777777" w:rsidR="009510C3" w:rsidRPr="00CE72AC" w:rsidRDefault="009510C3" w:rsidP="009510C3">
            <w:pPr>
              <w:pStyle w:val="Paragraphedeliste"/>
              <w:ind w:left="0"/>
              <w:jc w:val="center"/>
              <w:cnfStyle w:val="000000000000" w:firstRow="0" w:lastRow="0" w:firstColumn="0" w:lastColumn="0" w:oddVBand="0" w:evenVBand="0" w:oddHBand="0" w:evenHBand="0" w:firstRowFirstColumn="0" w:firstRowLastColumn="0" w:lastRowFirstColumn="0" w:lastRowLastColumn="0"/>
              <w:rPr>
                <w:ins w:id="216" w:author="Damien Altmann" w:date="2020-03-11T12:01:00Z"/>
                <w:highlight w:val="yellow"/>
              </w:rPr>
            </w:pPr>
            <w:ins w:id="217" w:author="Damien Altmann" w:date="2020-03-11T12:01:00Z">
              <w:r w:rsidRPr="00CE72AC">
                <w:rPr>
                  <w:highlight w:val="yellow"/>
                </w:rPr>
                <w:t>001</w:t>
              </w:r>
            </w:ins>
          </w:p>
        </w:tc>
      </w:tr>
      <w:tr w:rsidR="009510C3" w14:paraId="4319E32A" w14:textId="77777777" w:rsidTr="00CE72AC">
        <w:trPr>
          <w:cnfStyle w:val="000000100000" w:firstRow="0" w:lastRow="0" w:firstColumn="0" w:lastColumn="0" w:oddVBand="0" w:evenVBand="0" w:oddHBand="1" w:evenHBand="0" w:firstRowFirstColumn="0" w:firstRowLastColumn="0" w:lastRowFirstColumn="0" w:lastRowLastColumn="0"/>
          <w:jc w:val="center"/>
          <w:ins w:id="218" w:author="Damien Altmann" w:date="2020-03-11T12:01: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DF33755" w14:textId="77777777" w:rsidR="009510C3" w:rsidRPr="00CE72AC" w:rsidRDefault="009510C3" w:rsidP="009510C3">
            <w:pPr>
              <w:pStyle w:val="Paragraphedeliste"/>
              <w:ind w:left="0"/>
              <w:jc w:val="center"/>
              <w:rPr>
                <w:ins w:id="219" w:author="Damien Altmann" w:date="2020-03-11T12:01:00Z"/>
                <w:highlight w:val="yellow"/>
              </w:rPr>
            </w:pPr>
            <w:ins w:id="220" w:author="Damien Altmann" w:date="2020-03-11T12:01:00Z">
              <w:r w:rsidRPr="00CE72AC">
                <w:rPr>
                  <w:highlight w:val="yellow"/>
                </w:rPr>
                <w:t>Surgery</w:t>
              </w:r>
            </w:ins>
          </w:p>
        </w:tc>
        <w:tc>
          <w:tcPr>
            <w:tcW w:w="0" w:type="auto"/>
            <w:shd w:val="clear" w:color="auto" w:fill="auto"/>
          </w:tcPr>
          <w:p w14:paraId="769EBF32" w14:textId="77777777" w:rsidR="009510C3" w:rsidRPr="00CE72AC" w:rsidRDefault="009510C3" w:rsidP="009510C3">
            <w:pPr>
              <w:pStyle w:val="Paragraphedeliste"/>
              <w:ind w:left="0"/>
              <w:jc w:val="center"/>
              <w:cnfStyle w:val="000000100000" w:firstRow="0" w:lastRow="0" w:firstColumn="0" w:lastColumn="0" w:oddVBand="0" w:evenVBand="0" w:oddHBand="1" w:evenHBand="0" w:firstRowFirstColumn="0" w:firstRowLastColumn="0" w:lastRowFirstColumn="0" w:lastRowLastColumn="0"/>
              <w:rPr>
                <w:ins w:id="221" w:author="Damien Altmann" w:date="2020-03-11T12:01:00Z"/>
                <w:highlight w:val="yellow"/>
              </w:rPr>
            </w:pPr>
            <w:ins w:id="222" w:author="Damien Altmann" w:date="2020-03-11T12:01:00Z">
              <w:r w:rsidRPr="00CE72AC">
                <w:rPr>
                  <w:highlight w:val="yellow"/>
                </w:rPr>
                <w:t>002</w:t>
              </w:r>
            </w:ins>
          </w:p>
        </w:tc>
      </w:tr>
      <w:tr w:rsidR="009510C3" w14:paraId="43A80131" w14:textId="77777777" w:rsidTr="00CE72AC">
        <w:trPr>
          <w:jc w:val="center"/>
          <w:ins w:id="223" w:author="Damien Altmann" w:date="2020-03-11T12:01: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32CA1CA" w14:textId="77777777" w:rsidR="009510C3" w:rsidRPr="00CE72AC" w:rsidRDefault="009510C3" w:rsidP="009510C3">
            <w:pPr>
              <w:pStyle w:val="Paragraphedeliste"/>
              <w:ind w:left="0"/>
              <w:jc w:val="center"/>
              <w:rPr>
                <w:ins w:id="224" w:author="Damien Altmann" w:date="2020-03-11T12:01:00Z"/>
                <w:highlight w:val="yellow"/>
              </w:rPr>
            </w:pPr>
            <w:ins w:id="225" w:author="Damien Altmann" w:date="2020-03-11T12:01:00Z">
              <w:r w:rsidRPr="00CE72AC">
                <w:rPr>
                  <w:highlight w:val="yellow"/>
                </w:rPr>
                <w:t>Therapy</w:t>
              </w:r>
            </w:ins>
          </w:p>
        </w:tc>
        <w:tc>
          <w:tcPr>
            <w:tcW w:w="0" w:type="auto"/>
            <w:shd w:val="clear" w:color="auto" w:fill="auto"/>
          </w:tcPr>
          <w:p w14:paraId="7247B2EC" w14:textId="77777777" w:rsidR="009510C3" w:rsidRPr="00CE72AC" w:rsidRDefault="009510C3" w:rsidP="009510C3">
            <w:pPr>
              <w:pStyle w:val="Paragraphedeliste"/>
              <w:ind w:left="0"/>
              <w:jc w:val="center"/>
              <w:cnfStyle w:val="000000000000" w:firstRow="0" w:lastRow="0" w:firstColumn="0" w:lastColumn="0" w:oddVBand="0" w:evenVBand="0" w:oddHBand="0" w:evenHBand="0" w:firstRowFirstColumn="0" w:firstRowLastColumn="0" w:lastRowFirstColumn="0" w:lastRowLastColumn="0"/>
              <w:rPr>
                <w:ins w:id="226" w:author="Damien Altmann" w:date="2020-03-11T12:01:00Z"/>
                <w:highlight w:val="yellow"/>
              </w:rPr>
            </w:pPr>
            <w:ins w:id="227" w:author="Damien Altmann" w:date="2020-03-11T12:01:00Z">
              <w:r w:rsidRPr="00CE72AC">
                <w:rPr>
                  <w:highlight w:val="yellow"/>
                </w:rPr>
                <w:t>003</w:t>
              </w:r>
            </w:ins>
          </w:p>
        </w:tc>
      </w:tr>
      <w:tr w:rsidR="009510C3" w14:paraId="7EEB1AED" w14:textId="77777777" w:rsidTr="00CE72AC">
        <w:trPr>
          <w:cnfStyle w:val="000000100000" w:firstRow="0" w:lastRow="0" w:firstColumn="0" w:lastColumn="0" w:oddVBand="0" w:evenVBand="0" w:oddHBand="1" w:evenHBand="0" w:firstRowFirstColumn="0" w:firstRowLastColumn="0" w:lastRowFirstColumn="0" w:lastRowLastColumn="0"/>
          <w:jc w:val="center"/>
          <w:ins w:id="228" w:author="Damien Altmann" w:date="2020-03-11T12:01: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F429F93" w14:textId="77777777" w:rsidR="009510C3" w:rsidRPr="00CE72AC" w:rsidRDefault="009510C3" w:rsidP="009510C3">
            <w:pPr>
              <w:pStyle w:val="Paragraphedeliste"/>
              <w:ind w:left="0"/>
              <w:jc w:val="center"/>
              <w:rPr>
                <w:ins w:id="229" w:author="Damien Altmann" w:date="2020-03-11T12:01:00Z"/>
                <w:highlight w:val="yellow"/>
              </w:rPr>
            </w:pPr>
            <w:ins w:id="230" w:author="Damien Altmann" w:date="2020-03-11T12:01:00Z">
              <w:r w:rsidRPr="00CE72AC">
                <w:rPr>
                  <w:highlight w:val="yellow"/>
                </w:rPr>
                <w:t>Follow-up</w:t>
              </w:r>
            </w:ins>
          </w:p>
        </w:tc>
        <w:tc>
          <w:tcPr>
            <w:tcW w:w="0" w:type="auto"/>
            <w:shd w:val="clear" w:color="auto" w:fill="auto"/>
          </w:tcPr>
          <w:p w14:paraId="59F09E05" w14:textId="77777777" w:rsidR="009510C3" w:rsidRPr="00CE72AC" w:rsidRDefault="009510C3" w:rsidP="009510C3">
            <w:pPr>
              <w:pStyle w:val="Paragraphedeliste"/>
              <w:ind w:left="0"/>
              <w:jc w:val="center"/>
              <w:cnfStyle w:val="000000100000" w:firstRow="0" w:lastRow="0" w:firstColumn="0" w:lastColumn="0" w:oddVBand="0" w:evenVBand="0" w:oddHBand="1" w:evenHBand="0" w:firstRowFirstColumn="0" w:firstRowLastColumn="0" w:lastRowFirstColumn="0" w:lastRowLastColumn="0"/>
              <w:rPr>
                <w:ins w:id="231" w:author="Damien Altmann" w:date="2020-03-11T12:01:00Z"/>
                <w:highlight w:val="yellow"/>
              </w:rPr>
            </w:pPr>
            <w:ins w:id="232" w:author="Damien Altmann" w:date="2020-03-11T12:01:00Z">
              <w:r w:rsidRPr="00CE72AC">
                <w:rPr>
                  <w:highlight w:val="yellow"/>
                </w:rPr>
                <w:t>004</w:t>
              </w:r>
            </w:ins>
          </w:p>
        </w:tc>
      </w:tr>
      <w:tr w:rsidR="009510C3" w14:paraId="307F436E" w14:textId="77777777" w:rsidTr="00CE72AC">
        <w:trPr>
          <w:jc w:val="center"/>
          <w:ins w:id="233" w:author="Damien Altmann" w:date="2020-03-11T12:01: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C74F2A2" w14:textId="2D66BEB2" w:rsidR="009510C3" w:rsidRPr="00CE72AC" w:rsidRDefault="003874D8" w:rsidP="009510C3">
            <w:pPr>
              <w:pStyle w:val="Paragraphedeliste"/>
              <w:ind w:left="0"/>
              <w:jc w:val="center"/>
              <w:rPr>
                <w:ins w:id="234" w:author="Damien Altmann" w:date="2020-03-11T12:01:00Z"/>
                <w:highlight w:val="yellow"/>
              </w:rPr>
            </w:pPr>
            <w:ins w:id="235" w:author="Damien Altmann" w:date="2020-03-11T16:08:00Z">
              <w:r w:rsidRPr="00CE72AC">
                <w:rPr>
                  <w:highlight w:val="yellow"/>
                </w:rPr>
                <w:t>Implantatio</w:t>
              </w:r>
            </w:ins>
            <w:ins w:id="236" w:author="Damien Altmann" w:date="2020-03-11T16:09:00Z">
              <w:r w:rsidRPr="00CE72AC">
                <w:rPr>
                  <w:highlight w:val="yellow"/>
                </w:rPr>
                <w:t>n</w:t>
              </w:r>
            </w:ins>
          </w:p>
        </w:tc>
        <w:tc>
          <w:tcPr>
            <w:tcW w:w="0" w:type="auto"/>
            <w:shd w:val="clear" w:color="auto" w:fill="auto"/>
          </w:tcPr>
          <w:p w14:paraId="4D8CE021" w14:textId="77777777" w:rsidR="009510C3" w:rsidRPr="00CE72AC" w:rsidRDefault="009510C3" w:rsidP="009510C3">
            <w:pPr>
              <w:pStyle w:val="Paragraphedeliste"/>
              <w:ind w:left="0"/>
              <w:jc w:val="center"/>
              <w:cnfStyle w:val="000000000000" w:firstRow="0" w:lastRow="0" w:firstColumn="0" w:lastColumn="0" w:oddVBand="0" w:evenVBand="0" w:oddHBand="0" w:evenHBand="0" w:firstRowFirstColumn="0" w:firstRowLastColumn="0" w:lastRowFirstColumn="0" w:lastRowLastColumn="0"/>
              <w:rPr>
                <w:ins w:id="237" w:author="Damien Altmann" w:date="2020-03-11T12:01:00Z"/>
                <w:highlight w:val="yellow"/>
              </w:rPr>
            </w:pPr>
            <w:ins w:id="238" w:author="Damien Altmann" w:date="2020-03-11T12:01:00Z">
              <w:r w:rsidRPr="00CE72AC">
                <w:rPr>
                  <w:highlight w:val="yellow"/>
                </w:rPr>
                <w:t>005</w:t>
              </w:r>
            </w:ins>
          </w:p>
        </w:tc>
      </w:tr>
      <w:tr w:rsidR="009510C3" w14:paraId="4189669D" w14:textId="77777777" w:rsidTr="00CE72AC">
        <w:trPr>
          <w:cnfStyle w:val="000000100000" w:firstRow="0" w:lastRow="0" w:firstColumn="0" w:lastColumn="0" w:oddVBand="0" w:evenVBand="0" w:oddHBand="1" w:evenHBand="0" w:firstRowFirstColumn="0" w:firstRowLastColumn="0" w:lastRowFirstColumn="0" w:lastRowLastColumn="0"/>
          <w:jc w:val="center"/>
          <w:ins w:id="239" w:author="Damien Altmann" w:date="2020-03-11T12:01: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D4AACF4" w14:textId="0D5BFD6C" w:rsidR="009510C3" w:rsidRPr="00CE72AC" w:rsidRDefault="009510C3" w:rsidP="009510C3">
            <w:pPr>
              <w:pStyle w:val="Paragraphedeliste"/>
              <w:ind w:left="0"/>
              <w:jc w:val="center"/>
              <w:rPr>
                <w:ins w:id="240" w:author="Damien Altmann" w:date="2020-03-11T12:01:00Z"/>
                <w:highlight w:val="yellow"/>
              </w:rPr>
            </w:pPr>
            <w:ins w:id="241" w:author="Damien Altmann" w:date="2020-03-11T12:01:00Z">
              <w:r w:rsidRPr="00CE72AC">
                <w:rPr>
                  <w:highlight w:val="yellow"/>
                </w:rPr>
                <w:t>M</w:t>
              </w:r>
            </w:ins>
            <w:ins w:id="242" w:author="Damien Altmann" w:date="2020-03-11T16:09:00Z">
              <w:r w:rsidR="003874D8" w:rsidRPr="00CE72AC">
                <w:rPr>
                  <w:highlight w:val="yellow"/>
                </w:rPr>
                <w:t>aintenance</w:t>
              </w:r>
            </w:ins>
          </w:p>
        </w:tc>
        <w:tc>
          <w:tcPr>
            <w:tcW w:w="0" w:type="auto"/>
            <w:shd w:val="clear" w:color="auto" w:fill="auto"/>
          </w:tcPr>
          <w:p w14:paraId="54D9C5E3" w14:textId="77777777" w:rsidR="009510C3" w:rsidRPr="00CE72AC" w:rsidRDefault="009510C3" w:rsidP="009510C3">
            <w:pPr>
              <w:pStyle w:val="Paragraphedeliste"/>
              <w:ind w:left="0"/>
              <w:jc w:val="center"/>
              <w:cnfStyle w:val="000000100000" w:firstRow="0" w:lastRow="0" w:firstColumn="0" w:lastColumn="0" w:oddVBand="0" w:evenVBand="0" w:oddHBand="1" w:evenHBand="0" w:firstRowFirstColumn="0" w:firstRowLastColumn="0" w:lastRowFirstColumn="0" w:lastRowLastColumn="0"/>
              <w:rPr>
                <w:ins w:id="243" w:author="Damien Altmann" w:date="2020-03-11T12:01:00Z"/>
                <w:highlight w:val="yellow"/>
              </w:rPr>
            </w:pPr>
            <w:ins w:id="244" w:author="Damien Altmann" w:date="2020-03-11T12:01:00Z">
              <w:r w:rsidRPr="00CE72AC">
                <w:rPr>
                  <w:highlight w:val="yellow"/>
                </w:rPr>
                <w:t>006</w:t>
              </w:r>
            </w:ins>
          </w:p>
        </w:tc>
      </w:tr>
      <w:tr w:rsidR="009510C3" w14:paraId="6387009A" w14:textId="77777777" w:rsidTr="00CE72AC">
        <w:trPr>
          <w:jc w:val="center"/>
          <w:ins w:id="245" w:author="Damien Altmann" w:date="2020-03-11T12:01: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F326402" w14:textId="64B2CD93" w:rsidR="009510C3" w:rsidRPr="00CE72AC" w:rsidRDefault="003874D8" w:rsidP="009510C3">
            <w:pPr>
              <w:pStyle w:val="Paragraphedeliste"/>
              <w:ind w:left="0"/>
              <w:jc w:val="center"/>
              <w:rPr>
                <w:ins w:id="246" w:author="Damien Altmann" w:date="2020-03-11T12:01:00Z"/>
                <w:highlight w:val="yellow"/>
              </w:rPr>
            </w:pPr>
            <w:ins w:id="247" w:author="Damien Altmann" w:date="2020-03-11T16:09:00Z">
              <w:r w:rsidRPr="00CE72AC">
                <w:rPr>
                  <w:highlight w:val="yellow"/>
                </w:rPr>
                <w:t>Safe</w:t>
              </w:r>
            </w:ins>
          </w:p>
        </w:tc>
        <w:tc>
          <w:tcPr>
            <w:tcW w:w="0" w:type="auto"/>
            <w:shd w:val="clear" w:color="auto" w:fill="auto"/>
          </w:tcPr>
          <w:p w14:paraId="5B338BCC" w14:textId="77777777" w:rsidR="009510C3" w:rsidRPr="00CE72AC" w:rsidRDefault="009510C3" w:rsidP="009510C3">
            <w:pPr>
              <w:pStyle w:val="Paragraphedeliste"/>
              <w:ind w:left="0"/>
              <w:jc w:val="center"/>
              <w:cnfStyle w:val="000000000000" w:firstRow="0" w:lastRow="0" w:firstColumn="0" w:lastColumn="0" w:oddVBand="0" w:evenVBand="0" w:oddHBand="0" w:evenHBand="0" w:firstRowFirstColumn="0" w:firstRowLastColumn="0" w:lastRowFirstColumn="0" w:lastRowLastColumn="0"/>
              <w:rPr>
                <w:ins w:id="248" w:author="Damien Altmann" w:date="2020-03-11T12:01:00Z"/>
                <w:highlight w:val="yellow"/>
              </w:rPr>
            </w:pPr>
            <w:ins w:id="249" w:author="Damien Altmann" w:date="2020-03-11T12:01:00Z">
              <w:r w:rsidRPr="00CE72AC">
                <w:rPr>
                  <w:highlight w:val="yellow"/>
                </w:rPr>
                <w:t>007</w:t>
              </w:r>
            </w:ins>
          </w:p>
        </w:tc>
      </w:tr>
      <w:tr w:rsidR="003874D8" w14:paraId="478CC75A" w14:textId="77777777" w:rsidTr="00CE72AC">
        <w:trPr>
          <w:cnfStyle w:val="000000100000" w:firstRow="0" w:lastRow="0" w:firstColumn="0" w:lastColumn="0" w:oddVBand="0" w:evenVBand="0" w:oddHBand="1" w:evenHBand="0" w:firstRowFirstColumn="0" w:firstRowLastColumn="0" w:lastRowFirstColumn="0" w:lastRowLastColumn="0"/>
          <w:jc w:val="center"/>
          <w:ins w:id="250" w:author="Damien Altmann" w:date="2020-03-11T16:09: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2E03DE2" w14:textId="2A919689" w:rsidR="003874D8" w:rsidRPr="00CE72AC" w:rsidRDefault="003874D8" w:rsidP="009510C3">
            <w:pPr>
              <w:pStyle w:val="Paragraphedeliste"/>
              <w:ind w:left="0"/>
              <w:jc w:val="center"/>
              <w:rPr>
                <w:ins w:id="251" w:author="Damien Altmann" w:date="2020-03-11T16:09:00Z"/>
                <w:highlight w:val="yellow"/>
              </w:rPr>
            </w:pPr>
            <w:ins w:id="252" w:author="Damien Altmann" w:date="2020-03-11T16:09:00Z">
              <w:r w:rsidRPr="00CE72AC">
                <w:rPr>
                  <w:highlight w:val="yellow"/>
                </w:rPr>
                <w:t>Communication</w:t>
              </w:r>
            </w:ins>
          </w:p>
        </w:tc>
        <w:tc>
          <w:tcPr>
            <w:tcW w:w="0" w:type="auto"/>
            <w:shd w:val="clear" w:color="auto" w:fill="auto"/>
          </w:tcPr>
          <w:p w14:paraId="3FB2C06C" w14:textId="1E2FFC17" w:rsidR="003874D8" w:rsidRPr="00CE72AC" w:rsidRDefault="003874D8" w:rsidP="009510C3">
            <w:pPr>
              <w:pStyle w:val="Paragraphedeliste"/>
              <w:ind w:left="0"/>
              <w:jc w:val="center"/>
              <w:cnfStyle w:val="000000100000" w:firstRow="0" w:lastRow="0" w:firstColumn="0" w:lastColumn="0" w:oddVBand="0" w:evenVBand="0" w:oddHBand="1" w:evenHBand="0" w:firstRowFirstColumn="0" w:firstRowLastColumn="0" w:lastRowFirstColumn="0" w:lastRowLastColumn="0"/>
              <w:rPr>
                <w:ins w:id="253" w:author="Damien Altmann" w:date="2020-03-11T16:09:00Z"/>
                <w:highlight w:val="yellow"/>
              </w:rPr>
            </w:pPr>
            <w:ins w:id="254" w:author="Damien Altmann" w:date="2020-03-11T16:10:00Z">
              <w:r w:rsidRPr="00CE72AC">
                <w:rPr>
                  <w:highlight w:val="yellow"/>
                </w:rPr>
                <w:t>00</w:t>
              </w:r>
            </w:ins>
            <w:ins w:id="255" w:author="Damien Altmann" w:date="2020-03-11T16:11:00Z">
              <w:r w:rsidRPr="00CE72AC">
                <w:rPr>
                  <w:highlight w:val="yellow"/>
                </w:rPr>
                <w:t>9</w:t>
              </w:r>
            </w:ins>
          </w:p>
        </w:tc>
      </w:tr>
      <w:tr w:rsidR="003874D8" w14:paraId="430CE6DF" w14:textId="77777777" w:rsidTr="00CE72AC">
        <w:trPr>
          <w:jc w:val="center"/>
          <w:ins w:id="256" w:author="Damien Altmann" w:date="2020-03-11T16:09: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C8CF18D" w14:textId="4771E7CE" w:rsidR="003874D8" w:rsidRPr="00CE72AC" w:rsidRDefault="003874D8" w:rsidP="009510C3">
            <w:pPr>
              <w:pStyle w:val="Paragraphedeliste"/>
              <w:ind w:left="0"/>
              <w:jc w:val="center"/>
              <w:rPr>
                <w:ins w:id="257" w:author="Damien Altmann" w:date="2020-03-11T16:09:00Z"/>
                <w:highlight w:val="yellow"/>
              </w:rPr>
            </w:pPr>
            <w:ins w:id="258" w:author="Damien Altmann" w:date="2020-03-11T16:09:00Z">
              <w:r w:rsidRPr="00CE72AC">
                <w:rPr>
                  <w:highlight w:val="yellow"/>
                </w:rPr>
                <w:t>Fluid Control</w:t>
              </w:r>
            </w:ins>
          </w:p>
        </w:tc>
        <w:tc>
          <w:tcPr>
            <w:tcW w:w="0" w:type="auto"/>
            <w:shd w:val="clear" w:color="auto" w:fill="auto"/>
          </w:tcPr>
          <w:p w14:paraId="661B5EB3" w14:textId="07B3D707" w:rsidR="003874D8" w:rsidRPr="00CE72AC" w:rsidRDefault="003874D8" w:rsidP="009510C3">
            <w:pPr>
              <w:pStyle w:val="Paragraphedeliste"/>
              <w:ind w:left="0"/>
              <w:jc w:val="center"/>
              <w:cnfStyle w:val="000000000000" w:firstRow="0" w:lastRow="0" w:firstColumn="0" w:lastColumn="0" w:oddVBand="0" w:evenVBand="0" w:oddHBand="0" w:evenHBand="0" w:firstRowFirstColumn="0" w:firstRowLastColumn="0" w:lastRowFirstColumn="0" w:lastRowLastColumn="0"/>
              <w:rPr>
                <w:ins w:id="259" w:author="Damien Altmann" w:date="2020-03-11T16:09:00Z"/>
                <w:highlight w:val="yellow"/>
              </w:rPr>
            </w:pPr>
            <w:ins w:id="260" w:author="Damien Altmann" w:date="2020-03-11T16:10:00Z">
              <w:r w:rsidRPr="00CE72AC">
                <w:rPr>
                  <w:highlight w:val="yellow"/>
                </w:rPr>
                <w:t>0</w:t>
              </w:r>
            </w:ins>
            <w:ins w:id="261" w:author="Damien Altmann" w:date="2020-03-11T16:11:00Z">
              <w:r w:rsidRPr="00CE72AC">
                <w:rPr>
                  <w:highlight w:val="yellow"/>
                </w:rPr>
                <w:t>10</w:t>
              </w:r>
            </w:ins>
          </w:p>
        </w:tc>
      </w:tr>
      <w:tr w:rsidR="003874D8" w14:paraId="49D061A6" w14:textId="77777777" w:rsidTr="00CE72AC">
        <w:trPr>
          <w:cnfStyle w:val="000000100000" w:firstRow="0" w:lastRow="0" w:firstColumn="0" w:lastColumn="0" w:oddVBand="0" w:evenVBand="0" w:oddHBand="1" w:evenHBand="0" w:firstRowFirstColumn="0" w:firstRowLastColumn="0" w:lastRowFirstColumn="0" w:lastRowLastColumn="0"/>
          <w:jc w:val="center"/>
          <w:ins w:id="262" w:author="Damien Altmann" w:date="2020-03-11T16:09: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9F3B716" w14:textId="45ED2B70" w:rsidR="003874D8" w:rsidRPr="00CE72AC" w:rsidRDefault="003874D8" w:rsidP="009510C3">
            <w:pPr>
              <w:pStyle w:val="Paragraphedeliste"/>
              <w:ind w:left="0"/>
              <w:jc w:val="center"/>
              <w:rPr>
                <w:ins w:id="263" w:author="Damien Altmann" w:date="2020-03-11T16:09:00Z"/>
                <w:highlight w:val="yellow"/>
              </w:rPr>
            </w:pPr>
            <w:ins w:id="264" w:author="Damien Altmann" w:date="2020-03-11T16:09:00Z">
              <w:r w:rsidRPr="00CE72AC">
                <w:rPr>
                  <w:highlight w:val="yellow"/>
                </w:rPr>
                <w:t>Pressure calibration</w:t>
              </w:r>
            </w:ins>
          </w:p>
        </w:tc>
        <w:tc>
          <w:tcPr>
            <w:tcW w:w="0" w:type="auto"/>
            <w:shd w:val="clear" w:color="auto" w:fill="auto"/>
          </w:tcPr>
          <w:p w14:paraId="55C38BA0" w14:textId="54CCD819" w:rsidR="003874D8" w:rsidRPr="00CE72AC" w:rsidRDefault="003874D8" w:rsidP="003874D8">
            <w:pPr>
              <w:pStyle w:val="Paragraphedeliste"/>
              <w:ind w:left="0"/>
              <w:jc w:val="center"/>
              <w:cnfStyle w:val="000000100000" w:firstRow="0" w:lastRow="0" w:firstColumn="0" w:lastColumn="0" w:oddVBand="0" w:evenVBand="0" w:oddHBand="1" w:evenHBand="0" w:firstRowFirstColumn="0" w:firstRowLastColumn="0" w:lastRowFirstColumn="0" w:lastRowLastColumn="0"/>
              <w:rPr>
                <w:ins w:id="265" w:author="Damien Altmann" w:date="2020-03-11T16:09:00Z"/>
                <w:highlight w:val="yellow"/>
              </w:rPr>
            </w:pPr>
            <w:ins w:id="266" w:author="Damien Altmann" w:date="2020-03-11T16:10:00Z">
              <w:r w:rsidRPr="00CE72AC">
                <w:rPr>
                  <w:highlight w:val="yellow"/>
                </w:rPr>
                <w:t>01</w:t>
              </w:r>
            </w:ins>
            <w:ins w:id="267" w:author="Damien Altmann" w:date="2020-03-11T16:11:00Z">
              <w:r w:rsidRPr="00CE72AC">
                <w:rPr>
                  <w:highlight w:val="yellow"/>
                </w:rPr>
                <w:t>1</w:t>
              </w:r>
            </w:ins>
          </w:p>
        </w:tc>
      </w:tr>
      <w:tr w:rsidR="003874D8" w14:paraId="3911B77C" w14:textId="77777777" w:rsidTr="00CE72AC">
        <w:trPr>
          <w:jc w:val="center"/>
          <w:ins w:id="268" w:author="Damien Altmann" w:date="2020-03-11T16:09: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E8811E8" w14:textId="0CF3A581" w:rsidR="003874D8" w:rsidRPr="00CE72AC" w:rsidRDefault="003874D8" w:rsidP="009510C3">
            <w:pPr>
              <w:pStyle w:val="Paragraphedeliste"/>
              <w:ind w:left="0"/>
              <w:jc w:val="center"/>
              <w:rPr>
                <w:ins w:id="269" w:author="Damien Altmann" w:date="2020-03-11T16:09:00Z"/>
                <w:highlight w:val="yellow"/>
              </w:rPr>
            </w:pPr>
            <w:ins w:id="270" w:author="Damien Altmann" w:date="2020-03-11T16:09:00Z">
              <w:r w:rsidRPr="00CE72AC">
                <w:rPr>
                  <w:highlight w:val="yellow"/>
                </w:rPr>
                <w:t>Protocol</w:t>
              </w:r>
            </w:ins>
          </w:p>
        </w:tc>
        <w:tc>
          <w:tcPr>
            <w:tcW w:w="0" w:type="auto"/>
            <w:shd w:val="clear" w:color="auto" w:fill="auto"/>
          </w:tcPr>
          <w:p w14:paraId="3523CA39" w14:textId="633BF803" w:rsidR="003874D8" w:rsidRPr="00CE72AC" w:rsidRDefault="003874D8" w:rsidP="009510C3">
            <w:pPr>
              <w:pStyle w:val="Paragraphedeliste"/>
              <w:ind w:left="0"/>
              <w:jc w:val="center"/>
              <w:cnfStyle w:val="000000000000" w:firstRow="0" w:lastRow="0" w:firstColumn="0" w:lastColumn="0" w:oddVBand="0" w:evenVBand="0" w:oddHBand="0" w:evenHBand="0" w:firstRowFirstColumn="0" w:firstRowLastColumn="0" w:lastRowFirstColumn="0" w:lastRowLastColumn="0"/>
              <w:rPr>
                <w:ins w:id="271" w:author="Damien Altmann" w:date="2020-03-11T16:09:00Z"/>
                <w:highlight w:val="yellow"/>
              </w:rPr>
            </w:pPr>
            <w:ins w:id="272" w:author="Damien Altmann" w:date="2020-03-11T16:10:00Z">
              <w:r w:rsidRPr="00CE72AC">
                <w:rPr>
                  <w:highlight w:val="yellow"/>
                </w:rPr>
                <w:t>01</w:t>
              </w:r>
            </w:ins>
            <w:ins w:id="273" w:author="Damien Altmann" w:date="2020-03-11T16:11:00Z">
              <w:r w:rsidRPr="00CE72AC">
                <w:rPr>
                  <w:highlight w:val="yellow"/>
                </w:rPr>
                <w:t>2</w:t>
              </w:r>
            </w:ins>
          </w:p>
        </w:tc>
      </w:tr>
      <w:tr w:rsidR="003874D8" w14:paraId="3AD50BF9" w14:textId="77777777" w:rsidTr="00CE72AC">
        <w:trPr>
          <w:cnfStyle w:val="000000100000" w:firstRow="0" w:lastRow="0" w:firstColumn="0" w:lastColumn="0" w:oddVBand="0" w:evenVBand="0" w:oddHBand="1" w:evenHBand="0" w:firstRowFirstColumn="0" w:firstRowLastColumn="0" w:lastRowFirstColumn="0" w:lastRowLastColumn="0"/>
          <w:jc w:val="center"/>
          <w:ins w:id="274" w:author="Damien Altmann" w:date="2020-03-11T16:09: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4082723" w14:textId="6C14EECD" w:rsidR="003874D8" w:rsidRPr="00CE72AC" w:rsidRDefault="003874D8" w:rsidP="009510C3">
            <w:pPr>
              <w:pStyle w:val="Paragraphedeliste"/>
              <w:ind w:left="0"/>
              <w:jc w:val="center"/>
              <w:rPr>
                <w:ins w:id="275" w:author="Damien Altmann" w:date="2020-03-11T16:09:00Z"/>
                <w:highlight w:val="yellow"/>
              </w:rPr>
            </w:pPr>
            <w:ins w:id="276" w:author="Damien Altmann" w:date="2020-03-11T16:09:00Z">
              <w:r w:rsidRPr="00CE72AC">
                <w:rPr>
                  <w:highlight w:val="yellow"/>
                </w:rPr>
                <w:t>Battery Management</w:t>
              </w:r>
            </w:ins>
          </w:p>
        </w:tc>
        <w:tc>
          <w:tcPr>
            <w:tcW w:w="0" w:type="auto"/>
            <w:shd w:val="clear" w:color="auto" w:fill="auto"/>
          </w:tcPr>
          <w:p w14:paraId="57D2535D" w14:textId="6E53F6C9" w:rsidR="003874D8" w:rsidRPr="00CE72AC" w:rsidRDefault="003874D8" w:rsidP="003874D8">
            <w:pPr>
              <w:pStyle w:val="Paragraphedeliste"/>
              <w:ind w:left="0"/>
              <w:jc w:val="center"/>
              <w:cnfStyle w:val="000000100000" w:firstRow="0" w:lastRow="0" w:firstColumn="0" w:lastColumn="0" w:oddVBand="0" w:evenVBand="0" w:oddHBand="1" w:evenHBand="0" w:firstRowFirstColumn="0" w:firstRowLastColumn="0" w:lastRowFirstColumn="0" w:lastRowLastColumn="0"/>
              <w:rPr>
                <w:ins w:id="277" w:author="Damien Altmann" w:date="2020-03-11T16:09:00Z"/>
                <w:highlight w:val="yellow"/>
              </w:rPr>
            </w:pPr>
            <w:ins w:id="278" w:author="Damien Altmann" w:date="2020-03-11T16:10:00Z">
              <w:r w:rsidRPr="00CE72AC">
                <w:rPr>
                  <w:highlight w:val="yellow"/>
                </w:rPr>
                <w:t>01</w:t>
              </w:r>
            </w:ins>
            <w:ins w:id="279" w:author="Damien Altmann" w:date="2020-03-11T16:11:00Z">
              <w:r w:rsidRPr="00CE72AC">
                <w:rPr>
                  <w:highlight w:val="yellow"/>
                </w:rPr>
                <w:t>3</w:t>
              </w:r>
            </w:ins>
          </w:p>
        </w:tc>
      </w:tr>
      <w:tr w:rsidR="003874D8" w14:paraId="59171BD4" w14:textId="77777777" w:rsidTr="00CE72AC">
        <w:trPr>
          <w:jc w:val="center"/>
          <w:ins w:id="280" w:author="Damien Altmann" w:date="2020-03-11T16:09: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D84ED94" w14:textId="39B75C5A" w:rsidR="003874D8" w:rsidRPr="00CE72AC" w:rsidRDefault="003874D8" w:rsidP="009510C3">
            <w:pPr>
              <w:pStyle w:val="Paragraphedeliste"/>
              <w:ind w:left="0"/>
              <w:jc w:val="center"/>
              <w:rPr>
                <w:ins w:id="281" w:author="Damien Altmann" w:date="2020-03-11T16:09:00Z"/>
                <w:highlight w:val="yellow"/>
              </w:rPr>
            </w:pPr>
            <w:ins w:id="282" w:author="Damien Altmann" w:date="2020-03-11T16:09:00Z">
              <w:r w:rsidRPr="00CE72AC">
                <w:rPr>
                  <w:highlight w:val="yellow"/>
                </w:rPr>
                <w:t>Data Accessor</w:t>
              </w:r>
            </w:ins>
          </w:p>
        </w:tc>
        <w:tc>
          <w:tcPr>
            <w:tcW w:w="0" w:type="auto"/>
            <w:shd w:val="clear" w:color="auto" w:fill="auto"/>
          </w:tcPr>
          <w:p w14:paraId="5F9B04E1" w14:textId="0F707787" w:rsidR="003874D8" w:rsidRPr="00CE72AC" w:rsidRDefault="003874D8" w:rsidP="009510C3">
            <w:pPr>
              <w:pStyle w:val="Paragraphedeliste"/>
              <w:ind w:left="0"/>
              <w:jc w:val="center"/>
              <w:cnfStyle w:val="000000000000" w:firstRow="0" w:lastRow="0" w:firstColumn="0" w:lastColumn="0" w:oddVBand="0" w:evenVBand="0" w:oddHBand="0" w:evenHBand="0" w:firstRowFirstColumn="0" w:firstRowLastColumn="0" w:lastRowFirstColumn="0" w:lastRowLastColumn="0"/>
              <w:rPr>
                <w:ins w:id="283" w:author="Damien Altmann" w:date="2020-03-11T16:09:00Z"/>
                <w:highlight w:val="yellow"/>
              </w:rPr>
            </w:pPr>
            <w:ins w:id="284" w:author="Damien Altmann" w:date="2020-03-11T16:10:00Z">
              <w:r w:rsidRPr="00CE72AC">
                <w:rPr>
                  <w:highlight w:val="yellow"/>
                </w:rPr>
                <w:t>01</w:t>
              </w:r>
            </w:ins>
            <w:ins w:id="285" w:author="Damien Altmann" w:date="2020-03-11T16:11:00Z">
              <w:r w:rsidRPr="00CE72AC">
                <w:rPr>
                  <w:highlight w:val="yellow"/>
                </w:rPr>
                <w:t>4</w:t>
              </w:r>
            </w:ins>
          </w:p>
        </w:tc>
      </w:tr>
      <w:tr w:rsidR="003874D8" w14:paraId="708B1146" w14:textId="77777777" w:rsidTr="00CE72AC">
        <w:trPr>
          <w:cnfStyle w:val="000000100000" w:firstRow="0" w:lastRow="0" w:firstColumn="0" w:lastColumn="0" w:oddVBand="0" w:evenVBand="0" w:oddHBand="1" w:evenHBand="0" w:firstRowFirstColumn="0" w:firstRowLastColumn="0" w:lastRowFirstColumn="0" w:lastRowLastColumn="0"/>
          <w:jc w:val="center"/>
          <w:ins w:id="286" w:author="Damien Altmann" w:date="2020-03-11T16:09: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A9EC4EE" w14:textId="409D6EE8" w:rsidR="003874D8" w:rsidRPr="00CE72AC" w:rsidRDefault="003874D8" w:rsidP="009510C3">
            <w:pPr>
              <w:pStyle w:val="Paragraphedeliste"/>
              <w:ind w:left="0"/>
              <w:jc w:val="center"/>
              <w:rPr>
                <w:ins w:id="287" w:author="Damien Altmann" w:date="2020-03-11T16:09:00Z"/>
                <w:highlight w:val="yellow"/>
              </w:rPr>
            </w:pPr>
            <w:ins w:id="288" w:author="Damien Altmann" w:date="2020-03-11T16:09:00Z">
              <w:r w:rsidRPr="00CE72AC">
                <w:rPr>
                  <w:highlight w:val="yellow"/>
                </w:rPr>
                <w:t>Pressure Sensor</w:t>
              </w:r>
            </w:ins>
          </w:p>
        </w:tc>
        <w:tc>
          <w:tcPr>
            <w:tcW w:w="0" w:type="auto"/>
            <w:shd w:val="clear" w:color="auto" w:fill="auto"/>
          </w:tcPr>
          <w:p w14:paraId="07F5820E" w14:textId="108FF785" w:rsidR="003874D8" w:rsidRPr="00CE72AC" w:rsidRDefault="003874D8" w:rsidP="009510C3">
            <w:pPr>
              <w:pStyle w:val="Paragraphedeliste"/>
              <w:ind w:left="0"/>
              <w:jc w:val="center"/>
              <w:cnfStyle w:val="000000100000" w:firstRow="0" w:lastRow="0" w:firstColumn="0" w:lastColumn="0" w:oddVBand="0" w:evenVBand="0" w:oddHBand="1" w:evenHBand="0" w:firstRowFirstColumn="0" w:firstRowLastColumn="0" w:lastRowFirstColumn="0" w:lastRowLastColumn="0"/>
              <w:rPr>
                <w:ins w:id="289" w:author="Damien Altmann" w:date="2020-03-11T16:09:00Z"/>
                <w:highlight w:val="yellow"/>
              </w:rPr>
            </w:pPr>
            <w:ins w:id="290" w:author="Damien Altmann" w:date="2020-03-11T16:10:00Z">
              <w:r w:rsidRPr="00CE72AC">
                <w:rPr>
                  <w:highlight w:val="yellow"/>
                </w:rPr>
                <w:t>01</w:t>
              </w:r>
            </w:ins>
            <w:ins w:id="291" w:author="Damien Altmann" w:date="2020-03-11T16:11:00Z">
              <w:r w:rsidRPr="00CE72AC">
                <w:rPr>
                  <w:highlight w:val="yellow"/>
                </w:rPr>
                <w:t>5</w:t>
              </w:r>
            </w:ins>
          </w:p>
        </w:tc>
      </w:tr>
      <w:tr w:rsidR="003874D8" w14:paraId="3B51B455" w14:textId="77777777" w:rsidTr="00CE72AC">
        <w:trPr>
          <w:jc w:val="center"/>
          <w:ins w:id="292" w:author="Damien Altmann" w:date="2020-03-11T16:09: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24CA91D" w14:textId="23F8F8A7" w:rsidR="003874D8" w:rsidRPr="00CE72AC" w:rsidRDefault="003874D8" w:rsidP="009510C3">
            <w:pPr>
              <w:pStyle w:val="Paragraphedeliste"/>
              <w:ind w:left="0"/>
              <w:jc w:val="center"/>
              <w:rPr>
                <w:ins w:id="293" w:author="Damien Altmann" w:date="2020-03-11T16:09:00Z"/>
                <w:highlight w:val="yellow"/>
              </w:rPr>
            </w:pPr>
            <w:ins w:id="294" w:author="Damien Altmann" w:date="2020-03-11T16:10:00Z">
              <w:r w:rsidRPr="00CE72AC">
                <w:rPr>
                  <w:highlight w:val="yellow"/>
                </w:rPr>
                <w:lastRenderedPageBreak/>
                <w:t>Motor</w:t>
              </w:r>
            </w:ins>
          </w:p>
        </w:tc>
        <w:tc>
          <w:tcPr>
            <w:tcW w:w="0" w:type="auto"/>
            <w:shd w:val="clear" w:color="auto" w:fill="auto"/>
          </w:tcPr>
          <w:p w14:paraId="1200949B" w14:textId="69A97416" w:rsidR="003874D8" w:rsidRPr="00CE72AC" w:rsidRDefault="003874D8" w:rsidP="009510C3">
            <w:pPr>
              <w:pStyle w:val="Paragraphedeliste"/>
              <w:ind w:left="0"/>
              <w:jc w:val="center"/>
              <w:cnfStyle w:val="000000000000" w:firstRow="0" w:lastRow="0" w:firstColumn="0" w:lastColumn="0" w:oddVBand="0" w:evenVBand="0" w:oddHBand="0" w:evenHBand="0" w:firstRowFirstColumn="0" w:firstRowLastColumn="0" w:lastRowFirstColumn="0" w:lastRowLastColumn="0"/>
              <w:rPr>
                <w:ins w:id="295" w:author="Damien Altmann" w:date="2020-03-11T16:09:00Z"/>
                <w:highlight w:val="yellow"/>
              </w:rPr>
            </w:pPr>
            <w:ins w:id="296" w:author="Damien Altmann" w:date="2020-03-11T16:10:00Z">
              <w:r w:rsidRPr="00CE72AC">
                <w:rPr>
                  <w:highlight w:val="yellow"/>
                </w:rPr>
                <w:t>01</w:t>
              </w:r>
            </w:ins>
            <w:ins w:id="297" w:author="Damien Altmann" w:date="2020-03-11T16:11:00Z">
              <w:r w:rsidRPr="00CE72AC">
                <w:rPr>
                  <w:highlight w:val="yellow"/>
                </w:rPr>
                <w:t>6</w:t>
              </w:r>
            </w:ins>
          </w:p>
        </w:tc>
      </w:tr>
      <w:tr w:rsidR="003874D8" w14:paraId="2E641CCE" w14:textId="77777777" w:rsidTr="00CE72AC">
        <w:trPr>
          <w:cnfStyle w:val="000000100000" w:firstRow="0" w:lastRow="0" w:firstColumn="0" w:lastColumn="0" w:oddVBand="0" w:evenVBand="0" w:oddHBand="1" w:evenHBand="0" w:firstRowFirstColumn="0" w:firstRowLastColumn="0" w:lastRowFirstColumn="0" w:lastRowLastColumn="0"/>
          <w:jc w:val="center"/>
          <w:ins w:id="298" w:author="Damien Altmann" w:date="2020-03-11T16:1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61A0AA4" w14:textId="6D634707" w:rsidR="003874D8" w:rsidRPr="00CE72AC" w:rsidRDefault="003874D8" w:rsidP="009510C3">
            <w:pPr>
              <w:pStyle w:val="Paragraphedeliste"/>
              <w:ind w:left="0"/>
              <w:jc w:val="center"/>
              <w:rPr>
                <w:ins w:id="299" w:author="Damien Altmann" w:date="2020-03-11T16:10:00Z"/>
                <w:highlight w:val="yellow"/>
              </w:rPr>
            </w:pPr>
            <w:ins w:id="300" w:author="Damien Altmann" w:date="2020-03-11T16:10:00Z">
              <w:r w:rsidRPr="00CE72AC">
                <w:rPr>
                  <w:highlight w:val="yellow"/>
                </w:rPr>
                <w:t>Zarlink</w:t>
              </w:r>
            </w:ins>
          </w:p>
        </w:tc>
        <w:tc>
          <w:tcPr>
            <w:tcW w:w="0" w:type="auto"/>
            <w:shd w:val="clear" w:color="auto" w:fill="auto"/>
          </w:tcPr>
          <w:p w14:paraId="20170694" w14:textId="69C3D3E7" w:rsidR="003874D8" w:rsidRPr="00CE72AC" w:rsidRDefault="003874D8" w:rsidP="009510C3">
            <w:pPr>
              <w:pStyle w:val="Paragraphedeliste"/>
              <w:ind w:left="0"/>
              <w:jc w:val="center"/>
              <w:cnfStyle w:val="000000100000" w:firstRow="0" w:lastRow="0" w:firstColumn="0" w:lastColumn="0" w:oddVBand="0" w:evenVBand="0" w:oddHBand="1" w:evenHBand="0" w:firstRowFirstColumn="0" w:firstRowLastColumn="0" w:lastRowFirstColumn="0" w:lastRowLastColumn="0"/>
              <w:rPr>
                <w:ins w:id="301" w:author="Damien Altmann" w:date="2020-03-11T16:10:00Z"/>
                <w:highlight w:val="yellow"/>
              </w:rPr>
            </w:pPr>
            <w:ins w:id="302" w:author="Damien Altmann" w:date="2020-03-11T16:10:00Z">
              <w:r w:rsidRPr="00CE72AC">
                <w:rPr>
                  <w:highlight w:val="yellow"/>
                </w:rPr>
                <w:t>01</w:t>
              </w:r>
            </w:ins>
            <w:ins w:id="303" w:author="Damien Altmann" w:date="2020-03-11T16:11:00Z">
              <w:r w:rsidRPr="00CE72AC">
                <w:rPr>
                  <w:highlight w:val="yellow"/>
                </w:rPr>
                <w:t>7</w:t>
              </w:r>
            </w:ins>
          </w:p>
        </w:tc>
      </w:tr>
      <w:tr w:rsidR="003874D8" w14:paraId="427431CE" w14:textId="77777777" w:rsidTr="00CE72AC">
        <w:trPr>
          <w:jc w:val="center"/>
          <w:ins w:id="304" w:author="Damien Altmann" w:date="2020-03-11T16:1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981F889" w14:textId="2180D8D5" w:rsidR="003874D8" w:rsidRPr="00CE72AC" w:rsidRDefault="003874D8" w:rsidP="009510C3">
            <w:pPr>
              <w:pStyle w:val="Paragraphedeliste"/>
              <w:ind w:left="0"/>
              <w:jc w:val="center"/>
              <w:rPr>
                <w:ins w:id="305" w:author="Damien Altmann" w:date="2020-03-11T16:10:00Z"/>
                <w:highlight w:val="yellow"/>
              </w:rPr>
            </w:pPr>
            <w:ins w:id="306" w:author="Damien Altmann" w:date="2020-03-11T16:10:00Z">
              <w:r w:rsidRPr="00CE72AC">
                <w:rPr>
                  <w:highlight w:val="yellow"/>
                </w:rPr>
                <w:t>Alarm CLK</w:t>
              </w:r>
            </w:ins>
          </w:p>
        </w:tc>
        <w:tc>
          <w:tcPr>
            <w:tcW w:w="0" w:type="auto"/>
            <w:shd w:val="clear" w:color="auto" w:fill="auto"/>
          </w:tcPr>
          <w:p w14:paraId="3A2898A1" w14:textId="1C9BB6B9" w:rsidR="003874D8" w:rsidRPr="00CE72AC" w:rsidRDefault="003874D8" w:rsidP="009510C3">
            <w:pPr>
              <w:pStyle w:val="Paragraphedeliste"/>
              <w:ind w:left="0"/>
              <w:jc w:val="center"/>
              <w:cnfStyle w:val="000000000000" w:firstRow="0" w:lastRow="0" w:firstColumn="0" w:lastColumn="0" w:oddVBand="0" w:evenVBand="0" w:oddHBand="0" w:evenHBand="0" w:firstRowFirstColumn="0" w:firstRowLastColumn="0" w:lastRowFirstColumn="0" w:lastRowLastColumn="0"/>
              <w:rPr>
                <w:ins w:id="307" w:author="Damien Altmann" w:date="2020-03-11T16:10:00Z"/>
                <w:highlight w:val="yellow"/>
              </w:rPr>
            </w:pPr>
            <w:ins w:id="308" w:author="Damien Altmann" w:date="2020-03-11T16:10:00Z">
              <w:r w:rsidRPr="00CE72AC">
                <w:rPr>
                  <w:highlight w:val="yellow"/>
                </w:rPr>
                <w:t>01</w:t>
              </w:r>
            </w:ins>
            <w:ins w:id="309" w:author="Damien Altmann" w:date="2020-03-11T16:11:00Z">
              <w:r w:rsidRPr="00CE72AC">
                <w:rPr>
                  <w:highlight w:val="yellow"/>
                </w:rPr>
                <w:t>8</w:t>
              </w:r>
            </w:ins>
          </w:p>
        </w:tc>
      </w:tr>
      <w:tr w:rsidR="003874D8" w14:paraId="353BF679" w14:textId="77777777" w:rsidTr="00CE72AC">
        <w:trPr>
          <w:cnfStyle w:val="000000100000" w:firstRow="0" w:lastRow="0" w:firstColumn="0" w:lastColumn="0" w:oddVBand="0" w:evenVBand="0" w:oddHBand="1" w:evenHBand="0" w:firstRowFirstColumn="0" w:firstRowLastColumn="0" w:lastRowFirstColumn="0" w:lastRowLastColumn="0"/>
          <w:jc w:val="center"/>
          <w:ins w:id="310" w:author="Damien Altmann" w:date="2020-03-11T16:1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BE0F78F" w14:textId="1D45F9F3" w:rsidR="003874D8" w:rsidRPr="00CE72AC" w:rsidRDefault="003874D8" w:rsidP="009510C3">
            <w:pPr>
              <w:pStyle w:val="Paragraphedeliste"/>
              <w:ind w:left="0"/>
              <w:jc w:val="center"/>
              <w:rPr>
                <w:ins w:id="311" w:author="Damien Altmann" w:date="2020-03-11T16:10:00Z"/>
                <w:highlight w:val="yellow"/>
              </w:rPr>
            </w:pPr>
            <w:ins w:id="312" w:author="Damien Altmann" w:date="2020-03-11T16:10:00Z">
              <w:r w:rsidRPr="00CE72AC">
                <w:rPr>
                  <w:highlight w:val="yellow"/>
                </w:rPr>
                <w:t>Pgc basic</w:t>
              </w:r>
            </w:ins>
          </w:p>
        </w:tc>
        <w:tc>
          <w:tcPr>
            <w:tcW w:w="0" w:type="auto"/>
            <w:shd w:val="clear" w:color="auto" w:fill="auto"/>
          </w:tcPr>
          <w:p w14:paraId="008624BC" w14:textId="66D78CD3" w:rsidR="003874D8" w:rsidRPr="00CE72AC" w:rsidRDefault="003874D8" w:rsidP="009510C3">
            <w:pPr>
              <w:pStyle w:val="Paragraphedeliste"/>
              <w:ind w:left="0"/>
              <w:jc w:val="center"/>
              <w:cnfStyle w:val="000000100000" w:firstRow="0" w:lastRow="0" w:firstColumn="0" w:lastColumn="0" w:oddVBand="0" w:evenVBand="0" w:oddHBand="1" w:evenHBand="0" w:firstRowFirstColumn="0" w:firstRowLastColumn="0" w:lastRowFirstColumn="0" w:lastRowLastColumn="0"/>
              <w:rPr>
                <w:ins w:id="313" w:author="Damien Altmann" w:date="2020-03-11T16:10:00Z"/>
                <w:highlight w:val="yellow"/>
              </w:rPr>
            </w:pPr>
            <w:ins w:id="314" w:author="Damien Altmann" w:date="2020-03-11T16:10:00Z">
              <w:r w:rsidRPr="00CE72AC">
                <w:rPr>
                  <w:highlight w:val="yellow"/>
                </w:rPr>
                <w:t>01</w:t>
              </w:r>
            </w:ins>
            <w:ins w:id="315" w:author="Damien Altmann" w:date="2020-03-11T16:11:00Z">
              <w:r w:rsidRPr="00CE72AC">
                <w:rPr>
                  <w:highlight w:val="yellow"/>
                </w:rPr>
                <w:t>9</w:t>
              </w:r>
            </w:ins>
          </w:p>
        </w:tc>
      </w:tr>
      <w:tr w:rsidR="003874D8" w14:paraId="232EA6AA" w14:textId="77777777" w:rsidTr="00CE72AC">
        <w:trPr>
          <w:jc w:val="center"/>
          <w:ins w:id="316" w:author="Damien Altmann" w:date="2020-03-11T16:1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4C43387" w14:textId="20C6EEB7" w:rsidR="003874D8" w:rsidRPr="00CE72AC" w:rsidRDefault="003874D8" w:rsidP="009510C3">
            <w:pPr>
              <w:pStyle w:val="Paragraphedeliste"/>
              <w:ind w:left="0"/>
              <w:jc w:val="center"/>
              <w:rPr>
                <w:ins w:id="317" w:author="Damien Altmann" w:date="2020-03-11T16:10:00Z"/>
                <w:highlight w:val="yellow"/>
              </w:rPr>
            </w:pPr>
            <w:ins w:id="318" w:author="Damien Altmann" w:date="2020-03-11T16:12:00Z">
              <w:r w:rsidRPr="00CE72AC">
                <w:rPr>
                  <w:highlight w:val="yellow"/>
                </w:rPr>
                <w:t>Logs</w:t>
              </w:r>
            </w:ins>
          </w:p>
        </w:tc>
        <w:tc>
          <w:tcPr>
            <w:tcW w:w="0" w:type="auto"/>
            <w:shd w:val="clear" w:color="auto" w:fill="auto"/>
          </w:tcPr>
          <w:p w14:paraId="15F99750" w14:textId="08C72232" w:rsidR="003874D8" w:rsidRPr="00CE72AC" w:rsidRDefault="003874D8" w:rsidP="009510C3">
            <w:pPr>
              <w:pStyle w:val="Paragraphedeliste"/>
              <w:ind w:left="0"/>
              <w:jc w:val="center"/>
              <w:cnfStyle w:val="000000000000" w:firstRow="0" w:lastRow="0" w:firstColumn="0" w:lastColumn="0" w:oddVBand="0" w:evenVBand="0" w:oddHBand="0" w:evenHBand="0" w:firstRowFirstColumn="0" w:firstRowLastColumn="0" w:lastRowFirstColumn="0" w:lastRowLastColumn="0"/>
              <w:rPr>
                <w:ins w:id="319" w:author="Damien Altmann" w:date="2020-03-11T16:10:00Z"/>
                <w:highlight w:val="yellow"/>
              </w:rPr>
            </w:pPr>
            <w:ins w:id="320" w:author="Damien Altmann" w:date="2020-03-11T16:12:00Z">
              <w:r w:rsidRPr="00CE72AC">
                <w:rPr>
                  <w:highlight w:val="yellow"/>
                </w:rPr>
                <w:t>020</w:t>
              </w:r>
            </w:ins>
          </w:p>
        </w:tc>
      </w:tr>
      <w:tr w:rsidR="00B53C45" w14:paraId="7BA056DD" w14:textId="77777777" w:rsidTr="00CE72AC">
        <w:trPr>
          <w:cnfStyle w:val="000000100000" w:firstRow="0" w:lastRow="0" w:firstColumn="0" w:lastColumn="0" w:oddVBand="0" w:evenVBand="0" w:oddHBand="1" w:evenHBand="0" w:firstRowFirstColumn="0" w:firstRowLastColumn="0" w:lastRowFirstColumn="0" w:lastRowLastColumn="0"/>
          <w:jc w:val="center"/>
          <w:ins w:id="321" w:author="Damien Altmann" w:date="2020-03-11T18:15: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EA93FE7" w14:textId="5B50EA5E" w:rsidR="00B53C45" w:rsidRPr="00CE72AC" w:rsidRDefault="00B53C45" w:rsidP="009510C3">
            <w:pPr>
              <w:pStyle w:val="Paragraphedeliste"/>
              <w:ind w:left="0"/>
              <w:jc w:val="center"/>
              <w:rPr>
                <w:ins w:id="322" w:author="Damien Altmann" w:date="2020-03-11T18:15:00Z"/>
                <w:highlight w:val="yellow"/>
              </w:rPr>
            </w:pPr>
            <w:ins w:id="323" w:author="Damien Altmann" w:date="2020-03-11T18:15:00Z">
              <w:r w:rsidRPr="00CE72AC">
                <w:rPr>
                  <w:highlight w:val="yellow"/>
                </w:rPr>
                <w:t>End Of Life</w:t>
              </w:r>
            </w:ins>
          </w:p>
        </w:tc>
        <w:tc>
          <w:tcPr>
            <w:tcW w:w="0" w:type="auto"/>
            <w:shd w:val="clear" w:color="auto" w:fill="auto"/>
          </w:tcPr>
          <w:p w14:paraId="0E0547CE" w14:textId="45A7CBF9" w:rsidR="00B53C45" w:rsidRPr="00CE72AC" w:rsidRDefault="00B53C45" w:rsidP="009510C3">
            <w:pPr>
              <w:pStyle w:val="Paragraphedeliste"/>
              <w:ind w:left="0"/>
              <w:jc w:val="center"/>
              <w:cnfStyle w:val="000000100000" w:firstRow="0" w:lastRow="0" w:firstColumn="0" w:lastColumn="0" w:oddVBand="0" w:evenVBand="0" w:oddHBand="1" w:evenHBand="0" w:firstRowFirstColumn="0" w:firstRowLastColumn="0" w:lastRowFirstColumn="0" w:lastRowLastColumn="0"/>
              <w:rPr>
                <w:ins w:id="324" w:author="Damien Altmann" w:date="2020-03-11T18:15:00Z"/>
                <w:highlight w:val="yellow"/>
              </w:rPr>
            </w:pPr>
            <w:ins w:id="325" w:author="Damien Altmann" w:date="2020-03-11T18:15:00Z">
              <w:r w:rsidRPr="00CE72AC">
                <w:rPr>
                  <w:highlight w:val="yellow"/>
                </w:rPr>
                <w:t>023</w:t>
              </w:r>
            </w:ins>
          </w:p>
        </w:tc>
      </w:tr>
    </w:tbl>
    <w:p w14:paraId="4D2EF893" w14:textId="77777777" w:rsidR="009510C3" w:rsidRPr="0022029C" w:rsidRDefault="009510C3" w:rsidP="009510C3">
      <w:pPr>
        <w:pStyle w:val="Paragraphedeliste"/>
        <w:numPr>
          <w:ilvl w:val="2"/>
          <w:numId w:val="42"/>
        </w:numPr>
        <w:ind w:left="720"/>
        <w:rPr>
          <w:ins w:id="326" w:author="Damien Altmann" w:date="2020-03-11T12:01:00Z"/>
        </w:rPr>
      </w:pPr>
      <w:ins w:id="327" w:author="Damien Altmann" w:date="2020-03-11T12:01:00Z">
        <w:r w:rsidRPr="0022029C">
          <w:t xml:space="preserve">ZZZZ being the increment within the </w:t>
        </w:r>
        <w:r>
          <w:t>subsection.</w:t>
        </w:r>
      </w:ins>
    </w:p>
    <w:p w14:paraId="0FE8763C" w14:textId="13128EAC" w:rsidR="009510C3" w:rsidRDefault="009510C3" w:rsidP="005211B4">
      <w:pPr>
        <w:rPr>
          <w:ins w:id="328" w:author="Damien Altmann" w:date="2020-03-11T12:02:00Z"/>
        </w:rPr>
      </w:pPr>
    </w:p>
    <w:p w14:paraId="03B4F38C" w14:textId="77777777" w:rsidR="009510C3" w:rsidRPr="00182889" w:rsidRDefault="009510C3" w:rsidP="009510C3">
      <w:pPr>
        <w:pStyle w:val="Titre3"/>
        <w:rPr>
          <w:ins w:id="329" w:author="Damien Altmann" w:date="2020-03-11T12:02:00Z"/>
        </w:rPr>
      </w:pPr>
      <w:bookmarkStart w:id="330" w:name="_Toc64391853"/>
      <w:commentRangeStart w:id="331"/>
      <w:commentRangeStart w:id="332"/>
      <w:ins w:id="333" w:author="Damien Altmann" w:date="2020-03-11T12:02:00Z">
        <w:r w:rsidRPr="00182889">
          <w:t>Writing</w:t>
        </w:r>
        <w:r>
          <w:t xml:space="preserve"> conventions</w:t>
        </w:r>
      </w:ins>
      <w:commentRangeEnd w:id="331"/>
      <w:r w:rsidR="00CE72AC">
        <w:rPr>
          <w:rStyle w:val="Marquedecommentaire"/>
          <w:rFonts w:ascii="Calibri" w:hAnsi="Calibri"/>
          <w:color w:val="auto"/>
        </w:rPr>
        <w:commentReference w:id="331"/>
      </w:r>
      <w:bookmarkEnd w:id="330"/>
      <w:commentRangeEnd w:id="332"/>
      <w:r w:rsidR="00435487">
        <w:rPr>
          <w:rStyle w:val="Marquedecommentaire"/>
          <w:rFonts w:ascii="Calibri" w:hAnsi="Calibri"/>
          <w:color w:val="auto"/>
        </w:rPr>
        <w:commentReference w:id="332"/>
      </w:r>
    </w:p>
    <w:p w14:paraId="4FEFF675" w14:textId="77777777" w:rsidR="009510C3" w:rsidRPr="00F97EE6" w:rsidRDefault="009510C3" w:rsidP="009510C3">
      <w:pPr>
        <w:rPr>
          <w:ins w:id="334" w:author="Damien Altmann" w:date="2020-03-11T12:02:00Z"/>
          <w:strike/>
        </w:rPr>
      </w:pPr>
      <w:ins w:id="335" w:author="Damien Altmann" w:date="2020-03-11T12:02:00Z">
        <w:r w:rsidRPr="00F97EE6">
          <w:rPr>
            <w:strike/>
          </w:rPr>
          <w:t>To ease firmware mode’s identification inside the text, all referenced modes are written between square brackets and in bold.</w:t>
        </w:r>
      </w:ins>
    </w:p>
    <w:p w14:paraId="43CED3F9" w14:textId="77777777" w:rsidR="009510C3" w:rsidRPr="00F97EE6" w:rsidRDefault="009510C3" w:rsidP="009510C3">
      <w:pPr>
        <w:rPr>
          <w:ins w:id="336" w:author="Damien Altmann" w:date="2020-03-11T12:02:00Z"/>
          <w:strike/>
        </w:rPr>
      </w:pPr>
      <w:ins w:id="337" w:author="Damien Altmann" w:date="2020-03-11T12:02:00Z">
        <w:r w:rsidRPr="00F97EE6">
          <w:rPr>
            <w:strike/>
          </w:rPr>
          <w:t>Example: “[</w:t>
        </w:r>
        <w:r w:rsidRPr="00F97EE6">
          <w:rPr>
            <w:b/>
            <w:bCs/>
            <w:strike/>
          </w:rPr>
          <w:t>MyMode</w:t>
        </w:r>
        <w:r w:rsidRPr="00F97EE6">
          <w:rPr>
            <w:strike/>
          </w:rPr>
          <w:t>]”.</w:t>
        </w:r>
      </w:ins>
    </w:p>
    <w:p w14:paraId="70A6DFC1" w14:textId="77777777" w:rsidR="009510C3" w:rsidRPr="00F97EE6" w:rsidRDefault="009510C3" w:rsidP="009510C3">
      <w:pPr>
        <w:rPr>
          <w:ins w:id="338" w:author="Damien Altmann" w:date="2020-03-11T12:02:00Z"/>
          <w:strike/>
        </w:rPr>
      </w:pPr>
    </w:p>
    <w:p w14:paraId="4CE2E952" w14:textId="77777777" w:rsidR="009510C3" w:rsidRPr="00F97EE6" w:rsidRDefault="009510C3" w:rsidP="009510C3">
      <w:pPr>
        <w:rPr>
          <w:ins w:id="339" w:author="Damien Altmann" w:date="2020-03-11T12:02:00Z"/>
          <w:strike/>
        </w:rPr>
      </w:pPr>
      <w:ins w:id="340" w:author="Damien Altmann" w:date="2020-03-11T12:02:00Z">
        <w:r w:rsidRPr="00F97EE6">
          <w:rPr>
            <w:strike/>
          </w:rPr>
          <w:t>To ease firmware memory area’s identification inside the text, all referenced memory areas are written between parenthesis and in bold.</w:t>
        </w:r>
      </w:ins>
    </w:p>
    <w:p w14:paraId="381DD285" w14:textId="77777777" w:rsidR="009510C3" w:rsidRPr="00F97EE6" w:rsidRDefault="009510C3" w:rsidP="009510C3">
      <w:pPr>
        <w:rPr>
          <w:ins w:id="341" w:author="Damien Altmann" w:date="2020-03-11T12:02:00Z"/>
          <w:strike/>
        </w:rPr>
      </w:pPr>
      <w:ins w:id="342" w:author="Damien Altmann" w:date="2020-03-11T12:02:00Z">
        <w:r w:rsidRPr="00F97EE6">
          <w:rPr>
            <w:strike/>
          </w:rPr>
          <w:t>Example: “(</w:t>
        </w:r>
        <w:r w:rsidRPr="00F97EE6">
          <w:rPr>
            <w:b/>
            <w:bCs/>
            <w:strike/>
          </w:rPr>
          <w:t>MyMemoryArea</w:t>
        </w:r>
        <w:r w:rsidRPr="00F97EE6">
          <w:rPr>
            <w:strike/>
          </w:rPr>
          <w:t>)”.</w:t>
        </w:r>
      </w:ins>
    </w:p>
    <w:p w14:paraId="6B220916" w14:textId="77777777" w:rsidR="009510C3" w:rsidRPr="00F97EE6" w:rsidRDefault="009510C3" w:rsidP="009510C3">
      <w:pPr>
        <w:rPr>
          <w:ins w:id="343" w:author="Damien Altmann" w:date="2020-03-11T12:02:00Z"/>
          <w:strike/>
        </w:rPr>
      </w:pPr>
    </w:p>
    <w:p w14:paraId="13C389DB" w14:textId="77777777" w:rsidR="009510C3" w:rsidRPr="00F97EE6" w:rsidRDefault="009510C3" w:rsidP="009510C3">
      <w:pPr>
        <w:rPr>
          <w:ins w:id="344" w:author="Damien Altmann" w:date="2020-03-11T12:02:00Z"/>
          <w:strike/>
        </w:rPr>
      </w:pPr>
      <w:ins w:id="345" w:author="Damien Altmann" w:date="2020-03-11T12:02:00Z">
        <w:r w:rsidRPr="00F97EE6">
          <w:rPr>
            <w:strike/>
          </w:rPr>
          <w:t>To ease firmware parameter’s identification inside the text, all referenced parameters are written between simple quotes and in bold.</w:t>
        </w:r>
      </w:ins>
    </w:p>
    <w:p w14:paraId="4F8C4996" w14:textId="77777777" w:rsidR="009510C3" w:rsidRPr="00F97EE6" w:rsidRDefault="009510C3" w:rsidP="009510C3">
      <w:pPr>
        <w:rPr>
          <w:ins w:id="346" w:author="Damien Altmann" w:date="2020-03-11T12:02:00Z"/>
          <w:strike/>
        </w:rPr>
      </w:pPr>
      <w:ins w:id="347" w:author="Damien Altmann" w:date="2020-03-11T12:02:00Z">
        <w:r w:rsidRPr="00F97EE6">
          <w:rPr>
            <w:strike/>
          </w:rPr>
          <w:t>Example: “’</w:t>
        </w:r>
        <w:r w:rsidRPr="00F97EE6">
          <w:rPr>
            <w:b/>
            <w:bCs/>
            <w:strike/>
          </w:rPr>
          <w:t>MyParam</w:t>
        </w:r>
        <w:r w:rsidRPr="00F97EE6">
          <w:rPr>
            <w:strike/>
          </w:rPr>
          <w:t>’”.</w:t>
        </w:r>
      </w:ins>
    </w:p>
    <w:p w14:paraId="53EFCDB7" w14:textId="77777777" w:rsidR="009510C3" w:rsidRPr="00F97EE6" w:rsidRDefault="009510C3" w:rsidP="009510C3">
      <w:pPr>
        <w:rPr>
          <w:ins w:id="348" w:author="Damien Altmann" w:date="2020-03-11T12:02:00Z"/>
          <w:strike/>
        </w:rPr>
      </w:pPr>
    </w:p>
    <w:p w14:paraId="31B3D799" w14:textId="77777777" w:rsidR="009510C3" w:rsidRPr="00F97EE6" w:rsidRDefault="009510C3" w:rsidP="009510C3">
      <w:pPr>
        <w:rPr>
          <w:ins w:id="349" w:author="Damien Altmann" w:date="2020-03-11T12:02:00Z"/>
          <w:strike/>
        </w:rPr>
      </w:pPr>
      <w:ins w:id="350" w:author="Damien Altmann" w:date="2020-03-11T12:02:00Z">
        <w:r w:rsidRPr="00F97EE6">
          <w:rPr>
            <w:strike/>
          </w:rPr>
          <w:t>To ease communication command’s identification inside the text, all referenced commands are written between braces and in bold.</w:t>
        </w:r>
      </w:ins>
    </w:p>
    <w:p w14:paraId="5B62D48F" w14:textId="77777777" w:rsidR="009510C3" w:rsidRPr="00F97EE6" w:rsidRDefault="009510C3" w:rsidP="009510C3">
      <w:pPr>
        <w:rPr>
          <w:ins w:id="351" w:author="Damien Altmann" w:date="2020-03-11T12:02:00Z"/>
          <w:strike/>
        </w:rPr>
      </w:pPr>
      <w:ins w:id="352" w:author="Damien Altmann" w:date="2020-03-11T12:02:00Z">
        <w:r w:rsidRPr="00F97EE6">
          <w:rPr>
            <w:strike/>
          </w:rPr>
          <w:t>Example: “{</w:t>
        </w:r>
        <w:r w:rsidRPr="00F97EE6">
          <w:rPr>
            <w:b/>
            <w:bCs/>
            <w:strike/>
          </w:rPr>
          <w:t>MyCmd</w:t>
        </w:r>
        <w:r w:rsidRPr="00F97EE6">
          <w:rPr>
            <w:strike/>
          </w:rPr>
          <w:t>}”.</w:t>
        </w:r>
      </w:ins>
    </w:p>
    <w:p w14:paraId="798152D4" w14:textId="77777777" w:rsidR="009510C3" w:rsidRPr="00F97EE6" w:rsidRDefault="009510C3" w:rsidP="009510C3">
      <w:pPr>
        <w:rPr>
          <w:ins w:id="353" w:author="Damien Altmann" w:date="2020-03-11T12:02:00Z"/>
          <w:strike/>
        </w:rPr>
      </w:pPr>
    </w:p>
    <w:p w14:paraId="715389E5" w14:textId="77777777" w:rsidR="009510C3" w:rsidRPr="00F97EE6" w:rsidRDefault="009510C3" w:rsidP="009510C3">
      <w:pPr>
        <w:rPr>
          <w:ins w:id="354" w:author="Damien Altmann" w:date="2020-03-11T12:02:00Z"/>
          <w:strike/>
        </w:rPr>
      </w:pPr>
      <w:ins w:id="355" w:author="Damien Altmann" w:date="2020-03-11T12:02:00Z">
        <w:r w:rsidRPr="00F97EE6">
          <w:rPr>
            <w:strike/>
          </w:rPr>
          <w:t>To ease firmware error’s identification inside the text, all referenced errors are written between square brackets and in italic.</w:t>
        </w:r>
      </w:ins>
    </w:p>
    <w:p w14:paraId="2CDE1233" w14:textId="77777777" w:rsidR="009510C3" w:rsidRPr="00F97EE6" w:rsidRDefault="009510C3" w:rsidP="009510C3">
      <w:pPr>
        <w:rPr>
          <w:ins w:id="356" w:author="Damien Altmann" w:date="2020-03-11T12:02:00Z"/>
          <w:strike/>
        </w:rPr>
      </w:pPr>
      <w:ins w:id="357" w:author="Damien Altmann" w:date="2020-03-11T12:02:00Z">
        <w:r w:rsidRPr="00F97EE6">
          <w:rPr>
            <w:strike/>
          </w:rPr>
          <w:t>Example: “[</w:t>
        </w:r>
        <w:r w:rsidRPr="00F97EE6">
          <w:rPr>
            <w:i/>
            <w:iCs/>
            <w:strike/>
          </w:rPr>
          <w:t>My_Error</w:t>
        </w:r>
        <w:r w:rsidRPr="00F97EE6">
          <w:rPr>
            <w:strike/>
          </w:rPr>
          <w:t>]”.</w:t>
        </w:r>
      </w:ins>
    </w:p>
    <w:p w14:paraId="49F80F36" w14:textId="77777777" w:rsidR="009510C3" w:rsidRPr="00F97EE6" w:rsidRDefault="009510C3" w:rsidP="005211B4">
      <w:pPr>
        <w:rPr>
          <w:strike/>
        </w:rPr>
      </w:pPr>
    </w:p>
    <w:p w14:paraId="785C28CA" w14:textId="77777777" w:rsidR="005211B4" w:rsidRPr="00F97EE6" w:rsidRDefault="005211B4" w:rsidP="005211B4">
      <w:pPr>
        <w:rPr>
          <w:strike/>
        </w:rPr>
      </w:pPr>
      <w:r w:rsidRPr="00F97EE6">
        <w:rPr>
          <w:strike/>
        </w:rPr>
        <w:t>Example:</w:t>
      </w: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72596" w:rsidRPr="00F97EE6" w14:paraId="490E7995" w14:textId="77777777" w:rsidTr="00572596">
        <w:trPr>
          <w:trHeight w:val="20"/>
        </w:trPr>
        <w:tc>
          <w:tcPr>
            <w:tcW w:w="2335" w:type="dxa"/>
            <w:shd w:val="clear" w:color="auto" w:fill="FBD4B4" w:themeFill="accent6" w:themeFillTint="66"/>
          </w:tcPr>
          <w:p w14:paraId="0295D049" w14:textId="3DF02FF0" w:rsidR="00572596" w:rsidRPr="00F97EE6" w:rsidRDefault="00572596" w:rsidP="00572596">
            <w:pPr>
              <w:jc w:val="left"/>
              <w:rPr>
                <w:strike/>
              </w:rPr>
            </w:pPr>
            <w:r w:rsidRPr="00F97EE6">
              <w:rPr>
                <w:strike/>
              </w:rPr>
              <w:t>EAUS</w:t>
            </w:r>
            <w:r w:rsidR="00774630">
              <w:rPr>
                <w:strike/>
              </w:rPr>
              <w:t>_SRS_1610171143_</w:t>
            </w:r>
            <w:r w:rsidRPr="00F97EE6">
              <w:rPr>
                <w:strike/>
              </w:rPr>
              <w:t>0024</w:t>
            </w:r>
          </w:p>
        </w:tc>
        <w:tc>
          <w:tcPr>
            <w:tcW w:w="8573" w:type="dxa"/>
            <w:shd w:val="clear" w:color="auto" w:fill="FBD4B4" w:themeFill="accent6" w:themeFillTint="66"/>
          </w:tcPr>
          <w:p w14:paraId="48644095" w14:textId="77777777" w:rsidR="00572596" w:rsidRPr="00F97EE6" w:rsidRDefault="00572596" w:rsidP="00572596">
            <w:pPr>
              <w:jc w:val="right"/>
              <w:rPr>
                <w:strike/>
                <w:lang w:val="fr-FR"/>
              </w:rPr>
            </w:pPr>
            <w:r w:rsidRPr="00F97EE6">
              <w:rPr>
                <w:strike/>
                <w:lang w:val="fr-FR"/>
              </w:rPr>
              <w:t>EAUS-SYS-0000-0097</w:t>
            </w:r>
          </w:p>
        </w:tc>
      </w:tr>
      <w:tr w:rsidR="00572596" w:rsidRPr="00F97EE6" w14:paraId="0A6CAD4F" w14:textId="77777777" w:rsidTr="00572596">
        <w:trPr>
          <w:trHeight w:val="20"/>
        </w:trPr>
        <w:tc>
          <w:tcPr>
            <w:tcW w:w="10908" w:type="dxa"/>
            <w:gridSpan w:val="2"/>
          </w:tcPr>
          <w:p w14:paraId="4B5B37B9" w14:textId="77777777" w:rsidR="00572596" w:rsidRPr="00F97EE6" w:rsidRDefault="00572596" w:rsidP="00572596">
            <w:pPr>
              <w:jc w:val="left"/>
              <w:rPr>
                <w:strike/>
              </w:rPr>
            </w:pPr>
            <w:r w:rsidRPr="00F97EE6">
              <w:rPr>
                <w:strike/>
              </w:rPr>
              <w:t>In [</w:t>
            </w:r>
            <w:r w:rsidRPr="00F97EE6">
              <w:rPr>
                <w:b/>
                <w:bCs/>
                <w:strike/>
              </w:rPr>
              <w:t>Activated</w:t>
            </w:r>
            <w:r w:rsidRPr="00F97EE6">
              <w:rPr>
                <w:strike/>
              </w:rPr>
              <w:t xml:space="preserve">] mode, UroCath conditions shall be: </w:t>
            </w:r>
          </w:p>
          <w:p w14:paraId="057591F2" w14:textId="77777777" w:rsidR="00572596" w:rsidRPr="00F97EE6" w:rsidRDefault="00572596" w:rsidP="00572596">
            <w:pPr>
              <w:jc w:val="left"/>
              <w:rPr>
                <w:strike/>
              </w:rPr>
            </w:pPr>
            <w:r w:rsidRPr="00F97EE6">
              <w:rPr>
                <w:strike/>
              </w:rPr>
              <w:t xml:space="preserve">Activity is below </w:t>
            </w:r>
            <w:r w:rsidRPr="00F97EE6">
              <w:rPr>
                <w:b/>
                <w:bCs/>
                <w:strike/>
              </w:rPr>
              <w:t>DecubitusAccelerationThresholdValue</w:t>
            </w:r>
            <w:r w:rsidRPr="00F97EE6">
              <w:rPr>
                <w:strike/>
              </w:rPr>
              <w:t xml:space="preserve"> and the pressure is rising above </w:t>
            </w:r>
            <w:r w:rsidRPr="00F97EE6">
              <w:rPr>
                <w:b/>
                <w:bCs/>
                <w:strike/>
              </w:rPr>
              <w:t xml:space="preserve">UroCathPressureThresholdValue </w:t>
            </w:r>
            <w:r w:rsidRPr="00F97EE6">
              <w:rPr>
                <w:strike/>
              </w:rPr>
              <w:t xml:space="preserve">within a delay shorter than </w:t>
            </w:r>
            <w:r w:rsidRPr="00F97EE6">
              <w:rPr>
                <w:b/>
                <w:bCs/>
                <w:strike/>
              </w:rPr>
              <w:t xml:space="preserve">UroCathRisingTimeValue </w:t>
            </w:r>
            <w:r w:rsidRPr="00F97EE6">
              <w:rPr>
                <w:strike/>
              </w:rPr>
              <w:t>and maintained above</w:t>
            </w:r>
            <w:r w:rsidRPr="00F97EE6">
              <w:rPr>
                <w:b/>
                <w:bCs/>
                <w:strike/>
              </w:rPr>
              <w:t xml:space="preserve"> UroCathPressureThresholdValue </w:t>
            </w:r>
            <w:r w:rsidRPr="00F97EE6">
              <w:rPr>
                <w:strike/>
              </w:rPr>
              <w:t>during</w:t>
            </w:r>
            <w:r w:rsidRPr="00F97EE6">
              <w:rPr>
                <w:b/>
                <w:bCs/>
                <w:strike/>
              </w:rPr>
              <w:t xml:space="preserve"> UroCathHoldingTimeValue</w:t>
            </w:r>
            <w:r w:rsidRPr="00F97EE6">
              <w:rPr>
                <w:strike/>
              </w:rPr>
              <w:t>.</w:t>
            </w:r>
          </w:p>
        </w:tc>
      </w:tr>
    </w:tbl>
    <w:p w14:paraId="0641729D" w14:textId="77777777" w:rsidR="005211B4" w:rsidRPr="00572596" w:rsidRDefault="005211B4" w:rsidP="005211B4"/>
    <w:p w14:paraId="17D6AC62" w14:textId="77777777" w:rsidR="005211B4" w:rsidRPr="00572596" w:rsidRDefault="005211B4" w:rsidP="005211B4">
      <w:pPr>
        <w:rPr>
          <w:rStyle w:val="lev"/>
        </w:rPr>
      </w:pPr>
      <w:commentRangeStart w:id="358"/>
      <w:r w:rsidRPr="00572596">
        <w:rPr>
          <w:rStyle w:val="lev"/>
        </w:rPr>
        <w:t>The verbs shall and will:</w:t>
      </w:r>
    </w:p>
    <w:p w14:paraId="219FD9AF" w14:textId="77777777" w:rsidR="005211B4" w:rsidRPr="00572596" w:rsidRDefault="005211B4" w:rsidP="005211B4">
      <w:r w:rsidRPr="00572596">
        <w:t xml:space="preserve">We adopt the commonly used formalism to distinguish between a requirement of the software and a statement of fact using the verbs ‘shall’ and ‘will’. Here </w:t>
      </w:r>
      <w:r w:rsidRPr="00572596">
        <w:rPr>
          <w:i/>
        </w:rPr>
        <w:t>shall</w:t>
      </w:r>
      <w:r w:rsidRPr="00572596">
        <w:t xml:space="preserve"> is used to dictate the provision of a functional capability whereas w</w:t>
      </w:r>
      <w:r w:rsidRPr="00572596">
        <w:rPr>
          <w:i/>
        </w:rPr>
        <w:t>ill</w:t>
      </w:r>
      <w:r w:rsidRPr="00572596">
        <w:t xml:space="preserve"> is used to cite things that the operational or development environment are to provide to the capability being specified. For example, "The hospital's network infrastructure will be used to connect the XXX SOFTWARE system to the PACS."</w:t>
      </w:r>
      <w:commentRangeEnd w:id="358"/>
      <w:r w:rsidR="00435487">
        <w:rPr>
          <w:rStyle w:val="Marquedecommentaire"/>
        </w:rPr>
        <w:commentReference w:id="358"/>
      </w:r>
    </w:p>
    <w:p w14:paraId="0C6EDD41" w14:textId="77777777" w:rsidR="005211B4" w:rsidRPr="00572596" w:rsidRDefault="005211B4" w:rsidP="00586FDC">
      <w:pPr>
        <w:rPr>
          <w:highlight w:val="yellow"/>
        </w:rPr>
      </w:pPr>
    </w:p>
    <w:p w14:paraId="142AAF74" w14:textId="77777777" w:rsidR="00586FDC" w:rsidRPr="00572596" w:rsidRDefault="00586FDC" w:rsidP="00586FDC">
      <w:pPr>
        <w:jc w:val="left"/>
        <w:rPr>
          <w:highlight w:val="lightGray"/>
        </w:rPr>
      </w:pPr>
      <w:r w:rsidRPr="00572596">
        <w:rPr>
          <w:highlight w:val="lightGray"/>
        </w:rPr>
        <w:br w:type="page"/>
      </w:r>
    </w:p>
    <w:p w14:paraId="4499A864" w14:textId="77777777" w:rsidR="00805D2D" w:rsidRDefault="00805D2D" w:rsidP="00572596">
      <w:pPr>
        <w:pStyle w:val="Titre1"/>
      </w:pPr>
      <w:bookmarkStart w:id="359" w:name="_Toc64391854"/>
      <w:bookmarkStart w:id="360" w:name="_Toc209586371"/>
      <w:bookmarkStart w:id="361" w:name="_Toc220952142"/>
      <w:bookmarkStart w:id="362" w:name="_Toc106612450"/>
      <w:bookmarkStart w:id="363" w:name="_Toc524100304"/>
      <w:r>
        <w:lastRenderedPageBreak/>
        <w:t>System Overview</w:t>
      </w:r>
      <w:bookmarkEnd w:id="359"/>
    </w:p>
    <w:p w14:paraId="55DDE775" w14:textId="50B24D66" w:rsidR="00805D2D" w:rsidRPr="001D13B3" w:rsidRDefault="00FA17FA" w:rsidP="00FA17FA">
      <w:pPr>
        <w:pStyle w:val="Titre2"/>
      </w:pPr>
      <w:bookmarkStart w:id="364" w:name="_Toc64391855"/>
      <w:r w:rsidRPr="001D13B3">
        <w:t>General description</w:t>
      </w:r>
      <w:bookmarkEnd w:id="364"/>
      <w:del w:id="365" w:author="Damien Altmann" w:date="2020-03-11T12:03:00Z">
        <w:r w:rsidR="00805D2D" w:rsidRPr="001D13B3" w:rsidDel="009510C3">
          <w:delText>Describe in a succinct manner the system.</w:delText>
        </w:r>
      </w:del>
    </w:p>
    <w:p w14:paraId="6350300C" w14:textId="77777777" w:rsidR="00FA17FA" w:rsidDel="009510C3" w:rsidRDefault="00FA17FA" w:rsidP="00805D2D">
      <w:pPr>
        <w:rPr>
          <w:del w:id="366" w:author="Damien Altmann" w:date="2020-03-11T12:03:00Z"/>
        </w:rPr>
      </w:pPr>
    </w:p>
    <w:p w14:paraId="6505DDFC" w14:textId="0B6A16BE" w:rsidR="009510C3" w:rsidRPr="00FB6FAA" w:rsidRDefault="009510C3" w:rsidP="009510C3">
      <w:pPr>
        <w:rPr>
          <w:ins w:id="367" w:author="Damien Altmann" w:date="2020-03-11T12:03:00Z"/>
        </w:rPr>
      </w:pPr>
      <w:ins w:id="368" w:author="Damien Altmann" w:date="2020-03-11T12:03:00Z">
        <w:r w:rsidRPr="00FB6FAA">
          <w:t xml:space="preserve">The </w:t>
        </w:r>
        <w:r>
          <w:t>electronic</w:t>
        </w:r>
        <w:r w:rsidRPr="00FB6FAA">
          <w:t xml:space="preserve"> Artificial Urinary Sphincter (</w:t>
        </w:r>
        <w:r>
          <w:t>e</w:t>
        </w:r>
        <w:r w:rsidRPr="00FB6FAA">
          <w:t>AUS) is composed of 3 sub-system</w:t>
        </w:r>
        <w:r>
          <w:t>s</w:t>
        </w:r>
        <w:r w:rsidRPr="00FB6FAA">
          <w:t xml:space="preserve">, the Clinician Programmer (CP), the Control Unit (CU) and the Patient Remote Control (PRC). The CP is a tool for the </w:t>
        </w:r>
      </w:ins>
      <w:r w:rsidR="00EC528E">
        <w:t>S</w:t>
      </w:r>
      <w:ins w:id="369" w:author="Damien Altmann" w:date="2020-03-11T12:03:00Z">
        <w:r>
          <w:t xml:space="preserve">urgical </w:t>
        </w:r>
      </w:ins>
      <w:r w:rsidR="00EC528E">
        <w:t>T</w:t>
      </w:r>
      <w:ins w:id="370" w:author="Damien Altmann" w:date="2020-03-11T12:03:00Z">
        <w:r>
          <w:t xml:space="preserve">eam </w:t>
        </w:r>
        <w:r w:rsidRPr="00FB6FAA">
          <w:t xml:space="preserve">to communicate with the implanted CU through a PRC. </w:t>
        </w:r>
      </w:ins>
    </w:p>
    <w:p w14:paraId="2FA2546E" w14:textId="1B910A5F" w:rsidR="00DC5031" w:rsidRDefault="00DC5031" w:rsidP="009510C3"/>
    <w:p w14:paraId="2647974F" w14:textId="697BDDC2" w:rsidR="00DC5031" w:rsidRDefault="00DC5031" w:rsidP="009510C3">
      <w:r w:rsidRPr="00C72ECF">
        <w:t xml:space="preserve">The PRC has several purposes in the </w:t>
      </w:r>
      <w:r>
        <w:t>e</w:t>
      </w:r>
      <w:r w:rsidRPr="00FB6FAA">
        <w:t>AUS</w:t>
      </w:r>
      <w:r>
        <w:t xml:space="preserve">. It can be used as a standalone controlling device (standalone mode): </w:t>
      </w:r>
      <w:r w:rsidRPr="00C72ECF">
        <w:t xml:space="preserve">its purpose is </w:t>
      </w:r>
      <w:r>
        <w:t xml:space="preserve">then </w:t>
      </w:r>
      <w:r w:rsidRPr="00C72ECF">
        <w:t>to enable the patient to open the cuff on demand, to report alarms of the CU</w:t>
      </w:r>
      <w:r>
        <w:t xml:space="preserve"> and</w:t>
      </w:r>
      <w:r w:rsidRPr="00C72ECF">
        <w:t xml:space="preserve"> to activate/deactivate the CU if required</w:t>
      </w:r>
      <w:r>
        <w:t xml:space="preserve">. Used in combination with the CP, </w:t>
      </w:r>
      <w:r w:rsidRPr="00C72ECF">
        <w:t xml:space="preserve">it plays the role of communication </w:t>
      </w:r>
      <w:r>
        <w:t>gateway</w:t>
      </w:r>
      <w:r w:rsidRPr="00C72ECF">
        <w:t xml:space="preserve"> between CP and CU</w:t>
      </w:r>
      <w:r>
        <w:t xml:space="preserve"> (managed mode)</w:t>
      </w:r>
      <w:r w:rsidRPr="00C72ECF">
        <w:t xml:space="preserve">. </w:t>
      </w:r>
      <w:r w:rsidRPr="00FB6FAA">
        <w:t>It communicates with Bluetooth for PRC and CP link and with a specific medical radio protocol for PRC and CU link</w:t>
      </w:r>
      <w:r>
        <w:t>.</w:t>
      </w:r>
    </w:p>
    <w:p w14:paraId="0F1EA64D" w14:textId="77777777" w:rsidR="00DC5031" w:rsidRPr="00FB6FAA" w:rsidRDefault="00DC5031" w:rsidP="009510C3">
      <w:pPr>
        <w:rPr>
          <w:ins w:id="371" w:author="Damien Altmann" w:date="2020-03-11T12:03:00Z"/>
        </w:rPr>
      </w:pPr>
    </w:p>
    <w:p w14:paraId="5841F4F4" w14:textId="5A7E8027" w:rsidR="009510C3" w:rsidRDefault="009510C3" w:rsidP="009510C3">
      <w:pPr>
        <w:rPr>
          <w:ins w:id="372" w:author="Damien Altmann" w:date="2020-03-11T12:03:00Z"/>
        </w:rPr>
      </w:pPr>
      <w:ins w:id="373" w:author="Damien Altmann" w:date="2020-03-11T12:03:00Z">
        <w:r>
          <w:t xml:space="preserve">For eAUS-Gen1, </w:t>
        </w:r>
      </w:ins>
      <w:commentRangeStart w:id="374"/>
      <w:r w:rsidR="00DC5031">
        <w:t>four</w:t>
      </w:r>
      <w:ins w:id="375" w:author="Damien Altmann" w:date="2020-03-11T12:03:00Z">
        <w:r>
          <w:t xml:space="preserve"> variations </w:t>
        </w:r>
      </w:ins>
      <w:commentRangeEnd w:id="374"/>
      <w:r w:rsidR="00146BFE">
        <w:rPr>
          <w:rStyle w:val="Marquedecommentaire"/>
        </w:rPr>
        <w:commentReference w:id="374"/>
      </w:r>
      <w:ins w:id="376" w:author="Damien Altmann" w:date="2020-03-11T12:03:00Z">
        <w:r>
          <w:t>of the PRC are possible (all have a different “main purpose”):</w:t>
        </w:r>
      </w:ins>
    </w:p>
    <w:p w14:paraId="755F0EB4" w14:textId="6162C70E" w:rsidR="009510C3" w:rsidRDefault="00DC5031" w:rsidP="009510C3">
      <w:pPr>
        <w:pStyle w:val="Paragraphedeliste"/>
        <w:numPr>
          <w:ilvl w:val="0"/>
          <w:numId w:val="43"/>
        </w:numPr>
        <w:rPr>
          <w:ins w:id="377" w:author="Damien Altmann" w:date="2020-03-11T12:03:00Z"/>
        </w:rPr>
      </w:pPr>
      <w:r>
        <w:t>3</w:t>
      </w:r>
      <w:ins w:id="378" w:author="Damien Altmann" w:date="2020-03-11T12:03:00Z">
        <w:r w:rsidR="009510C3">
          <w:t xml:space="preserve"> types of PRC for the patient:</w:t>
        </w:r>
      </w:ins>
    </w:p>
    <w:p w14:paraId="5AC3F5F7" w14:textId="5D243D76" w:rsidR="009510C3" w:rsidRDefault="00DC5031" w:rsidP="009510C3">
      <w:pPr>
        <w:pStyle w:val="Paragraphedeliste"/>
        <w:numPr>
          <w:ilvl w:val="1"/>
          <w:numId w:val="43"/>
        </w:numPr>
        <w:rPr>
          <w:ins w:id="379" w:author="Damien Altmann" w:date="2020-03-11T12:03:00Z"/>
        </w:rPr>
      </w:pPr>
      <w:r>
        <w:t>Voiding</w:t>
      </w:r>
      <w:ins w:id="380" w:author="Damien Altmann" w:date="2020-03-11T12:03:00Z">
        <w:r w:rsidR="009510C3">
          <w:t xml:space="preserve"> PRC (main purpose: urinate, presented above)</w:t>
        </w:r>
      </w:ins>
    </w:p>
    <w:p w14:paraId="2ABFF832" w14:textId="6A7B04A6" w:rsidR="009510C3" w:rsidRDefault="00DC5031" w:rsidP="009510C3">
      <w:pPr>
        <w:pStyle w:val="Paragraphedeliste"/>
        <w:numPr>
          <w:ilvl w:val="1"/>
          <w:numId w:val="43"/>
        </w:numPr>
      </w:pPr>
      <w:r>
        <w:t>Baseline</w:t>
      </w:r>
      <w:ins w:id="381" w:author="Damien Altmann" w:date="2020-03-11T12:03:00Z">
        <w:r w:rsidR="009510C3">
          <w:t xml:space="preserve"> PRC (main purpose: adapt urethral compression when getting up)</w:t>
        </w:r>
      </w:ins>
    </w:p>
    <w:p w14:paraId="47531103" w14:textId="4E75CD1A" w:rsidR="00DC5031" w:rsidRDefault="00DC5031" w:rsidP="009510C3">
      <w:pPr>
        <w:pStyle w:val="Paragraphedeliste"/>
        <w:numPr>
          <w:ilvl w:val="1"/>
          <w:numId w:val="43"/>
        </w:numPr>
        <w:rPr>
          <w:ins w:id="382" w:author="Damien Altmann" w:date="2020-03-11T12:03:00Z"/>
        </w:rPr>
      </w:pPr>
      <w:r>
        <w:t xml:space="preserve">Laying down </w:t>
      </w:r>
      <w:ins w:id="383" w:author="Damien Altmann" w:date="2020-03-11T12:03:00Z">
        <w:r>
          <w:t>(main purpose: adapt urethral compression when lying down)</w:t>
        </w:r>
      </w:ins>
    </w:p>
    <w:p w14:paraId="21A16C7C" w14:textId="77777777" w:rsidR="009510C3" w:rsidRDefault="009510C3" w:rsidP="009510C3">
      <w:pPr>
        <w:pStyle w:val="Paragraphedeliste"/>
        <w:numPr>
          <w:ilvl w:val="0"/>
          <w:numId w:val="43"/>
        </w:numPr>
        <w:rPr>
          <w:ins w:id="384" w:author="Damien Altmann" w:date="2020-03-11T12:03:00Z"/>
        </w:rPr>
      </w:pPr>
      <w:ins w:id="385" w:author="Damien Altmann" w:date="2020-03-11T12:03:00Z">
        <w:r>
          <w:t>1 type of remote control for the clinical team:</w:t>
        </w:r>
      </w:ins>
    </w:p>
    <w:p w14:paraId="48CB8E1D" w14:textId="363CFBEF" w:rsidR="009510C3" w:rsidRPr="00FB6FAA" w:rsidRDefault="009510C3" w:rsidP="009510C3">
      <w:pPr>
        <w:pStyle w:val="Paragraphedeliste"/>
        <w:numPr>
          <w:ilvl w:val="1"/>
          <w:numId w:val="43"/>
        </w:numPr>
        <w:rPr>
          <w:ins w:id="386" w:author="Damien Altmann" w:date="2020-03-11T12:03:00Z"/>
        </w:rPr>
      </w:pPr>
      <w:ins w:id="387" w:author="Damien Altmann" w:date="2020-03-11T12:03:00Z">
        <w:r>
          <w:t>Generic R</w:t>
        </w:r>
      </w:ins>
      <w:r w:rsidR="00DC5031">
        <w:t>emote Control (GR</w:t>
      </w:r>
      <w:ins w:id="388" w:author="Damien Altmann" w:date="2020-03-11T12:03:00Z">
        <w:r>
          <w:t>C</w:t>
        </w:r>
      </w:ins>
      <w:r w:rsidR="00DC5031">
        <w:t>)</w:t>
      </w:r>
      <w:ins w:id="389" w:author="Damien Altmann" w:date="2020-03-11T12:03:00Z">
        <w:r>
          <w:t xml:space="preserve"> (main purpose: </w:t>
        </w:r>
      </w:ins>
      <w:r w:rsidR="00DC5031">
        <w:t>used</w:t>
      </w:r>
      <w:ins w:id="390" w:author="Damien Altmann" w:date="2020-03-11T12:03:00Z">
        <w:r>
          <w:t xml:space="preserve"> for implantation</w:t>
        </w:r>
      </w:ins>
      <w:r w:rsidR="00DC5031">
        <w:t xml:space="preserve"> and patient </w:t>
      </w:r>
      <w:ins w:id="391" w:author="Damien Altmann" w:date="2020-03-11T12:03:00Z">
        <w:r>
          <w:t>follow-ups)</w:t>
        </w:r>
      </w:ins>
    </w:p>
    <w:p w14:paraId="4417C9CC" w14:textId="77777777" w:rsidR="009510C3" w:rsidRPr="00FB6FAA" w:rsidRDefault="009510C3" w:rsidP="009510C3">
      <w:pPr>
        <w:rPr>
          <w:ins w:id="392" w:author="Damien Altmann" w:date="2020-03-11T12:03:00Z"/>
        </w:rPr>
      </w:pPr>
    </w:p>
    <w:p w14:paraId="5FA57A17" w14:textId="6133FE99" w:rsidR="009510C3" w:rsidRPr="00FB6FAA" w:rsidRDefault="00DC5031" w:rsidP="009510C3">
      <w:pPr>
        <w:rPr>
          <w:ins w:id="393" w:author="Damien Altmann" w:date="2020-03-11T12:03:00Z"/>
        </w:rPr>
      </w:pPr>
      <w:r w:rsidRPr="00C72ECF">
        <w:t>Finally, the CU is the part implanted into the patient.</w:t>
      </w:r>
      <w:ins w:id="394" w:author="Damien Altmann" w:date="2020-03-11T12:03:00Z">
        <w:r w:rsidR="009510C3" w:rsidRPr="00FB6FAA">
          <w:t xml:space="preserve"> It is mainly composed of two distinct parts, a cas</w:t>
        </w:r>
        <w:r w:rsidR="009510C3">
          <w:t>ing</w:t>
        </w:r>
        <w:r w:rsidR="009510C3" w:rsidRPr="00FB6FAA">
          <w:t xml:space="preserve"> with the control components (radio, electronic board, </w:t>
        </w:r>
        <w:r w:rsidR="009510C3">
          <w:t>pump, pressure</w:t>
        </w:r>
        <w:r w:rsidR="009510C3" w:rsidRPr="00FB6FAA">
          <w:t xml:space="preserve"> etc.) and a</w:t>
        </w:r>
        <w:r w:rsidR="009510C3">
          <w:t>n</w:t>
        </w:r>
        <w:r w:rsidR="009510C3" w:rsidRPr="00FB6FAA">
          <w:t xml:space="preserve"> </w:t>
        </w:r>
        <w:r w:rsidR="009510C3">
          <w:t xml:space="preserve">occlusive </w:t>
        </w:r>
        <w:r w:rsidR="009510C3" w:rsidRPr="00FB6FAA">
          <w:t xml:space="preserve">cuff </w:t>
        </w:r>
        <w:r w:rsidR="009510C3">
          <w:t xml:space="preserve">(OC) </w:t>
        </w:r>
        <w:r w:rsidR="009510C3" w:rsidRPr="00FB6FAA">
          <w:t xml:space="preserve">with isotonic fluid inside. The overall system purpose is to adjust the </w:t>
        </w:r>
        <w:r w:rsidR="009510C3">
          <w:t xml:space="preserve">fluid </w:t>
        </w:r>
        <w:r w:rsidR="009510C3" w:rsidRPr="00FB6FAA">
          <w:t>pressure inside the cuff in order to compress the patient urethra</w:t>
        </w:r>
        <w:r w:rsidR="009510C3">
          <w:t xml:space="preserve"> thus acting as an artificial sphincter</w:t>
        </w:r>
        <w:r w:rsidR="009510C3" w:rsidRPr="00FB6FAA">
          <w:t>. Radio is used for external communication purpose</w:t>
        </w:r>
        <w:r w:rsidR="009510C3">
          <w:t>s</w:t>
        </w:r>
      </w:ins>
      <w:r>
        <w:t>.</w:t>
      </w:r>
    </w:p>
    <w:p w14:paraId="6A499C2B" w14:textId="77777777" w:rsidR="009510C3" w:rsidRDefault="009510C3" w:rsidP="009510C3">
      <w:pPr>
        <w:rPr>
          <w:ins w:id="395" w:author="Damien Altmann" w:date="2020-03-11T12:03:00Z"/>
        </w:rPr>
      </w:pPr>
    </w:p>
    <w:p w14:paraId="24F91954" w14:textId="77777777" w:rsidR="009510C3" w:rsidRDefault="009510C3" w:rsidP="009510C3">
      <w:pPr>
        <w:jc w:val="center"/>
        <w:rPr>
          <w:ins w:id="396" w:author="Damien Altmann" w:date="2020-03-11T12:03:00Z"/>
        </w:rPr>
      </w:pPr>
      <w:ins w:id="397" w:author="Damien Altmann" w:date="2020-03-11T12:03:00Z">
        <w:r>
          <w:rPr>
            <w:noProof/>
            <w:lang w:val="fr-FR" w:eastAsia="fr-FR" w:bidi="ar-SA"/>
          </w:rPr>
          <w:drawing>
            <wp:inline distT="0" distB="0" distL="0" distR="0" wp14:anchorId="4F5DED1A" wp14:editId="615DDC8E">
              <wp:extent cx="6645910" cy="3881417"/>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881417"/>
                      </a:xfrm>
                      <a:prstGeom prst="rect">
                        <a:avLst/>
                      </a:prstGeom>
                      <a:noFill/>
                      <a:ln>
                        <a:noFill/>
                      </a:ln>
                    </pic:spPr>
                  </pic:pic>
                </a:graphicData>
              </a:graphic>
            </wp:inline>
          </w:drawing>
        </w:r>
      </w:ins>
    </w:p>
    <w:p w14:paraId="034D8116" w14:textId="276BE90E" w:rsidR="009510C3" w:rsidRPr="00FB6FAA" w:rsidRDefault="009510C3" w:rsidP="009510C3">
      <w:pPr>
        <w:pStyle w:val="Lgende"/>
        <w:jc w:val="center"/>
        <w:rPr>
          <w:ins w:id="398" w:author="Damien Altmann" w:date="2020-03-11T12:03:00Z"/>
        </w:rPr>
      </w:pPr>
      <w:ins w:id="399" w:author="Damien Altmann" w:date="2020-03-11T12:03:00Z">
        <w:r w:rsidRPr="00FB6FAA">
          <w:t xml:space="preserve">Figure </w:t>
        </w:r>
        <w:r w:rsidRPr="00FB6FAA">
          <w:fldChar w:fldCharType="begin"/>
        </w:r>
        <w:r w:rsidRPr="00FB6FAA">
          <w:instrText xml:space="preserve"> SEQ Figure \* ARABIC </w:instrText>
        </w:r>
        <w:r w:rsidRPr="00FB6FAA">
          <w:fldChar w:fldCharType="separate"/>
        </w:r>
      </w:ins>
      <w:r w:rsidR="00751113">
        <w:rPr>
          <w:noProof/>
        </w:rPr>
        <w:t>1</w:t>
      </w:r>
      <w:ins w:id="400" w:author="Damien Altmann" w:date="2020-03-11T12:03:00Z">
        <w:r w:rsidRPr="00FB6FAA">
          <w:fldChar w:fldCharType="end"/>
        </w:r>
        <w:r w:rsidRPr="00FB6FAA">
          <w:t xml:space="preserve">: </w:t>
        </w:r>
        <w:r>
          <w:t>e</w:t>
        </w:r>
        <w:r w:rsidRPr="00FB6FAA">
          <w:t>AUS</w:t>
        </w:r>
        <w:r>
          <w:t>-Gen1</w:t>
        </w:r>
        <w:r w:rsidRPr="00FB6FAA">
          <w:t xml:space="preserve"> </w:t>
        </w:r>
        <w:r>
          <w:t xml:space="preserve">active </w:t>
        </w:r>
        <w:r w:rsidRPr="00FB6FAA">
          <w:t>devices overview</w:t>
        </w:r>
      </w:ins>
    </w:p>
    <w:p w14:paraId="34E0E56A" w14:textId="77777777" w:rsidR="009510C3" w:rsidRPr="00805D2D" w:rsidRDefault="009510C3" w:rsidP="00805D2D">
      <w:pPr>
        <w:rPr>
          <w:ins w:id="401" w:author="Damien Altmann" w:date="2020-03-11T12:03:00Z"/>
        </w:rPr>
      </w:pPr>
    </w:p>
    <w:p w14:paraId="3D055942" w14:textId="4A2B0B1D" w:rsidR="00805D2D" w:rsidRDefault="00805D2D" w:rsidP="00875205"/>
    <w:p w14:paraId="113E0615" w14:textId="76B722CF" w:rsidR="00805D2D" w:rsidDel="009510C3" w:rsidRDefault="00805D2D" w:rsidP="00805D2D">
      <w:pPr>
        <w:rPr>
          <w:del w:id="402" w:author="Damien Altmann" w:date="2020-03-11T12:04:00Z"/>
        </w:rPr>
      </w:pPr>
      <w:del w:id="403" w:author="Damien Altmann" w:date="2020-03-11T12:04:00Z">
        <w:r w:rsidRPr="00805D2D" w:rsidDel="009510C3">
          <w:rPr>
            <w:highlight w:val="yellow"/>
          </w:rPr>
          <w:lastRenderedPageBreak/>
          <w:delText xml:space="preserve">Describe in a succinct manner </w:delText>
        </w:r>
        <w:r w:rsidDel="009510C3">
          <w:rPr>
            <w:highlight w:val="yellow"/>
          </w:rPr>
          <w:delText>sub-</w:delText>
        </w:r>
        <w:r w:rsidRPr="00805D2D" w:rsidDel="009510C3">
          <w:rPr>
            <w:highlight w:val="yellow"/>
          </w:rPr>
          <w:delText>system.</w:delText>
        </w:r>
        <w:bookmarkStart w:id="404" w:name="_Toc35002179"/>
        <w:bookmarkStart w:id="405" w:name="_Toc49174791"/>
        <w:bookmarkStart w:id="406" w:name="_Toc61614423"/>
        <w:bookmarkStart w:id="407" w:name="_Toc61617773"/>
        <w:bookmarkStart w:id="408" w:name="_Toc61617897"/>
        <w:bookmarkStart w:id="409" w:name="_Toc61617969"/>
        <w:bookmarkStart w:id="410" w:name="_Toc61619230"/>
        <w:bookmarkStart w:id="411" w:name="_Toc63264547"/>
        <w:bookmarkStart w:id="412" w:name="_Toc63271437"/>
        <w:bookmarkStart w:id="413" w:name="_Toc63783395"/>
        <w:bookmarkStart w:id="414" w:name="_Toc63784324"/>
        <w:bookmarkStart w:id="415" w:name="_Toc64391856"/>
        <w:bookmarkEnd w:id="404"/>
        <w:bookmarkEnd w:id="405"/>
        <w:bookmarkEnd w:id="406"/>
        <w:bookmarkEnd w:id="407"/>
        <w:bookmarkEnd w:id="408"/>
        <w:bookmarkEnd w:id="409"/>
        <w:bookmarkEnd w:id="410"/>
        <w:bookmarkEnd w:id="411"/>
        <w:bookmarkEnd w:id="412"/>
        <w:bookmarkEnd w:id="413"/>
        <w:bookmarkEnd w:id="414"/>
        <w:bookmarkEnd w:id="415"/>
      </w:del>
    </w:p>
    <w:p w14:paraId="3A8C9D73" w14:textId="77777777" w:rsidR="009510C3" w:rsidRPr="00FB6FAA" w:rsidRDefault="009510C3" w:rsidP="009510C3">
      <w:pPr>
        <w:pStyle w:val="Titre2"/>
        <w:keepNext/>
        <w:keepLines/>
        <w:rPr>
          <w:ins w:id="416" w:author="Damien Altmann" w:date="2020-03-11T12:04:00Z"/>
        </w:rPr>
      </w:pPr>
      <w:bookmarkStart w:id="417" w:name="_Toc488053554"/>
      <w:bookmarkStart w:id="418" w:name="_Toc491427656"/>
      <w:bookmarkStart w:id="419" w:name="_Toc494447748"/>
      <w:bookmarkStart w:id="420" w:name="_Toc11402367"/>
      <w:bookmarkStart w:id="421" w:name="_Toc64391857"/>
      <w:ins w:id="422" w:author="Damien Altmann" w:date="2020-03-11T12:04:00Z">
        <w:r w:rsidRPr="00FB6FAA">
          <w:t>CU System Lifecycle</w:t>
        </w:r>
        <w:bookmarkEnd w:id="417"/>
        <w:bookmarkEnd w:id="418"/>
        <w:bookmarkEnd w:id="419"/>
        <w:bookmarkEnd w:id="420"/>
        <w:bookmarkEnd w:id="421"/>
      </w:ins>
    </w:p>
    <w:p w14:paraId="58077EFE" w14:textId="2AC4FE23" w:rsidR="009510C3" w:rsidRPr="00FB6FAA" w:rsidRDefault="009510C3" w:rsidP="009510C3">
      <w:pPr>
        <w:pStyle w:val="Lgende"/>
        <w:jc w:val="center"/>
        <w:rPr>
          <w:ins w:id="423" w:author="Damien Altmann" w:date="2020-03-11T12:04:00Z"/>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E77090" w:rsidRPr="00A4485A" w14:paraId="1BD7E04F" w14:textId="77777777" w:rsidTr="00EC528E">
        <w:trPr>
          <w:trHeight w:val="20"/>
          <w:ins w:id="424" w:author="Damien Altmann" w:date="2020-03-12T11:10:00Z"/>
        </w:trPr>
        <w:tc>
          <w:tcPr>
            <w:tcW w:w="2335" w:type="dxa"/>
            <w:shd w:val="clear" w:color="auto" w:fill="FBD4B4" w:themeFill="accent6" w:themeFillTint="66"/>
          </w:tcPr>
          <w:p w14:paraId="20EDB049" w14:textId="07EE6D15" w:rsidR="00E77090" w:rsidRPr="00FB6FAA" w:rsidRDefault="00E77090" w:rsidP="00EC528E">
            <w:pPr>
              <w:jc w:val="left"/>
              <w:rPr>
                <w:ins w:id="425" w:author="Damien Altmann" w:date="2020-03-12T11:10:00Z"/>
              </w:rPr>
            </w:pPr>
            <w:bookmarkStart w:id="426" w:name="_Toc488053555"/>
            <w:bookmarkStart w:id="427" w:name="_Toc491427657"/>
            <w:bookmarkStart w:id="428" w:name="_Toc494447749"/>
            <w:bookmarkStart w:id="429" w:name="_Toc11402368"/>
            <w:bookmarkEnd w:id="426"/>
            <w:bookmarkEnd w:id="427"/>
            <w:bookmarkEnd w:id="428"/>
            <w:bookmarkEnd w:id="429"/>
            <w:commentRangeStart w:id="430"/>
            <w:ins w:id="431" w:author="Damien Altmann" w:date="2020-03-12T11:10:00Z">
              <w:r>
                <w:t>EAUS</w:t>
              </w:r>
            </w:ins>
            <w:r w:rsidR="00774630">
              <w:t>_SRS_1610171143_</w:t>
            </w:r>
            <w:ins w:id="432" w:author="Damien Altmann" w:date="2020-03-12T20:06:00Z">
              <w:r>
                <w:t>0001</w:t>
              </w:r>
            </w:ins>
            <w:commentRangeEnd w:id="430"/>
            <w:r w:rsidR="00146BFE">
              <w:rPr>
                <w:rStyle w:val="Marquedecommentaire"/>
              </w:rPr>
              <w:commentReference w:id="430"/>
            </w:r>
          </w:p>
        </w:tc>
        <w:tc>
          <w:tcPr>
            <w:tcW w:w="8573" w:type="dxa"/>
            <w:shd w:val="clear" w:color="auto" w:fill="FBD4B4" w:themeFill="accent6" w:themeFillTint="66"/>
          </w:tcPr>
          <w:p w14:paraId="7BEBAC94" w14:textId="1B2AB6B5" w:rsidR="00902C51" w:rsidRDefault="00902C51" w:rsidP="00EC528E">
            <w:pPr>
              <w:jc w:val="right"/>
              <w:rPr>
                <w:lang w:val="fr-FR"/>
              </w:rPr>
            </w:pPr>
            <w:commentRangeStart w:id="433"/>
            <w:r w:rsidRPr="00902C51">
              <w:rPr>
                <w:lang w:val="fr-FR"/>
              </w:rPr>
              <w:t>EAUS_SYS_0000_0282,</w:t>
            </w:r>
          </w:p>
          <w:p w14:paraId="04CC89A9" w14:textId="3A2C0F79" w:rsidR="00902C51" w:rsidRDefault="00902C51" w:rsidP="00EC528E">
            <w:pPr>
              <w:jc w:val="right"/>
              <w:rPr>
                <w:lang w:val="fr-FR"/>
              </w:rPr>
            </w:pPr>
            <w:r w:rsidRPr="00902C51">
              <w:rPr>
                <w:lang w:val="fr-FR"/>
              </w:rPr>
              <w:t>EAUS_SYS_0000_0233,</w:t>
            </w:r>
          </w:p>
          <w:p w14:paraId="18F525D3" w14:textId="5A428588" w:rsidR="00902C51" w:rsidRDefault="00902C51" w:rsidP="00EC528E">
            <w:pPr>
              <w:jc w:val="right"/>
              <w:rPr>
                <w:lang w:val="fr-FR"/>
              </w:rPr>
            </w:pPr>
            <w:r w:rsidRPr="00902C51">
              <w:rPr>
                <w:lang w:val="fr-FR"/>
              </w:rPr>
              <w:t>EAUS_SYS_0000_0273</w:t>
            </w:r>
            <w:r>
              <w:rPr>
                <w:lang w:val="fr-FR"/>
              </w:rPr>
              <w:t>,</w:t>
            </w:r>
          </w:p>
          <w:p w14:paraId="59909CB0" w14:textId="532FEF3E" w:rsidR="00E77090" w:rsidRPr="00080734" w:rsidRDefault="00902C51" w:rsidP="00B74CD1">
            <w:pPr>
              <w:jc w:val="right"/>
              <w:rPr>
                <w:ins w:id="434" w:author="Damien Altmann" w:date="2020-03-12T11:10:00Z"/>
                <w:highlight w:val="yellow"/>
                <w:lang w:val="fr-FR"/>
              </w:rPr>
            </w:pPr>
            <w:r w:rsidRPr="00902C51">
              <w:rPr>
                <w:lang w:val="fr-FR"/>
              </w:rPr>
              <w:t>EAUS_SYS_0000_0307</w:t>
            </w:r>
            <w:commentRangeEnd w:id="433"/>
            <w:r w:rsidR="00A4485A">
              <w:rPr>
                <w:rStyle w:val="Marquedecommentaire"/>
              </w:rPr>
              <w:commentReference w:id="433"/>
            </w:r>
          </w:p>
        </w:tc>
      </w:tr>
      <w:tr w:rsidR="00E77090" w:rsidRPr="004F4D45" w14:paraId="097DA30D" w14:textId="77777777" w:rsidTr="00EC528E">
        <w:trPr>
          <w:trHeight w:val="20"/>
          <w:ins w:id="435" w:author="Damien Altmann" w:date="2020-03-12T11:10:00Z"/>
        </w:trPr>
        <w:tc>
          <w:tcPr>
            <w:tcW w:w="10908" w:type="dxa"/>
            <w:gridSpan w:val="2"/>
          </w:tcPr>
          <w:p w14:paraId="43C4FE68" w14:textId="624378CA" w:rsidR="00E77090" w:rsidRDefault="00E77090" w:rsidP="00EC528E">
            <w:pPr>
              <w:jc w:val="left"/>
              <w:rPr>
                <w:ins w:id="436" w:author="Damien Altmann" w:date="2020-03-12T11:10:00Z"/>
              </w:rPr>
            </w:pPr>
            <w:ins w:id="437" w:author="Damien Altmann" w:date="2020-03-12T11:10:00Z">
              <w:r>
                <w:t xml:space="preserve">The CU shall have a state diagram </w:t>
              </w:r>
            </w:ins>
            <w:r w:rsidR="00751113">
              <w:t>as:</w:t>
            </w:r>
          </w:p>
          <w:p w14:paraId="7760AF19" w14:textId="77777777" w:rsidR="00E77090" w:rsidRDefault="00E77090" w:rsidP="00EC528E">
            <w:pPr>
              <w:jc w:val="left"/>
              <w:rPr>
                <w:ins w:id="438" w:author="Damien Altmann" w:date="2020-03-12T11:10:00Z"/>
              </w:rPr>
            </w:pPr>
          </w:p>
          <w:p w14:paraId="28293473" w14:textId="77777777" w:rsidR="00751113" w:rsidRDefault="00751113" w:rsidP="00751113">
            <w:pPr>
              <w:keepNext/>
              <w:jc w:val="left"/>
            </w:pPr>
            <w:commentRangeStart w:id="439"/>
            <w:commentRangeStart w:id="440"/>
            <w:r>
              <w:rPr>
                <w:noProof/>
              </w:rPr>
              <w:drawing>
                <wp:inline distT="0" distB="0" distL="0" distR="0" wp14:anchorId="11FBF743" wp14:editId="395E1C51">
                  <wp:extent cx="6789420" cy="566801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89420" cy="5668010"/>
                          </a:xfrm>
                          <a:prstGeom prst="rect">
                            <a:avLst/>
                          </a:prstGeom>
                          <a:noFill/>
                          <a:ln>
                            <a:noFill/>
                          </a:ln>
                        </pic:spPr>
                      </pic:pic>
                    </a:graphicData>
                  </a:graphic>
                </wp:inline>
              </w:drawing>
            </w:r>
            <w:commentRangeEnd w:id="439"/>
            <w:r w:rsidR="00AF0608">
              <w:rPr>
                <w:rStyle w:val="Marquedecommentaire"/>
              </w:rPr>
              <w:commentReference w:id="439"/>
            </w:r>
            <w:commentRangeEnd w:id="440"/>
            <w:r w:rsidR="00F14469">
              <w:rPr>
                <w:rStyle w:val="Marquedecommentaire"/>
              </w:rPr>
              <w:commentReference w:id="440"/>
            </w:r>
          </w:p>
          <w:p w14:paraId="4FCDD979" w14:textId="37D56679" w:rsidR="00751113" w:rsidRDefault="00751113" w:rsidP="00751113">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 </w:t>
            </w:r>
            <w:r w:rsidRPr="002979B8">
              <w:t>CU device lifecycle</w:t>
            </w:r>
          </w:p>
          <w:p w14:paraId="2A047EB5" w14:textId="0D069C1C" w:rsidR="00E77090" w:rsidRPr="004F4D45" w:rsidRDefault="00E77090" w:rsidP="00EC528E">
            <w:pPr>
              <w:jc w:val="left"/>
              <w:rPr>
                <w:ins w:id="442" w:author="Damien Altmann" w:date="2020-03-12T11:10:00Z"/>
              </w:rPr>
            </w:pPr>
            <w:ins w:id="443" w:author="Damien Altmann" w:date="2020-03-12T11:13:00Z">
              <w:del w:id="444" w:author="Rafael Wehrmeister Padilha" w:date="2020-08-17T16:29:00Z">
                <w:r w:rsidDel="00692945">
                  <w:rPr>
                    <w:noProof/>
                    <w:lang w:val="fr-FR" w:eastAsia="fr-FR" w:bidi="ar-SA"/>
                  </w:rPr>
                  <w:drawing>
                    <wp:inline distT="0" distB="0" distL="0" distR="0" wp14:anchorId="65055C50" wp14:editId="2F6FE47D">
                      <wp:extent cx="6789420" cy="4818380"/>
                      <wp:effectExtent l="0" t="0" r="0" b="1270"/>
                      <wp:docPr id="3" name="Image 3"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_machine_CU.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89420" cy="4818380"/>
                              </a:xfrm>
                              <a:prstGeom prst="rect">
                                <a:avLst/>
                              </a:prstGeom>
                            </pic:spPr>
                          </pic:pic>
                        </a:graphicData>
                      </a:graphic>
                    </wp:inline>
                  </w:drawing>
                </w:r>
              </w:del>
            </w:ins>
          </w:p>
        </w:tc>
      </w:tr>
    </w:tbl>
    <w:p w14:paraId="3A929BA8" w14:textId="77777777" w:rsidR="009510C3" w:rsidRDefault="009510C3" w:rsidP="009510C3">
      <w:pPr>
        <w:rPr>
          <w:ins w:id="445" w:author="Damien Altmann" w:date="2020-03-11T12:04:00Z"/>
        </w:rPr>
      </w:pPr>
    </w:p>
    <w:p w14:paraId="45751A0A" w14:textId="77777777" w:rsidR="00751113" w:rsidRDefault="00751113">
      <w:pPr>
        <w:jc w:val="left"/>
        <w:rPr>
          <w:rFonts w:ascii="Cambria" w:hAnsi="Cambria"/>
          <w:b/>
          <w:bCs/>
          <w:color w:val="808080" w:themeColor="background1" w:themeShade="80"/>
          <w:sz w:val="24"/>
          <w:szCs w:val="24"/>
        </w:rPr>
      </w:pPr>
      <w:r>
        <w:br w:type="page"/>
      </w:r>
    </w:p>
    <w:p w14:paraId="137C0396" w14:textId="287C5928" w:rsidR="00572596" w:rsidRDefault="00572596" w:rsidP="00572596">
      <w:pPr>
        <w:pStyle w:val="Titre1"/>
      </w:pPr>
      <w:bookmarkStart w:id="446" w:name="_Toc64391858"/>
      <w:r w:rsidRPr="00572596">
        <w:lastRenderedPageBreak/>
        <w:t>REQUIREMENTS</w:t>
      </w:r>
      <w:bookmarkEnd w:id="360"/>
      <w:bookmarkEnd w:id="361"/>
      <w:bookmarkEnd w:id="362"/>
      <w:bookmarkEnd w:id="363"/>
      <w:bookmarkEnd w:id="446"/>
    </w:p>
    <w:p w14:paraId="17A24E90" w14:textId="36E55E37" w:rsidR="00572596" w:rsidDel="003874D8" w:rsidRDefault="000374C8" w:rsidP="00572596">
      <w:pPr>
        <w:rPr>
          <w:del w:id="447" w:author="Damien Altmann" w:date="2020-03-11T16:06:00Z"/>
        </w:rPr>
      </w:pPr>
      <w:del w:id="448" w:author="Damien Altmann" w:date="2020-03-11T16:06:00Z">
        <w:r w:rsidRPr="000374C8" w:rsidDel="003874D8">
          <w:rPr>
            <w:highlight w:val="yellow"/>
          </w:rPr>
          <w:delText>Note:</w:delText>
        </w:r>
        <w:r w:rsidR="00572596" w:rsidRPr="000374C8" w:rsidDel="003874D8">
          <w:rPr>
            <w:highlight w:val="yellow"/>
          </w:rPr>
          <w:delText xml:space="preserve"> have a look </w:delText>
        </w:r>
        <w:r w:rsidR="00805D2D" w:rsidRPr="000374C8" w:rsidDel="003874D8">
          <w:rPr>
            <w:highlight w:val="yellow"/>
          </w:rPr>
          <w:delText xml:space="preserve">at </w:delText>
        </w:r>
        <w:r w:rsidR="00BF6E3A" w:rsidDel="003874D8">
          <w:fldChar w:fldCharType="begin"/>
        </w:r>
        <w:r w:rsidR="00BF6E3A" w:rsidDel="003874D8">
          <w:delInstrText xml:space="preserve"> HYPERLINK "http://en.wikipedia.org/wiki/Requirement" </w:delInstrText>
        </w:r>
        <w:r w:rsidR="00BF6E3A" w:rsidDel="003874D8">
          <w:fldChar w:fldCharType="separate"/>
        </w:r>
        <w:r w:rsidR="00572596" w:rsidRPr="000374C8" w:rsidDel="003874D8">
          <w:rPr>
            <w:highlight w:val="yellow"/>
          </w:rPr>
          <w:delText>http://en.wikipedia.org/wiki/Requirement</w:delText>
        </w:r>
        <w:r w:rsidR="00BF6E3A" w:rsidDel="003874D8">
          <w:rPr>
            <w:highlight w:val="yellow"/>
          </w:rPr>
          <w:fldChar w:fldCharType="end"/>
        </w:r>
        <w:r w:rsidR="00572596" w:rsidRPr="000374C8" w:rsidDel="003874D8">
          <w:rPr>
            <w:highlight w:val="yellow"/>
          </w:rPr>
          <w:delText>, article in wikipedia. It’s well written and the links at the bottom are useful.</w:delText>
        </w:r>
      </w:del>
    </w:p>
    <w:p w14:paraId="6EA4A078" w14:textId="3E50E5A7" w:rsidR="003874D8" w:rsidRDefault="003874D8" w:rsidP="003874D8">
      <w:ins w:id="449" w:author="Damien Altmann" w:date="2020-03-11T16:06:00Z">
        <w:r w:rsidRPr="00FB6FAA">
          <w:t xml:space="preserve">The Control unit </w:t>
        </w:r>
        <w:r>
          <w:t>firmware</w:t>
        </w:r>
        <w:r w:rsidRPr="00FB6FAA">
          <w:t xml:space="preserve"> has been separated in</w:t>
        </w:r>
        <w:r>
          <w:t>to</w:t>
        </w:r>
        <w:r w:rsidRPr="00FB6FAA">
          <w:t xml:space="preserve"> </w:t>
        </w:r>
      </w:ins>
      <w:r w:rsidR="00751113">
        <w:t>three</w:t>
      </w:r>
      <w:ins w:id="450" w:author="Damien Altmann" w:date="2020-03-11T16:06:00Z">
        <w:r w:rsidRPr="00FB6FAA">
          <w:t xml:space="preserve"> </w:t>
        </w:r>
        <w:r>
          <w:t>standalone software in order to segregate their features</w:t>
        </w:r>
      </w:ins>
      <w:r w:rsidR="00751113">
        <w:t>: Bootloader FW, Production FW and Clinical FW. E</w:t>
      </w:r>
      <w:ins w:id="451" w:author="Damien Altmann" w:date="2020-03-11T16:06:00Z">
        <w:r>
          <w:t xml:space="preserve">ach software will configure peripherals to better fit the intended use and test software and hardware upon specific test case. During operation, each of them gives access to a restricted set of features and a reboot will be needed to enter other sequence. </w:t>
        </w:r>
      </w:ins>
      <w:r w:rsidR="00751113">
        <w:t xml:space="preserve">The </w:t>
      </w:r>
      <w:ins w:id="452" w:author="Damien Altmann" w:date="2020-03-11T16:06:00Z">
        <w:r>
          <w:t xml:space="preserve">Bootloader </w:t>
        </w:r>
      </w:ins>
      <w:r w:rsidR="00CE7DD8">
        <w:t xml:space="preserve">firmware </w:t>
      </w:r>
      <w:ins w:id="453" w:author="Damien Altmann" w:date="2020-03-11T16:06:00Z">
        <w:r>
          <w:t xml:space="preserve">is in charge of launching </w:t>
        </w:r>
      </w:ins>
      <w:r w:rsidR="00751113">
        <w:t xml:space="preserve">one of </w:t>
      </w:r>
      <w:ins w:id="454" w:author="Damien Altmann" w:date="2020-03-11T16:06:00Z">
        <w:r>
          <w:t xml:space="preserve">Applicative </w:t>
        </w:r>
      </w:ins>
      <w:r w:rsidR="00CE7DD8">
        <w:t>software’s</w:t>
      </w:r>
      <w:r w:rsidR="00751113">
        <w:t>, Production or Clinical</w:t>
      </w:r>
      <w:r w:rsidR="00CE7DD8">
        <w:t>,</w:t>
      </w:r>
      <w:ins w:id="455" w:author="Damien Altmann" w:date="2020-03-11T16:06:00Z">
        <w:r>
          <w:t xml:space="preserve"> with the right sequence.</w:t>
        </w:r>
      </w:ins>
    </w:p>
    <w:p w14:paraId="559768E1" w14:textId="77777777" w:rsidR="00E77090" w:rsidRPr="00FB6FAA" w:rsidRDefault="00E77090" w:rsidP="003874D8">
      <w:pPr>
        <w:rPr>
          <w:ins w:id="456" w:author="Damien Altmann" w:date="2020-03-11T16:06:00Z"/>
        </w:rPr>
      </w:pPr>
    </w:p>
    <w:p w14:paraId="185C3295" w14:textId="3C1FA843" w:rsidR="003874D8" w:rsidRPr="000551C6" w:rsidRDefault="001C0170" w:rsidP="001C0170">
      <w:pPr>
        <w:pStyle w:val="Titre2"/>
        <w:rPr>
          <w:ins w:id="457" w:author="Damien Altmann" w:date="2020-03-11T16:06:00Z"/>
        </w:rPr>
      </w:pPr>
      <w:bookmarkStart w:id="458" w:name="_Toc64391859"/>
      <w:r>
        <w:t>Lifecycle</w:t>
      </w:r>
      <w:bookmarkEnd w:id="458"/>
    </w:p>
    <w:p w14:paraId="48AC9F36" w14:textId="26001CC5" w:rsidR="00572596" w:rsidRPr="004A3D86" w:rsidRDefault="00AF498C" w:rsidP="001C0170">
      <w:pPr>
        <w:pStyle w:val="Titre3"/>
      </w:pPr>
      <w:bookmarkStart w:id="459" w:name="_Toc64391860"/>
      <w:r w:rsidRPr="004A3D86">
        <w:t>Bootloader Firmware</w:t>
      </w:r>
      <w:bookmarkEnd w:id="459"/>
    </w:p>
    <w:p w14:paraId="2164BD9A" w14:textId="4F615983" w:rsidR="00572596" w:rsidRPr="000374C8" w:rsidDel="003874D8" w:rsidRDefault="00572596" w:rsidP="003363FF">
      <w:pPr>
        <w:rPr>
          <w:del w:id="460" w:author="Damien Altmann" w:date="2020-03-11T16:07:00Z"/>
          <w:highlight w:val="yellow"/>
        </w:rPr>
      </w:pPr>
      <w:del w:id="461" w:author="Damien Altmann" w:date="2020-03-11T16:07:00Z">
        <w:r w:rsidRPr="000374C8" w:rsidDel="003874D8">
          <w:rPr>
            <w:highlight w:val="yellow"/>
          </w:rPr>
          <w:delText>FOO software works in three states:</w:delText>
        </w:r>
        <w:bookmarkStart w:id="462" w:name="_Toc35002189"/>
        <w:bookmarkStart w:id="463" w:name="_Toc49174801"/>
        <w:bookmarkEnd w:id="462"/>
        <w:bookmarkEnd w:id="463"/>
      </w:del>
    </w:p>
    <w:p w14:paraId="30CA6E66" w14:textId="62D9ABEA" w:rsidR="00572596" w:rsidRPr="000374C8" w:rsidDel="003874D8" w:rsidRDefault="00572596" w:rsidP="003363FF">
      <w:pPr>
        <w:rPr>
          <w:del w:id="464" w:author="Damien Altmann" w:date="2020-03-11T16:07:00Z"/>
          <w:highlight w:val="yellow"/>
        </w:rPr>
      </w:pPr>
      <w:del w:id="465" w:author="Damien Altmann" w:date="2020-03-11T16:07:00Z">
        <w:r w:rsidRPr="000374C8" w:rsidDel="003874D8">
          <w:rPr>
            <w:highlight w:val="yellow"/>
          </w:rPr>
          <w:delText>Starting: the software loads its components;</w:delText>
        </w:r>
        <w:bookmarkStart w:id="466" w:name="_Toc35002190"/>
        <w:bookmarkStart w:id="467" w:name="_Toc49174802"/>
        <w:bookmarkEnd w:id="466"/>
        <w:bookmarkEnd w:id="467"/>
      </w:del>
    </w:p>
    <w:p w14:paraId="60FA1465" w14:textId="7F072986" w:rsidR="00572596" w:rsidRPr="000374C8" w:rsidDel="003874D8" w:rsidRDefault="00572596" w:rsidP="003363FF">
      <w:pPr>
        <w:rPr>
          <w:del w:id="468" w:author="Damien Altmann" w:date="2020-03-11T16:07:00Z"/>
          <w:highlight w:val="yellow"/>
        </w:rPr>
      </w:pPr>
      <w:del w:id="469" w:author="Damien Altmann" w:date="2020-03-11T16:07:00Z">
        <w:r w:rsidRPr="000374C8" w:rsidDel="003874D8">
          <w:rPr>
            <w:highlight w:val="yellow"/>
          </w:rPr>
          <w:delText>In use: all the functionalities of the software are available to the users;</w:delText>
        </w:r>
        <w:bookmarkStart w:id="470" w:name="_Toc35002191"/>
        <w:bookmarkStart w:id="471" w:name="_Toc49174803"/>
        <w:bookmarkEnd w:id="470"/>
        <w:bookmarkEnd w:id="471"/>
      </w:del>
    </w:p>
    <w:p w14:paraId="74ED629F" w14:textId="7C628105" w:rsidR="00572596" w:rsidRPr="000374C8" w:rsidDel="003874D8" w:rsidRDefault="00572596" w:rsidP="003363FF">
      <w:pPr>
        <w:rPr>
          <w:del w:id="472" w:author="Damien Altmann" w:date="2020-03-11T16:07:00Z"/>
          <w:highlight w:val="yellow"/>
        </w:rPr>
      </w:pPr>
      <w:del w:id="473" w:author="Damien Altmann" w:date="2020-03-11T16:07:00Z">
        <w:r w:rsidRPr="000374C8" w:rsidDel="003874D8">
          <w:rPr>
            <w:highlight w:val="yellow"/>
          </w:rPr>
          <w:delText>Stopping: the software is being stopped.</w:delText>
        </w:r>
        <w:bookmarkStart w:id="474" w:name="_Toc35002192"/>
        <w:bookmarkStart w:id="475" w:name="_Toc49174804"/>
        <w:bookmarkEnd w:id="474"/>
        <w:bookmarkEnd w:id="475"/>
      </w:del>
    </w:p>
    <w:p w14:paraId="51ED583C" w14:textId="4CF863A6" w:rsidR="00572596" w:rsidRPr="000374C8" w:rsidDel="003874D8" w:rsidRDefault="00572596" w:rsidP="003363FF">
      <w:pPr>
        <w:rPr>
          <w:del w:id="476" w:author="Damien Altmann" w:date="2020-03-11T16:07:00Z"/>
          <w:highlight w:val="yellow"/>
        </w:rPr>
      </w:pPr>
      <w:del w:id="477" w:author="Damien Altmann" w:date="2020-03-11T16:07:00Z">
        <w:r w:rsidRPr="000374C8" w:rsidDel="003874D8">
          <w:rPr>
            <w:highlight w:val="yellow"/>
          </w:rPr>
          <w:delText>Maintenance: the software is in maintenance mode</w:delText>
        </w:r>
        <w:bookmarkStart w:id="478" w:name="_Toc35002193"/>
        <w:bookmarkStart w:id="479" w:name="_Toc49174805"/>
        <w:bookmarkEnd w:id="478"/>
        <w:bookmarkEnd w:id="479"/>
      </w:del>
    </w:p>
    <w:p w14:paraId="195ED3FC" w14:textId="3D9F7433" w:rsidR="00572596" w:rsidRPr="000374C8" w:rsidDel="003874D8" w:rsidRDefault="00572596" w:rsidP="003363FF">
      <w:pPr>
        <w:rPr>
          <w:del w:id="480" w:author="Damien Altmann" w:date="2020-03-11T16:07:00Z"/>
          <w:highlight w:val="yellow"/>
        </w:rPr>
      </w:pPr>
      <w:del w:id="481" w:author="Damien Altmann" w:date="2020-03-11T16:07:00Z">
        <w:r w:rsidRPr="000374C8" w:rsidDel="003874D8">
          <w:rPr>
            <w:highlight w:val="yellow"/>
          </w:rPr>
          <w:delText>And so on …</w:delText>
        </w:r>
        <w:bookmarkStart w:id="482" w:name="_Toc35002194"/>
        <w:bookmarkStart w:id="483" w:name="_Toc49174806"/>
        <w:bookmarkEnd w:id="482"/>
        <w:bookmarkEnd w:id="483"/>
      </w:del>
    </w:p>
    <w:p w14:paraId="65F72A62" w14:textId="5E9FBA8B" w:rsidR="00572596" w:rsidDel="003874D8" w:rsidRDefault="00572596" w:rsidP="003363FF">
      <w:pPr>
        <w:rPr>
          <w:del w:id="484" w:author="Damien Altmann" w:date="2020-03-11T16:07:00Z"/>
          <w:highlight w:val="yellow"/>
        </w:rPr>
      </w:pPr>
      <w:del w:id="485" w:author="Damien Altmann" w:date="2020-03-11T16:07:00Z">
        <w:r w:rsidRPr="000374C8" w:rsidDel="003874D8">
          <w:rPr>
            <w:highlight w:val="yellow"/>
          </w:rPr>
          <w:delText>Add a diagram with states and transitions if necessary</w:delText>
        </w:r>
        <w:bookmarkStart w:id="486" w:name="_Toc35002195"/>
        <w:bookmarkStart w:id="487" w:name="_Toc49174807"/>
        <w:bookmarkEnd w:id="486"/>
        <w:bookmarkEnd w:id="487"/>
      </w:del>
    </w:p>
    <w:p w14:paraId="4993259E" w14:textId="04651B3B" w:rsidR="003874D8" w:rsidRPr="00FB6FAA" w:rsidRDefault="003874D8" w:rsidP="003874D8">
      <w:pPr>
        <w:jc w:val="left"/>
        <w:rPr>
          <w:ins w:id="488" w:author="Damien Altmann" w:date="2020-03-11T16:07:00Z"/>
        </w:rPr>
      </w:pPr>
      <w:ins w:id="489" w:author="Damien Altmann" w:date="2020-03-11T16:07:00Z">
        <w:r>
          <w:t xml:space="preserve">Control </w:t>
        </w:r>
      </w:ins>
      <w:r w:rsidR="00CE7DD8">
        <w:t>U</w:t>
      </w:r>
      <w:ins w:id="490" w:author="Damien Altmann" w:date="2020-03-11T16:07:00Z">
        <w:r>
          <w:t>nit Bootloader</w:t>
        </w:r>
        <w:r w:rsidRPr="00FB6FAA">
          <w:t xml:space="preserve"> </w:t>
        </w:r>
      </w:ins>
      <w:r w:rsidR="004A3D86">
        <w:t>firm</w:t>
      </w:r>
      <w:ins w:id="491" w:author="Damien Altmann" w:date="2020-03-11T16:07:00Z">
        <w:r>
          <w:t xml:space="preserve">ware </w:t>
        </w:r>
        <w:r w:rsidRPr="00FB6FAA">
          <w:t>is responsible for the following features:</w:t>
        </w:r>
      </w:ins>
    </w:p>
    <w:p w14:paraId="772FE9B8" w14:textId="76FFEA5C" w:rsidR="00A210E1" w:rsidRDefault="003874D8" w:rsidP="003874D8">
      <w:pPr>
        <w:pStyle w:val="Paragraphedeliste"/>
        <w:numPr>
          <w:ilvl w:val="0"/>
          <w:numId w:val="9"/>
        </w:numPr>
        <w:jc w:val="left"/>
      </w:pPr>
      <w:ins w:id="492" w:author="Damien Altmann" w:date="2020-03-11T16:07:00Z">
        <w:r>
          <w:t>R</w:t>
        </w:r>
        <w:r w:rsidRPr="00FB6FAA">
          <w:t xml:space="preserve">etrieve some information such as </w:t>
        </w:r>
        <w:r>
          <w:t>firmware</w:t>
        </w:r>
        <w:r w:rsidRPr="00FB6FAA">
          <w:t xml:space="preserve"> or hardware </w:t>
        </w:r>
      </w:ins>
      <w:r w:rsidR="00A210E1" w:rsidRPr="00FB6FAA">
        <w:t>identification.</w:t>
      </w:r>
      <w:ins w:id="493" w:author="Damien Altmann" w:date="2020-03-11T16:07:00Z">
        <w:r w:rsidRPr="00FB6FAA">
          <w:t xml:space="preserve"> </w:t>
        </w:r>
      </w:ins>
    </w:p>
    <w:p w14:paraId="2446EA10" w14:textId="1C0CE2BE" w:rsidR="00A210E1" w:rsidRPr="00FB6FAA" w:rsidRDefault="00A210E1" w:rsidP="00A210E1">
      <w:pPr>
        <w:pStyle w:val="Paragraphedeliste"/>
        <w:numPr>
          <w:ilvl w:val="0"/>
          <w:numId w:val="9"/>
        </w:numPr>
        <w:rPr>
          <w:ins w:id="494" w:author="Damien Altmann" w:date="2020-03-11T12:04:00Z"/>
        </w:rPr>
      </w:pPr>
      <w:r>
        <w:t xml:space="preserve">Read and </w:t>
      </w:r>
      <w:ins w:id="495" w:author="Damien Altmann" w:date="2020-03-11T12:04:00Z">
        <w:r w:rsidRPr="00FB6FAA">
          <w:t xml:space="preserve">adjust </w:t>
        </w:r>
      </w:ins>
      <w:r>
        <w:t>technical</w:t>
      </w:r>
      <w:ins w:id="496" w:author="Damien Altmann" w:date="2020-03-11T12:04:00Z">
        <w:r w:rsidRPr="00FB6FAA">
          <w:t xml:space="preserve"> </w:t>
        </w:r>
      </w:ins>
      <w:r w:rsidRPr="00FB6FAA">
        <w:t>settings.</w:t>
      </w:r>
    </w:p>
    <w:p w14:paraId="6B90C01F" w14:textId="6ABEF48E" w:rsidR="003874D8" w:rsidRDefault="003874D8" w:rsidP="00A210E1">
      <w:pPr>
        <w:pStyle w:val="Paragraphedeliste"/>
        <w:numPr>
          <w:ilvl w:val="0"/>
          <w:numId w:val="9"/>
        </w:numPr>
        <w:jc w:val="left"/>
        <w:rPr>
          <w:ins w:id="497" w:author="Damien Altmann" w:date="2020-03-11T16:07:00Z"/>
        </w:rPr>
      </w:pPr>
      <w:ins w:id="498" w:author="Damien Altmann" w:date="2020-03-11T16:07:00Z">
        <w:r>
          <w:t>U</w:t>
        </w:r>
        <w:r w:rsidRPr="00FB6FAA">
          <w:t>pdate</w:t>
        </w:r>
      </w:ins>
      <w:r w:rsidR="00A210E1">
        <w:t xml:space="preserve"> (</w:t>
      </w:r>
      <w:ins w:id="499" w:author="Damien Altmann" w:date="2020-03-11T12:04:00Z">
        <w:r w:rsidR="00A210E1">
          <w:t>upgrade or downgrade</w:t>
        </w:r>
      </w:ins>
      <w:r w:rsidR="00A210E1">
        <w:t>)</w:t>
      </w:r>
      <w:ins w:id="500" w:author="Damien Altmann" w:date="2020-03-11T16:07:00Z">
        <w:r w:rsidRPr="00FB6FAA">
          <w:t xml:space="preserve"> device </w:t>
        </w:r>
        <w:r>
          <w:t>Applicative software</w:t>
        </w:r>
      </w:ins>
      <w:r w:rsidR="00A210E1">
        <w:t>.</w:t>
      </w:r>
    </w:p>
    <w:p w14:paraId="2B2755E1" w14:textId="4162D3C7" w:rsidR="003874D8" w:rsidRPr="00FB6FAA" w:rsidRDefault="004A3D86" w:rsidP="003874D8">
      <w:pPr>
        <w:pStyle w:val="Paragraphedeliste"/>
        <w:numPr>
          <w:ilvl w:val="0"/>
          <w:numId w:val="9"/>
        </w:numPr>
        <w:jc w:val="left"/>
        <w:rPr>
          <w:ins w:id="501" w:author="Damien Altmann" w:date="2020-03-11T16:07:00Z"/>
        </w:rPr>
      </w:pPr>
      <w:r>
        <w:t>Enter in a</w:t>
      </w:r>
      <w:ins w:id="502" w:author="Damien Altmann" w:date="2020-03-11T16:07:00Z">
        <w:r w:rsidR="003874D8">
          <w:t xml:space="preserve"> safe state in case of error</w:t>
        </w:r>
      </w:ins>
      <w:r w:rsidR="00A210E1">
        <w:t>.</w:t>
      </w:r>
    </w:p>
    <w:p w14:paraId="3779C3A6" w14:textId="77777777" w:rsidR="003874D8" w:rsidRPr="00FB6FAA" w:rsidRDefault="003874D8" w:rsidP="003874D8">
      <w:pPr>
        <w:jc w:val="left"/>
        <w:rPr>
          <w:ins w:id="503" w:author="Damien Altmann" w:date="2020-03-11T16:07:00Z"/>
        </w:rPr>
      </w:pPr>
    </w:p>
    <w:p w14:paraId="55537951" w14:textId="12043697" w:rsidR="003874D8" w:rsidRPr="004A3D86" w:rsidRDefault="003874D8" w:rsidP="003874D8">
      <w:pPr>
        <w:rPr>
          <w:ins w:id="504" w:author="Damien Altmann" w:date="2020-03-11T16:07:00Z"/>
        </w:rPr>
      </w:pPr>
      <w:ins w:id="505" w:author="Damien Altmann" w:date="2020-03-11T16:07:00Z">
        <w:r w:rsidRPr="00FB6FAA">
          <w:t>Once</w:t>
        </w:r>
      </w:ins>
      <w:r w:rsidR="00CE7DD8">
        <w:t xml:space="preserve"> P</w:t>
      </w:r>
      <w:ins w:id="506" w:author="Damien Altmann" w:date="2020-03-11T16:07:00Z">
        <w:r w:rsidRPr="00FB6FAA">
          <w:t>ower-</w:t>
        </w:r>
      </w:ins>
      <w:r w:rsidR="00CE7DD8">
        <w:t>U</w:t>
      </w:r>
      <w:ins w:id="507" w:author="Damien Altmann" w:date="2020-03-11T16:07:00Z">
        <w:r w:rsidRPr="00FB6FAA">
          <w:t xml:space="preserve">p </w:t>
        </w:r>
      </w:ins>
      <w:r w:rsidR="00CE7DD8">
        <w:t xml:space="preserve">has </w:t>
      </w:r>
      <w:ins w:id="508" w:author="Damien Altmann" w:date="2020-03-11T16:07:00Z">
        <w:r w:rsidRPr="00FB6FAA">
          <w:t xml:space="preserve">occurred, </w:t>
        </w:r>
      </w:ins>
      <w:r w:rsidR="004A3D86">
        <w:t xml:space="preserve">the </w:t>
      </w:r>
      <w:ins w:id="509" w:author="Damien Altmann" w:date="2020-03-11T16:07:00Z">
        <w:r w:rsidRPr="00FB6FAA">
          <w:t>Boot</w:t>
        </w:r>
        <w:r>
          <w:t>loader</w:t>
        </w:r>
        <w:r w:rsidRPr="00FB6FAA">
          <w:t xml:space="preserve"> </w:t>
        </w:r>
      </w:ins>
      <w:r w:rsidR="00AA66C7">
        <w:t>firmware</w:t>
      </w:r>
      <w:r w:rsidR="004A3D86">
        <w:t xml:space="preserve"> </w:t>
      </w:r>
      <w:ins w:id="510" w:author="Damien Altmann" w:date="2020-03-11T16:07:00Z">
        <w:r w:rsidRPr="00FB6FAA">
          <w:t xml:space="preserve">starts </w:t>
        </w:r>
        <w:r>
          <w:t xml:space="preserve">automatically </w:t>
        </w:r>
        <w:r w:rsidRPr="00FB6FAA">
          <w:t xml:space="preserve">in </w:t>
        </w:r>
      </w:ins>
      <w:r w:rsidR="004A3D86" w:rsidRPr="004A3D86">
        <w:t>autotest</w:t>
      </w:r>
      <w:ins w:id="511" w:author="Damien Altmann" w:date="2020-03-11T16:07:00Z">
        <w:r w:rsidRPr="00FB6FAA">
          <w:t xml:space="preserve"> mode, a necessary step to ensure that the </w:t>
        </w:r>
        <w:r>
          <w:t>firm</w:t>
        </w:r>
        <w:r w:rsidRPr="00FB6FAA">
          <w:t xml:space="preserve">ware and hardware are in the expected state before executing sensitive code. Upon autotest success, </w:t>
        </w:r>
        <w:r w:rsidRPr="004A3D86">
          <w:t xml:space="preserve">the Bootloader </w:t>
        </w:r>
      </w:ins>
      <w:r w:rsidR="00AA66C7">
        <w:t>firmware</w:t>
      </w:r>
      <w:ins w:id="512" w:author="Damien Altmann" w:date="2020-03-11T16:07:00Z">
        <w:r w:rsidRPr="004A3D86">
          <w:t xml:space="preserve"> checks the reason of reset and either enters in </w:t>
        </w:r>
        <w:r w:rsidRPr="004A3D86">
          <w:rPr>
            <w:b/>
            <w:bCs/>
          </w:rPr>
          <w:t>Maintenance</w:t>
        </w:r>
        <w:r w:rsidRPr="004A3D86">
          <w:t xml:space="preserve"> mode, </w:t>
        </w:r>
        <w:r w:rsidRPr="004A3D86">
          <w:rPr>
            <w:b/>
            <w:bCs/>
          </w:rPr>
          <w:t>Safe</w:t>
        </w:r>
        <w:r w:rsidRPr="004A3D86">
          <w:t xml:space="preserve"> mode or launches the Applicative </w:t>
        </w:r>
      </w:ins>
      <w:r w:rsidR="00AA66C7">
        <w:t>firmware</w:t>
      </w:r>
      <w:ins w:id="513" w:author="Damien Altmann" w:date="2020-03-11T16:07:00Z">
        <w:r w:rsidRPr="004A3D86">
          <w:t xml:space="preserve"> with the appropriate sequence.</w:t>
        </w:r>
      </w:ins>
    </w:p>
    <w:p w14:paraId="7E61F33C" w14:textId="77777777" w:rsidR="003874D8" w:rsidRPr="004A3D86" w:rsidRDefault="003874D8" w:rsidP="003874D8">
      <w:pPr>
        <w:rPr>
          <w:ins w:id="514" w:author="Damien Altmann" w:date="2020-03-11T16:07:00Z"/>
        </w:rPr>
      </w:pPr>
    </w:p>
    <w:p w14:paraId="0EBD4AB2" w14:textId="0F842274" w:rsidR="003874D8" w:rsidRPr="004A3D86" w:rsidRDefault="003874D8" w:rsidP="003874D8">
      <w:pPr>
        <w:rPr>
          <w:ins w:id="515" w:author="Damien Altmann" w:date="2020-03-11T16:07:00Z"/>
        </w:rPr>
      </w:pPr>
      <w:ins w:id="516" w:author="Damien Altmann" w:date="2020-03-11T16:07:00Z">
        <w:r w:rsidRPr="004A3D86">
          <w:t xml:space="preserve">In </w:t>
        </w:r>
        <w:r w:rsidRPr="004A3D86">
          <w:rPr>
            <w:b/>
            <w:bCs/>
          </w:rPr>
          <w:t>Maintenance</w:t>
        </w:r>
        <w:r w:rsidRPr="004A3D86">
          <w:t xml:space="preserve"> mode an authorized user is able through the CP to update </w:t>
        </w:r>
      </w:ins>
      <w:r w:rsidR="00AA66C7">
        <w:t xml:space="preserve">the </w:t>
      </w:r>
      <w:ins w:id="517" w:author="Damien Altmann" w:date="2020-03-11T16:07:00Z">
        <w:r w:rsidRPr="004A3D86">
          <w:t xml:space="preserve">Applicative software, read technical parameters, retrieve firmware identification, algorithm tuning parameters and read debug logs. It allows </w:t>
        </w:r>
      </w:ins>
      <w:r w:rsidR="00F97EE6">
        <w:t>entering other modes</w:t>
      </w:r>
      <w:ins w:id="518" w:author="Damien Altmann" w:date="2020-03-11T16:07:00Z">
        <w:r w:rsidRPr="004A3D86">
          <w:t xml:space="preserve"> if </w:t>
        </w:r>
      </w:ins>
      <w:r w:rsidR="00F97EE6">
        <w:t>no error is present</w:t>
      </w:r>
      <w:ins w:id="519" w:author="Damien Altmann" w:date="2020-03-11T16:07:00Z">
        <w:r w:rsidRPr="004A3D86">
          <w:t xml:space="preserve">. </w:t>
        </w:r>
      </w:ins>
    </w:p>
    <w:p w14:paraId="0EE758EC" w14:textId="77777777" w:rsidR="003874D8" w:rsidRPr="004A3D86" w:rsidRDefault="003874D8" w:rsidP="003874D8">
      <w:pPr>
        <w:rPr>
          <w:ins w:id="520" w:author="Damien Altmann" w:date="2020-03-11T16:07:00Z"/>
        </w:rPr>
      </w:pPr>
    </w:p>
    <w:p w14:paraId="5C4B096F" w14:textId="3D867AA5" w:rsidR="003874D8" w:rsidRDefault="003874D8" w:rsidP="003874D8">
      <w:ins w:id="521" w:author="Damien Altmann" w:date="2020-03-11T16:07:00Z">
        <w:r w:rsidRPr="004A3D86">
          <w:t xml:space="preserve">In </w:t>
        </w:r>
        <w:r w:rsidRPr="004A3D86">
          <w:rPr>
            <w:b/>
            <w:bCs/>
          </w:rPr>
          <w:t>Safe</w:t>
        </w:r>
        <w:r w:rsidRPr="004A3D86">
          <w:t xml:space="preserve"> mode the firmware is </w:t>
        </w:r>
      </w:ins>
      <w:r w:rsidR="00AA66C7" w:rsidRPr="004A3D86">
        <w:t>stalled,</w:t>
      </w:r>
      <w:ins w:id="522" w:author="Damien Altmann" w:date="2020-03-11T16:07:00Z">
        <w:r w:rsidRPr="004A3D86">
          <w:t xml:space="preserve"> and user is able through CP to read error code and </w:t>
        </w:r>
      </w:ins>
      <w:r w:rsidR="00AA66C7">
        <w:t>switch to</w:t>
      </w:r>
      <w:ins w:id="523" w:author="Damien Altmann" w:date="2020-03-11T16:07:00Z">
        <w:r w:rsidRPr="004A3D86">
          <w:t xml:space="preserve"> </w:t>
        </w:r>
      </w:ins>
      <w:r w:rsidR="00AA66C7" w:rsidRPr="00AA66C7">
        <w:rPr>
          <w:b/>
          <w:bCs/>
        </w:rPr>
        <w:t>M</w:t>
      </w:r>
      <w:ins w:id="524" w:author="Damien Altmann" w:date="2020-03-11T16:07:00Z">
        <w:r w:rsidRPr="00AA66C7">
          <w:rPr>
            <w:b/>
            <w:bCs/>
          </w:rPr>
          <w:t>aintenance</w:t>
        </w:r>
        <w:r w:rsidRPr="004A3D86">
          <w:t xml:space="preserve">. Whenever rebooting into </w:t>
        </w:r>
        <w:r w:rsidRPr="004A3D86">
          <w:rPr>
            <w:b/>
          </w:rPr>
          <w:t>Safe</w:t>
        </w:r>
        <w:r w:rsidRPr="004A3D86">
          <w:t xml:space="preserve"> mode, the device is first set in a configuration that is safe for the patient (the Occlusive Cuff is opened if </w:t>
        </w:r>
      </w:ins>
      <w:r w:rsidR="00751113" w:rsidRPr="004A3D86">
        <w:t>possible,</w:t>
      </w:r>
      <w:ins w:id="525" w:author="Damien Altmann" w:date="2020-03-11T16:07:00Z">
        <w:r w:rsidRPr="004A3D86">
          <w:t xml:space="preserve"> using a last chance opening sequence</w:t>
        </w:r>
      </w:ins>
      <w:r w:rsidR="004A3D86" w:rsidRPr="004A3D86">
        <w:t xml:space="preserve"> [</w:t>
      </w:r>
      <w:r w:rsidR="004A3D86" w:rsidRPr="004A3D86">
        <w:fldChar w:fldCharType="begin"/>
      </w:r>
      <w:r w:rsidR="004A3D86" w:rsidRPr="004A3D86">
        <w:instrText xml:space="preserve"> REF P06 \h </w:instrText>
      </w:r>
      <w:r w:rsidR="004A3D86">
        <w:instrText xml:space="preserve"> \* MERGEFORMAT </w:instrText>
      </w:r>
      <w:r w:rsidR="004A3D86" w:rsidRPr="004A3D86">
        <w:fldChar w:fldCharType="separate"/>
      </w:r>
      <w:r w:rsidR="004A3D86" w:rsidRPr="004A3D86">
        <w:rPr>
          <w:lang w:eastAsia="en-GB"/>
        </w:rPr>
        <w:t>P06</w:t>
      </w:r>
      <w:r w:rsidR="004A3D86" w:rsidRPr="004A3D86">
        <w:fldChar w:fldCharType="end"/>
      </w:r>
      <w:r w:rsidR="004A3D86" w:rsidRPr="004A3D86">
        <w:t>]</w:t>
      </w:r>
      <w:ins w:id="526" w:author="Damien Altmann" w:date="2020-03-11T16:07:00Z">
        <w:r w:rsidRPr="004A3D86">
          <w:t>).</w:t>
        </w:r>
      </w:ins>
    </w:p>
    <w:p w14:paraId="4BE5FE5C" w14:textId="77777777" w:rsidR="00B7340A" w:rsidRPr="0063524D" w:rsidRDefault="00B7340A" w:rsidP="00B7340A">
      <w:pPr>
        <w:rPr>
          <w:ins w:id="527" w:author="Hamza Charou" w:date="2020-03-18T15:59:00Z"/>
          <w:sz w:val="20"/>
          <w:szCs w:val="20"/>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B7340A" w:rsidRPr="00F63045" w14:paraId="7AE51957" w14:textId="77777777" w:rsidTr="0097003B">
        <w:trPr>
          <w:trHeight w:val="20"/>
          <w:ins w:id="528" w:author="Hamza Charou" w:date="2020-03-18T15:59:00Z"/>
        </w:trPr>
        <w:tc>
          <w:tcPr>
            <w:tcW w:w="2268" w:type="dxa"/>
            <w:shd w:val="clear" w:color="auto" w:fill="FBD4B4" w:themeFill="accent6" w:themeFillTint="66"/>
          </w:tcPr>
          <w:p w14:paraId="515BF027" w14:textId="3EA28A14" w:rsidR="00B7340A" w:rsidRPr="0063524D" w:rsidRDefault="00B7340A" w:rsidP="00EC528E">
            <w:pPr>
              <w:rPr>
                <w:ins w:id="529" w:author="Hamza Charou" w:date="2020-03-18T15:59:00Z"/>
                <w:lang w:val="en-US"/>
              </w:rPr>
            </w:pPr>
            <w:ins w:id="530" w:author="Hamza Charou" w:date="2020-03-18T15:59:00Z">
              <w:r w:rsidRPr="0063524D">
                <w:rPr>
                  <w:rFonts w:cs="Calibri"/>
                  <w:color w:val="000000"/>
                </w:rPr>
                <w:t>EAUS</w:t>
              </w:r>
            </w:ins>
            <w:r w:rsidR="00774630">
              <w:rPr>
                <w:rFonts w:cs="Calibri"/>
                <w:color w:val="000000"/>
              </w:rPr>
              <w:t>_SRS_1610171143_</w:t>
            </w:r>
            <w:ins w:id="531" w:author="Hamza Charou" w:date="2020-03-18T16:00:00Z">
              <w:r>
                <w:rPr>
                  <w:rFonts w:cs="Calibri"/>
                  <w:color w:val="000000"/>
                </w:rPr>
                <w:t>0003</w:t>
              </w:r>
            </w:ins>
          </w:p>
        </w:tc>
        <w:tc>
          <w:tcPr>
            <w:tcW w:w="8640" w:type="dxa"/>
            <w:shd w:val="clear" w:color="auto" w:fill="FBD4B4" w:themeFill="accent6" w:themeFillTint="66"/>
          </w:tcPr>
          <w:p w14:paraId="79E269EF" w14:textId="77777777" w:rsidR="00C170B0" w:rsidRPr="00BD4D4F" w:rsidRDefault="00C170B0" w:rsidP="00C170B0">
            <w:pPr>
              <w:jc w:val="right"/>
              <w:rPr>
                <w:lang w:val="en-US"/>
              </w:rPr>
            </w:pPr>
            <w:ins w:id="532" w:author="Hamza Charou" w:date="2020-03-18T15:59:00Z">
              <w:r w:rsidRPr="00BD4D4F">
                <w:rPr>
                  <w:lang w:val="en-US"/>
                </w:rPr>
                <w:t>EAUS_RSK_0000_0071</w:t>
              </w:r>
            </w:ins>
            <w:commentRangeStart w:id="533"/>
            <w:commentRangeEnd w:id="533"/>
            <w:r>
              <w:rPr>
                <w:rStyle w:val="Marquedecommentaire"/>
              </w:rPr>
              <w:commentReference w:id="533"/>
            </w:r>
            <w:r w:rsidRPr="00BD4D4F">
              <w:rPr>
                <w:lang w:val="en-US"/>
              </w:rPr>
              <w:t>,</w:t>
            </w:r>
          </w:p>
          <w:p w14:paraId="4F18F51D" w14:textId="71A806EC" w:rsidR="00B7340A" w:rsidRPr="00BD4D4F" w:rsidRDefault="00B7340A" w:rsidP="00EC528E">
            <w:pPr>
              <w:jc w:val="right"/>
              <w:rPr>
                <w:ins w:id="534" w:author="Hamza Charou" w:date="2020-03-18T15:59:00Z"/>
                <w:lang w:val="en-US"/>
              </w:rPr>
            </w:pPr>
            <w:ins w:id="535" w:author="Hamza Charou" w:date="2020-03-18T15:59:00Z">
              <w:r w:rsidRPr="00BD4D4F">
                <w:rPr>
                  <w:lang w:val="en-US"/>
                </w:rPr>
                <w:t>EAUS_RSK_0000_0084,</w:t>
              </w:r>
            </w:ins>
          </w:p>
          <w:p w14:paraId="79C23C66" w14:textId="77777777" w:rsidR="00C170B0" w:rsidRPr="00BD4D4F" w:rsidRDefault="00C170B0" w:rsidP="00870FE6">
            <w:pPr>
              <w:jc w:val="right"/>
              <w:rPr>
                <w:lang w:val="en-US"/>
              </w:rPr>
            </w:pPr>
            <w:ins w:id="536" w:author="Hamza Charou" w:date="2020-03-18T16:00:00Z">
              <w:r w:rsidRPr="00BD4D4F">
                <w:rPr>
                  <w:lang w:val="en-US"/>
                </w:rPr>
                <w:t>EAUS_RSK_0000_0297</w:t>
              </w:r>
            </w:ins>
            <w:r w:rsidRPr="00BD4D4F">
              <w:rPr>
                <w:lang w:val="en-US"/>
              </w:rPr>
              <w:t>,</w:t>
            </w:r>
          </w:p>
          <w:p w14:paraId="50DAF490" w14:textId="1A102E05" w:rsidR="00C170B0" w:rsidRPr="000E3053" w:rsidRDefault="00C170B0" w:rsidP="00870FE6">
            <w:pPr>
              <w:jc w:val="right"/>
              <w:rPr>
                <w:ins w:id="537" w:author="Hamza Charou" w:date="2020-03-18T15:59:00Z"/>
                <w:lang w:val="fr-FR"/>
              </w:rPr>
            </w:pPr>
            <w:r w:rsidRPr="00C170B0">
              <w:rPr>
                <w:lang w:val="fr-FR"/>
              </w:rPr>
              <w:t>EAUS_RSK_0000_0315</w:t>
            </w:r>
          </w:p>
        </w:tc>
      </w:tr>
      <w:tr w:rsidR="00B7340A" w:rsidRPr="005B18EB" w14:paraId="023E3BA0" w14:textId="77777777" w:rsidTr="00EC528E">
        <w:trPr>
          <w:trHeight w:val="20"/>
          <w:ins w:id="538" w:author="Hamza Charou" w:date="2020-03-18T15:59:00Z"/>
        </w:trPr>
        <w:tc>
          <w:tcPr>
            <w:tcW w:w="10908" w:type="dxa"/>
            <w:gridSpan w:val="2"/>
          </w:tcPr>
          <w:p w14:paraId="420A276D" w14:textId="23590C91" w:rsidR="00B7340A" w:rsidRDefault="00B7340A" w:rsidP="00EC528E">
            <w:pPr>
              <w:rPr>
                <w:ins w:id="539" w:author="Hamza Charou" w:date="2020-03-18T15:59:00Z"/>
                <w:rFonts w:cs="Calibri"/>
                <w:color w:val="000000"/>
                <w:lang w:val="en-US"/>
              </w:rPr>
            </w:pPr>
            <w:ins w:id="540" w:author="Hamza Charou" w:date="2020-03-18T15:59:00Z">
              <w:r>
                <w:rPr>
                  <w:rFonts w:cs="Calibri"/>
                  <w:color w:val="000000"/>
                  <w:lang w:val="en-US"/>
                </w:rPr>
                <w:t xml:space="preserve">The CU shall check </w:t>
              </w:r>
            </w:ins>
            <w:r w:rsidR="00410162">
              <w:rPr>
                <w:rFonts w:cs="Calibri"/>
                <w:color w:val="000000"/>
                <w:lang w:val="en-US"/>
              </w:rPr>
              <w:t>its</w:t>
            </w:r>
            <w:ins w:id="541" w:author="Hamza Charou" w:date="2020-03-18T15:59:00Z">
              <w:r>
                <w:rPr>
                  <w:rFonts w:cs="Calibri"/>
                  <w:color w:val="000000"/>
                  <w:lang w:val="en-US"/>
                </w:rPr>
                <w:t xml:space="preserve"> </w:t>
              </w:r>
              <w:r w:rsidRPr="005B18EB">
                <w:rPr>
                  <w:rFonts w:cs="Calibri"/>
                  <w:color w:val="000000"/>
                  <w:lang w:val="en-US"/>
                </w:rPr>
                <w:t>memory</w:t>
              </w:r>
              <w:r>
                <w:rPr>
                  <w:rFonts w:cs="Calibri"/>
                  <w:color w:val="000000"/>
                  <w:lang w:val="en-US"/>
                </w:rPr>
                <w:t xml:space="preserve"> </w:t>
              </w:r>
              <w:r w:rsidRPr="005B18EB">
                <w:rPr>
                  <w:rFonts w:cs="Calibri"/>
                  <w:color w:val="000000"/>
                  <w:lang w:val="en-US"/>
                </w:rPr>
                <w:t>integrity</w:t>
              </w:r>
              <w:r>
                <w:rPr>
                  <w:rFonts w:cs="Calibri"/>
                  <w:color w:val="000000"/>
                  <w:lang w:val="en-US"/>
                </w:rPr>
                <w:t xml:space="preserve"> </w:t>
              </w:r>
            </w:ins>
            <w:r w:rsidR="00CE7DD8">
              <w:rPr>
                <w:rFonts w:cs="Calibri"/>
                <w:color w:val="000000"/>
                <w:lang w:val="en-US"/>
              </w:rPr>
              <w:t xml:space="preserve">using </w:t>
            </w:r>
            <w:commentRangeStart w:id="542"/>
            <w:r w:rsidR="00CE7DD8">
              <w:rPr>
                <w:rFonts w:cs="Calibri"/>
                <w:color w:val="000000"/>
                <w:lang w:val="en-US"/>
              </w:rPr>
              <w:t xml:space="preserve">CRC </w:t>
            </w:r>
            <w:commentRangeEnd w:id="542"/>
            <w:r w:rsidR="00146BFE">
              <w:rPr>
                <w:rStyle w:val="Marquedecommentaire"/>
              </w:rPr>
              <w:commentReference w:id="542"/>
            </w:r>
            <w:ins w:id="543" w:author="Hamza Charou" w:date="2020-03-18T15:59:00Z">
              <w:r>
                <w:rPr>
                  <w:rFonts w:cs="Calibri"/>
                  <w:color w:val="000000"/>
                  <w:lang w:val="en-US"/>
                </w:rPr>
                <w:t>for the</w:t>
              </w:r>
            </w:ins>
            <w:r w:rsidR="00410162">
              <w:rPr>
                <w:rFonts w:cs="Calibri"/>
                <w:color w:val="000000"/>
                <w:lang w:val="en-US"/>
              </w:rPr>
              <w:t xml:space="preserve"> following</w:t>
            </w:r>
            <w:ins w:id="544" w:author="Hamza Charou" w:date="2020-03-18T15:59:00Z">
              <w:r>
                <w:rPr>
                  <w:rFonts w:cs="Calibri"/>
                  <w:color w:val="000000"/>
                  <w:lang w:val="en-US"/>
                </w:rPr>
                <w:t xml:space="preserve"> cases at the start-up (</w:t>
              </w:r>
            </w:ins>
            <w:r w:rsidR="00CE7DD8">
              <w:rPr>
                <w:rFonts w:cs="Calibri"/>
                <w:color w:val="000000"/>
                <w:lang w:val="en-US"/>
              </w:rPr>
              <w:t>a</w:t>
            </w:r>
            <w:ins w:id="545" w:author="Hamza Charou" w:date="2020-03-18T15:59:00Z">
              <w:r>
                <w:rPr>
                  <w:rFonts w:cs="Calibri"/>
                  <w:color w:val="000000"/>
                  <w:lang w:val="en-US"/>
                </w:rPr>
                <w:t xml:space="preserve">utotests): </w:t>
              </w:r>
            </w:ins>
          </w:p>
          <w:p w14:paraId="45DD2EFD" w14:textId="00910CCD" w:rsidR="00410162" w:rsidRDefault="00410162" w:rsidP="00EC528E">
            <w:pPr>
              <w:pStyle w:val="Paragraphedeliste"/>
              <w:numPr>
                <w:ilvl w:val="0"/>
                <w:numId w:val="48"/>
              </w:numPr>
              <w:jc w:val="left"/>
              <w:rPr>
                <w:rFonts w:cs="Calibri"/>
                <w:color w:val="000000"/>
                <w:lang w:val="en-US"/>
              </w:rPr>
            </w:pPr>
            <w:r>
              <w:rPr>
                <w:rFonts w:cs="Calibri"/>
                <w:color w:val="000000"/>
                <w:lang w:val="en-US"/>
              </w:rPr>
              <w:t>MCU ROM manufacturing parameters</w:t>
            </w:r>
          </w:p>
          <w:p w14:paraId="1A974E27" w14:textId="1E733C4E" w:rsidR="00B7340A" w:rsidRPr="004A3D86" w:rsidRDefault="00B7340A" w:rsidP="00EC528E">
            <w:pPr>
              <w:pStyle w:val="Paragraphedeliste"/>
              <w:numPr>
                <w:ilvl w:val="0"/>
                <w:numId w:val="48"/>
              </w:numPr>
              <w:jc w:val="left"/>
              <w:rPr>
                <w:ins w:id="546" w:author="Hamza Charou" w:date="2020-03-18T15:59:00Z"/>
                <w:rFonts w:cs="Calibri"/>
                <w:color w:val="000000"/>
                <w:lang w:val="en-US"/>
              </w:rPr>
            </w:pPr>
            <w:ins w:id="547" w:author="Hamza Charou" w:date="2020-03-18T15:59:00Z">
              <w:r w:rsidRPr="004A3D86">
                <w:rPr>
                  <w:rFonts w:cs="Calibri"/>
                  <w:color w:val="000000"/>
                  <w:lang w:val="en-US"/>
                </w:rPr>
                <w:t xml:space="preserve">Motor position </w:t>
              </w:r>
            </w:ins>
          </w:p>
          <w:p w14:paraId="399DE192" w14:textId="2AEAE2C0" w:rsidR="00B7340A" w:rsidRPr="004A3D86" w:rsidRDefault="00B7340A" w:rsidP="00EC528E">
            <w:pPr>
              <w:pStyle w:val="Paragraphedeliste"/>
              <w:numPr>
                <w:ilvl w:val="0"/>
                <w:numId w:val="48"/>
              </w:numPr>
              <w:jc w:val="left"/>
              <w:rPr>
                <w:ins w:id="548" w:author="Hamza Charou" w:date="2020-03-18T15:59:00Z"/>
                <w:rFonts w:cs="Calibri"/>
                <w:color w:val="000000"/>
                <w:lang w:val="en-US"/>
              </w:rPr>
            </w:pPr>
            <w:ins w:id="549" w:author="Hamza Charou" w:date="2020-03-18T15:59:00Z">
              <w:r w:rsidRPr="004A3D86">
                <w:rPr>
                  <w:rFonts w:cs="Calibri"/>
                  <w:color w:val="000000"/>
                  <w:lang w:val="en-US"/>
                </w:rPr>
                <w:t>Technical</w:t>
              </w:r>
            </w:ins>
            <w:r w:rsidR="00CE7DD8">
              <w:rPr>
                <w:rFonts w:cs="Calibri"/>
                <w:color w:val="000000"/>
                <w:lang w:val="en-US"/>
              </w:rPr>
              <w:t xml:space="preserve"> and clinical</w:t>
            </w:r>
            <w:ins w:id="550" w:author="Hamza Charou" w:date="2020-03-18T15:59:00Z">
              <w:r w:rsidRPr="004A3D86">
                <w:rPr>
                  <w:rFonts w:cs="Calibri"/>
                  <w:color w:val="000000"/>
                  <w:lang w:val="en-US"/>
                </w:rPr>
                <w:t xml:space="preserve"> parameters </w:t>
              </w:r>
            </w:ins>
          </w:p>
          <w:p w14:paraId="47361E89" w14:textId="4BEB6592" w:rsidR="00B7340A" w:rsidRPr="00CE7DD8" w:rsidRDefault="00CE7DD8" w:rsidP="00CE7DD8">
            <w:pPr>
              <w:pStyle w:val="Paragraphedeliste"/>
              <w:numPr>
                <w:ilvl w:val="0"/>
                <w:numId w:val="48"/>
              </w:numPr>
              <w:jc w:val="left"/>
              <w:rPr>
                <w:ins w:id="551" w:author="Hamza Charou" w:date="2020-03-18T15:59:00Z"/>
                <w:rFonts w:cs="Calibri"/>
                <w:color w:val="000000"/>
                <w:lang w:val="en-US"/>
              </w:rPr>
            </w:pPr>
            <w:r>
              <w:rPr>
                <w:rFonts w:cs="Calibri"/>
                <w:color w:val="000000"/>
                <w:lang w:val="en-US"/>
              </w:rPr>
              <w:t>Applicative f</w:t>
            </w:r>
            <w:ins w:id="552" w:author="Hamza Charou" w:date="2020-03-18T15:59:00Z">
              <w:r w:rsidR="00B7340A" w:rsidRPr="004A3D86">
                <w:rPr>
                  <w:rFonts w:cs="Calibri"/>
                  <w:color w:val="000000"/>
                  <w:lang w:val="en-US"/>
                </w:rPr>
                <w:t>irmware</w:t>
              </w:r>
            </w:ins>
          </w:p>
        </w:tc>
      </w:tr>
    </w:tbl>
    <w:p w14:paraId="20FAC3DB" w14:textId="77777777" w:rsidR="00B7340A" w:rsidRPr="00C403A8" w:rsidRDefault="00B7340A" w:rsidP="00B7340A">
      <w:pPr>
        <w:rPr>
          <w:ins w:id="553" w:author="Hamza Charou" w:date="2020-03-18T16:00:00Z"/>
          <w:sz w:val="20"/>
          <w:szCs w:val="20"/>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B7340A" w:rsidRPr="0063524D" w14:paraId="7429FBD4" w14:textId="77777777" w:rsidTr="0097003B">
        <w:trPr>
          <w:trHeight w:val="20"/>
          <w:ins w:id="554" w:author="Hamza Charou" w:date="2020-03-18T16:00:00Z"/>
        </w:trPr>
        <w:tc>
          <w:tcPr>
            <w:tcW w:w="2268" w:type="dxa"/>
            <w:shd w:val="clear" w:color="auto" w:fill="FBD4B4" w:themeFill="accent6" w:themeFillTint="66"/>
          </w:tcPr>
          <w:p w14:paraId="4F387835" w14:textId="6B64052E" w:rsidR="00B7340A" w:rsidRPr="0063524D" w:rsidRDefault="00B7340A" w:rsidP="00EC528E">
            <w:pPr>
              <w:rPr>
                <w:ins w:id="555" w:author="Hamza Charou" w:date="2020-03-18T16:00:00Z"/>
                <w:lang w:val="en-US"/>
              </w:rPr>
            </w:pPr>
            <w:ins w:id="556" w:author="Hamza Charou" w:date="2020-03-18T16:00:00Z">
              <w:r w:rsidRPr="0063524D">
                <w:rPr>
                  <w:rFonts w:cs="Calibri"/>
                  <w:color w:val="000000"/>
                </w:rPr>
                <w:t>EAUS</w:t>
              </w:r>
            </w:ins>
            <w:r w:rsidR="00774630">
              <w:rPr>
                <w:rFonts w:cs="Calibri"/>
                <w:color w:val="000000"/>
              </w:rPr>
              <w:t>_SRS_1610171143_</w:t>
            </w:r>
            <w:ins w:id="557" w:author="Hamza Charou" w:date="2020-03-18T16:00:00Z">
              <w:r>
                <w:rPr>
                  <w:rFonts w:cs="Calibri"/>
                  <w:color w:val="000000"/>
                </w:rPr>
                <w:t>0004</w:t>
              </w:r>
            </w:ins>
          </w:p>
        </w:tc>
        <w:tc>
          <w:tcPr>
            <w:tcW w:w="8640" w:type="dxa"/>
            <w:shd w:val="clear" w:color="auto" w:fill="FBD4B4" w:themeFill="accent6" w:themeFillTint="66"/>
          </w:tcPr>
          <w:p w14:paraId="162FEDAC" w14:textId="0BC839AA" w:rsidR="006224E8" w:rsidRPr="00667029" w:rsidRDefault="006224E8" w:rsidP="00EC528E">
            <w:pPr>
              <w:jc w:val="right"/>
              <w:rPr>
                <w:lang w:val="en-US"/>
              </w:rPr>
            </w:pPr>
            <w:commentRangeStart w:id="558"/>
            <w:r w:rsidRPr="00667029">
              <w:rPr>
                <w:lang w:val="en-US"/>
              </w:rPr>
              <w:t>EAUS_RSK_0000_0051,</w:t>
            </w:r>
          </w:p>
          <w:p w14:paraId="0A98171F" w14:textId="77777777" w:rsidR="00B7340A" w:rsidRDefault="00B7340A" w:rsidP="00EC528E">
            <w:pPr>
              <w:jc w:val="right"/>
              <w:rPr>
                <w:lang w:val="en-US"/>
              </w:rPr>
            </w:pPr>
            <w:ins w:id="559" w:author="Hamza Charou" w:date="2020-03-18T16:00:00Z">
              <w:r w:rsidRPr="00667029">
                <w:rPr>
                  <w:lang w:val="en-US"/>
                </w:rPr>
                <w:t>EAUS_RSK_0000_0297</w:t>
              </w:r>
            </w:ins>
            <w:r w:rsidR="00410162">
              <w:rPr>
                <w:lang w:val="en-US"/>
              </w:rPr>
              <w:t>,</w:t>
            </w:r>
          </w:p>
          <w:p w14:paraId="44686651" w14:textId="6576F17A" w:rsidR="00410162" w:rsidRPr="00667029" w:rsidRDefault="00410162" w:rsidP="00EC528E">
            <w:pPr>
              <w:jc w:val="right"/>
              <w:rPr>
                <w:ins w:id="560" w:author="Hamza Charou" w:date="2020-03-18T16:00:00Z"/>
                <w:lang w:val="en-US"/>
              </w:rPr>
            </w:pPr>
            <w:r w:rsidRPr="00410162">
              <w:rPr>
                <w:lang w:val="en-US"/>
              </w:rPr>
              <w:t>EAUS_RSK_0000_0392</w:t>
            </w:r>
            <w:commentRangeEnd w:id="558"/>
            <w:r>
              <w:rPr>
                <w:rStyle w:val="Marquedecommentaire"/>
              </w:rPr>
              <w:commentReference w:id="558"/>
            </w:r>
          </w:p>
        </w:tc>
      </w:tr>
      <w:tr w:rsidR="00B7340A" w:rsidRPr="001D323E" w14:paraId="143B63CA" w14:textId="77777777" w:rsidTr="00EC528E">
        <w:trPr>
          <w:trHeight w:val="20"/>
          <w:ins w:id="561" w:author="Hamza Charou" w:date="2020-03-18T16:00:00Z"/>
        </w:trPr>
        <w:tc>
          <w:tcPr>
            <w:tcW w:w="10908" w:type="dxa"/>
            <w:gridSpan w:val="2"/>
          </w:tcPr>
          <w:p w14:paraId="09AEDC05" w14:textId="2FA4B922" w:rsidR="00B7340A" w:rsidRPr="0063524D" w:rsidRDefault="00B7340A" w:rsidP="00EC528E">
            <w:pPr>
              <w:rPr>
                <w:ins w:id="562" w:author="Hamza Charou" w:date="2020-03-18T16:00:00Z"/>
                <w:rFonts w:cs="Calibri"/>
                <w:color w:val="000000"/>
                <w:lang w:val="en-US"/>
              </w:rPr>
            </w:pPr>
            <w:ins w:id="563" w:author="Hamza Charou" w:date="2020-03-18T16:00:00Z">
              <w:r>
                <w:rPr>
                  <w:rFonts w:cs="Calibri"/>
                  <w:color w:val="000000"/>
                  <w:lang w:val="en-US"/>
                </w:rPr>
                <w:t xml:space="preserve">The CU shall perform an SPI </w:t>
              </w:r>
              <w:del w:id="564" w:author="Rafael Wehrmeister Padilha" w:date="2020-08-24T12:05:00Z">
                <w:r w:rsidDel="001E155B">
                  <w:rPr>
                    <w:rFonts w:cs="Calibri"/>
                    <w:color w:val="000000"/>
                    <w:lang w:val="en-US"/>
                  </w:rPr>
                  <w:delText>autotest</w:delText>
                </w:r>
              </w:del>
            </w:ins>
            <w:ins w:id="565" w:author="Rafael Wehrmeister Padilha" w:date="2020-08-24T12:05:00Z">
              <w:r>
                <w:rPr>
                  <w:rFonts w:cs="Calibri"/>
                  <w:color w:val="000000"/>
                  <w:lang w:val="en-US"/>
                </w:rPr>
                <w:t>autotest</w:t>
              </w:r>
            </w:ins>
            <w:ins w:id="566" w:author="Hamza Charou" w:date="2020-03-18T16:00:00Z">
              <w:r>
                <w:rPr>
                  <w:rFonts w:cs="Calibri"/>
                  <w:color w:val="000000"/>
                  <w:lang w:val="en-US"/>
                </w:rPr>
                <w:t xml:space="preserve"> </w:t>
              </w:r>
            </w:ins>
            <w:r w:rsidR="00CE7DD8">
              <w:rPr>
                <w:rFonts w:cs="Calibri"/>
                <w:color w:val="000000"/>
                <w:lang w:val="en-US"/>
              </w:rPr>
              <w:t>at</w:t>
            </w:r>
            <w:ins w:id="567" w:author="Hamza Charou" w:date="2020-03-18T16:00:00Z">
              <w:r>
                <w:rPr>
                  <w:rFonts w:cs="Calibri"/>
                  <w:color w:val="000000"/>
                  <w:lang w:val="en-US"/>
                </w:rPr>
                <w:t xml:space="preserve"> the </w:t>
              </w:r>
              <w:del w:id="568" w:author="Rafael Wehrmeister Padilha" w:date="2020-08-24T12:05:00Z">
                <w:r w:rsidDel="009E2D95">
                  <w:rPr>
                    <w:rFonts w:cs="Calibri"/>
                    <w:color w:val="000000"/>
                    <w:lang w:val="en-US"/>
                  </w:rPr>
                  <w:delText>starup</w:delText>
                </w:r>
              </w:del>
              <w:r>
                <w:rPr>
                  <w:rFonts w:cs="Calibri"/>
                  <w:color w:val="000000"/>
                  <w:lang w:val="en-US"/>
                </w:rPr>
                <w:t xml:space="preserve">bootloader </w:t>
              </w:r>
            </w:ins>
            <w:ins w:id="569" w:author="Rafael Wehrmeister Padilha" w:date="2020-08-24T12:05:00Z">
              <w:r w:rsidR="00CE7DD8">
                <w:rPr>
                  <w:rFonts w:cs="Calibri"/>
                  <w:color w:val="000000"/>
                  <w:lang w:val="en-US"/>
                </w:rPr>
                <w:t>start-up</w:t>
              </w:r>
            </w:ins>
            <w:ins w:id="570" w:author="Hamza Charou" w:date="2020-03-18T16:00:00Z">
              <w:r w:rsidR="00CE7DD8">
                <w:rPr>
                  <w:rFonts w:cs="Calibri"/>
                  <w:color w:val="000000"/>
                  <w:lang w:val="en-US"/>
                </w:rPr>
                <w:t xml:space="preserve"> </w:t>
              </w:r>
              <w:r>
                <w:rPr>
                  <w:rFonts w:cs="Calibri"/>
                  <w:color w:val="000000"/>
                  <w:lang w:val="en-US"/>
                </w:rPr>
                <w:t xml:space="preserve">to verify that the radio chip is accessible. This will be performed by reading </w:t>
              </w:r>
            </w:ins>
            <w:r w:rsidR="00CE7DD8">
              <w:rPr>
                <w:rFonts w:cs="Calibri"/>
                <w:color w:val="000000"/>
                <w:lang w:val="en-US"/>
              </w:rPr>
              <w:t xml:space="preserve">the </w:t>
            </w:r>
            <w:ins w:id="571" w:author="Rafael Wehrmeister Padilha" w:date="2020-08-24T12:06:00Z">
              <w:r>
                <w:rPr>
                  <w:rFonts w:cs="Calibri"/>
                  <w:color w:val="000000"/>
                  <w:lang w:val="en-US"/>
                </w:rPr>
                <w:t>Z</w:t>
              </w:r>
            </w:ins>
            <w:ins w:id="572" w:author="Hamza Charou" w:date="2020-03-18T16:00:00Z">
              <w:del w:id="573" w:author="Rafael Wehrmeister Padilha" w:date="2020-08-24T12:06:00Z">
                <w:r w:rsidDel="001E155B">
                  <w:rPr>
                    <w:rFonts w:cs="Calibri"/>
                    <w:color w:val="000000"/>
                    <w:lang w:val="en-US"/>
                  </w:rPr>
                  <w:delText>z</w:delText>
                </w:r>
              </w:del>
              <w:r>
                <w:rPr>
                  <w:rFonts w:cs="Calibri"/>
                  <w:color w:val="000000"/>
                  <w:lang w:val="en-US"/>
                </w:rPr>
                <w:t xml:space="preserve">arlink </w:t>
              </w:r>
            </w:ins>
            <w:r w:rsidR="00CE7DD8">
              <w:rPr>
                <w:rFonts w:cs="Calibri"/>
                <w:color w:val="000000"/>
                <w:lang w:val="en-US"/>
              </w:rPr>
              <w:t>module ID.</w:t>
            </w:r>
          </w:p>
        </w:tc>
      </w:tr>
    </w:tbl>
    <w:p w14:paraId="76428F33" w14:textId="77777777" w:rsidR="00B7340A" w:rsidRPr="004971EE" w:rsidRDefault="00B7340A" w:rsidP="00B7340A">
      <w:pPr>
        <w:rPr>
          <w:ins w:id="574" w:author="Hamza Charou" w:date="2020-03-18T16:00:00Z"/>
          <w:sz w:val="20"/>
          <w:szCs w:val="20"/>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B7340A" w:rsidRPr="0063524D" w14:paraId="7A3FEFE5" w14:textId="77777777" w:rsidTr="0097003B">
        <w:trPr>
          <w:trHeight w:val="20"/>
          <w:ins w:id="575" w:author="Hamza Charou" w:date="2020-03-18T16:00:00Z"/>
        </w:trPr>
        <w:tc>
          <w:tcPr>
            <w:tcW w:w="2268" w:type="dxa"/>
            <w:shd w:val="clear" w:color="auto" w:fill="FBD4B4" w:themeFill="accent6" w:themeFillTint="66"/>
          </w:tcPr>
          <w:p w14:paraId="727C7C3A" w14:textId="46A64458" w:rsidR="00B7340A" w:rsidRPr="00410162" w:rsidRDefault="00B7340A" w:rsidP="00EC528E">
            <w:pPr>
              <w:rPr>
                <w:ins w:id="576" w:author="Hamza Charou" w:date="2020-03-18T16:00:00Z"/>
                <w:lang w:val="en-US"/>
              </w:rPr>
            </w:pPr>
            <w:ins w:id="577" w:author="Hamza Charou" w:date="2020-03-18T16:00:00Z">
              <w:r w:rsidRPr="00410162">
                <w:rPr>
                  <w:rFonts w:cs="Calibri"/>
                  <w:color w:val="000000"/>
                </w:rPr>
                <w:t>EAUS</w:t>
              </w:r>
            </w:ins>
            <w:r w:rsidR="00774630">
              <w:rPr>
                <w:rFonts w:cs="Calibri"/>
                <w:color w:val="000000"/>
              </w:rPr>
              <w:t>_SRS_1610171143_</w:t>
            </w:r>
            <w:ins w:id="578" w:author="Hamza Charou" w:date="2020-03-18T16:00:00Z">
              <w:r w:rsidRPr="00410162">
                <w:rPr>
                  <w:rFonts w:cs="Calibri"/>
                  <w:color w:val="000000"/>
                </w:rPr>
                <w:t>0005</w:t>
              </w:r>
            </w:ins>
          </w:p>
        </w:tc>
        <w:tc>
          <w:tcPr>
            <w:tcW w:w="8640" w:type="dxa"/>
            <w:shd w:val="clear" w:color="auto" w:fill="FBD4B4" w:themeFill="accent6" w:themeFillTint="66"/>
          </w:tcPr>
          <w:p w14:paraId="2CB6C212" w14:textId="77777777" w:rsidR="00B7340A" w:rsidRPr="00410162" w:rsidRDefault="00B7340A" w:rsidP="00EC528E">
            <w:pPr>
              <w:jc w:val="right"/>
              <w:rPr>
                <w:ins w:id="579" w:author="Hamza Charou" w:date="2020-03-18T16:00:00Z"/>
                <w:strike/>
                <w:lang w:val="en-US"/>
              </w:rPr>
            </w:pPr>
            <w:ins w:id="580" w:author="Hamza Charou" w:date="2020-03-18T16:00:00Z">
              <w:r w:rsidRPr="00410162">
                <w:rPr>
                  <w:strike/>
                  <w:lang w:val="en-US"/>
                </w:rPr>
                <w:t>EAUS_RSK_0000_0392</w:t>
              </w:r>
            </w:ins>
          </w:p>
        </w:tc>
      </w:tr>
      <w:tr w:rsidR="00B7340A" w:rsidRPr="001D323E" w14:paraId="03AA14FD" w14:textId="77777777" w:rsidTr="00EC528E">
        <w:trPr>
          <w:trHeight w:val="20"/>
          <w:ins w:id="581" w:author="Hamza Charou" w:date="2020-03-18T16:00:00Z"/>
        </w:trPr>
        <w:tc>
          <w:tcPr>
            <w:tcW w:w="10908" w:type="dxa"/>
            <w:gridSpan w:val="2"/>
          </w:tcPr>
          <w:p w14:paraId="01E32FB6" w14:textId="77777777" w:rsidR="00B7340A" w:rsidRPr="00410162" w:rsidRDefault="00B7340A" w:rsidP="00EC528E">
            <w:pPr>
              <w:rPr>
                <w:ins w:id="582" w:author="Hamza Charou" w:date="2020-03-18T16:00:00Z"/>
                <w:rFonts w:cs="Calibri"/>
                <w:strike/>
                <w:color w:val="000000"/>
                <w:lang w:val="en-US"/>
              </w:rPr>
            </w:pPr>
            <w:commentRangeStart w:id="583"/>
            <w:ins w:id="584" w:author="Hamza Charou" w:date="2020-03-18T16:00:00Z">
              <w:r w:rsidRPr="00410162">
                <w:rPr>
                  <w:rFonts w:cs="Calibri"/>
                  <w:strike/>
                  <w:color w:val="000000"/>
                  <w:lang w:val="en-US"/>
                </w:rPr>
                <w:t>The CU shall execute an autotest on ADC read</w:t>
              </w:r>
            </w:ins>
            <w:ins w:id="585" w:author="Rafael Wehrmeister Padilha" w:date="2020-08-24T12:06:00Z">
              <w:r w:rsidRPr="00410162">
                <w:rPr>
                  <w:rFonts w:cs="Calibri"/>
                  <w:strike/>
                  <w:color w:val="000000"/>
                  <w:lang w:val="en-US"/>
                </w:rPr>
                <w:t>ing</w:t>
              </w:r>
            </w:ins>
            <w:ins w:id="586" w:author="Hamza Charou" w:date="2020-03-18T16:00:00Z">
              <w:r w:rsidRPr="00410162">
                <w:rPr>
                  <w:rFonts w:cs="Calibri"/>
                  <w:strike/>
                  <w:color w:val="000000"/>
                  <w:lang w:val="en-US"/>
                </w:rPr>
                <w:t xml:space="preserve"> a stable signal and verify returned value </w:t>
              </w:r>
            </w:ins>
            <w:ins w:id="587" w:author="Rafael Wehrmeister Padilha" w:date="2020-08-24T12:06:00Z">
              <w:r w:rsidRPr="00410162">
                <w:rPr>
                  <w:rFonts w:cs="Calibri"/>
                  <w:strike/>
                  <w:color w:val="000000"/>
                  <w:lang w:val="en-US"/>
                </w:rPr>
                <w:t>.</w:t>
              </w:r>
            </w:ins>
            <w:commentRangeEnd w:id="583"/>
            <w:r w:rsidR="00CE7DD8" w:rsidRPr="00410162">
              <w:rPr>
                <w:rStyle w:val="Marquedecommentaire"/>
              </w:rPr>
              <w:commentReference w:id="583"/>
            </w:r>
          </w:p>
        </w:tc>
      </w:tr>
    </w:tbl>
    <w:p w14:paraId="70BFD1F1" w14:textId="0653070F" w:rsidR="00CE7DD8" w:rsidRDefault="00CE7DD8" w:rsidP="00B7340A">
      <w:pPr>
        <w:rPr>
          <w:sz w:val="20"/>
          <w:szCs w:val="20"/>
          <w:lang w:val="en-US"/>
        </w:rPr>
      </w:pPr>
    </w:p>
    <w:p w14:paraId="3A427F93" w14:textId="77777777" w:rsidR="0034150C" w:rsidRPr="0063524D" w:rsidRDefault="0034150C" w:rsidP="00B7340A">
      <w:pPr>
        <w:rPr>
          <w:ins w:id="588" w:author="Hamza Charou" w:date="2020-03-18T15:59:00Z"/>
          <w:sz w:val="20"/>
          <w:szCs w:val="20"/>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B7340A" w:rsidRPr="0063524D" w14:paraId="529E395D" w14:textId="77777777" w:rsidTr="0097003B">
        <w:trPr>
          <w:trHeight w:val="20"/>
          <w:ins w:id="589" w:author="Hamza Charou" w:date="2020-03-18T15:59:00Z"/>
        </w:trPr>
        <w:tc>
          <w:tcPr>
            <w:tcW w:w="2268" w:type="dxa"/>
            <w:shd w:val="clear" w:color="auto" w:fill="FBD4B4" w:themeFill="accent6" w:themeFillTint="66"/>
          </w:tcPr>
          <w:p w14:paraId="0C6A5A30" w14:textId="471AEFD6" w:rsidR="00B7340A" w:rsidRPr="0063524D" w:rsidRDefault="00B7340A" w:rsidP="00EC528E">
            <w:pPr>
              <w:rPr>
                <w:ins w:id="590" w:author="Hamza Charou" w:date="2020-03-18T15:59:00Z"/>
                <w:lang w:val="en-US"/>
              </w:rPr>
            </w:pPr>
            <w:ins w:id="591" w:author="Hamza Charou" w:date="2020-03-18T15:59:00Z">
              <w:r w:rsidRPr="0063524D">
                <w:rPr>
                  <w:rFonts w:cs="Calibri"/>
                  <w:color w:val="000000"/>
                </w:rPr>
                <w:lastRenderedPageBreak/>
                <w:t>EAUS</w:t>
              </w:r>
            </w:ins>
            <w:r w:rsidR="00774630">
              <w:rPr>
                <w:rFonts w:cs="Calibri"/>
                <w:color w:val="000000"/>
              </w:rPr>
              <w:t>_SRS_1610171143_</w:t>
            </w:r>
            <w:ins w:id="592" w:author="Hamza Charou" w:date="2020-03-18T16:00:00Z">
              <w:r>
                <w:rPr>
                  <w:rFonts w:cs="Calibri"/>
                  <w:color w:val="000000"/>
                </w:rPr>
                <w:t>0002</w:t>
              </w:r>
            </w:ins>
          </w:p>
        </w:tc>
        <w:tc>
          <w:tcPr>
            <w:tcW w:w="8640" w:type="dxa"/>
            <w:shd w:val="clear" w:color="auto" w:fill="FBD4B4" w:themeFill="accent6" w:themeFillTint="66"/>
          </w:tcPr>
          <w:p w14:paraId="6712ADB0" w14:textId="77777777" w:rsidR="00B7340A" w:rsidRPr="00F51D7E" w:rsidRDefault="00B7340A" w:rsidP="00EC528E">
            <w:pPr>
              <w:jc w:val="right"/>
              <w:rPr>
                <w:ins w:id="593" w:author="Hamza Charou" w:date="2020-03-18T15:59:00Z"/>
                <w:lang w:val="en-US"/>
              </w:rPr>
            </w:pPr>
            <w:commentRangeStart w:id="594"/>
            <w:ins w:id="595" w:author="Hamza Charou" w:date="2020-03-18T15:59:00Z">
              <w:r w:rsidRPr="00F51D7E">
                <w:rPr>
                  <w:lang w:val="en-US"/>
                </w:rPr>
                <w:t>EAUS_RSK_0000_0040</w:t>
              </w:r>
            </w:ins>
            <w:commentRangeEnd w:id="594"/>
            <w:r w:rsidR="00F51D7E">
              <w:rPr>
                <w:rStyle w:val="Marquedecommentaire"/>
              </w:rPr>
              <w:commentReference w:id="594"/>
            </w:r>
          </w:p>
        </w:tc>
      </w:tr>
      <w:tr w:rsidR="00B7340A" w:rsidRPr="001D323E" w14:paraId="24EE3BD0" w14:textId="77777777" w:rsidTr="00EC528E">
        <w:trPr>
          <w:trHeight w:val="20"/>
          <w:ins w:id="596" w:author="Hamza Charou" w:date="2020-03-18T15:59:00Z"/>
        </w:trPr>
        <w:tc>
          <w:tcPr>
            <w:tcW w:w="10908" w:type="dxa"/>
            <w:gridSpan w:val="2"/>
          </w:tcPr>
          <w:p w14:paraId="1B0B8B5D" w14:textId="765B5F71" w:rsidR="00B7340A" w:rsidRPr="0063524D" w:rsidRDefault="00CE7DD8" w:rsidP="00EC528E">
            <w:pPr>
              <w:rPr>
                <w:ins w:id="597" w:author="Hamza Charou" w:date="2020-03-18T15:59:00Z"/>
                <w:rFonts w:cs="Calibri"/>
                <w:color w:val="000000"/>
                <w:lang w:val="en-US"/>
              </w:rPr>
            </w:pPr>
            <w:r>
              <w:rPr>
                <w:rFonts w:cs="Calibri"/>
                <w:color w:val="000000"/>
                <w:lang w:val="en-US"/>
              </w:rPr>
              <w:t>Upon</w:t>
            </w:r>
            <w:ins w:id="598" w:author="Hamza Charou" w:date="2020-03-18T15:59:00Z">
              <w:r w:rsidR="00B7340A">
                <w:rPr>
                  <w:rFonts w:cs="Calibri"/>
                  <w:color w:val="000000"/>
                  <w:lang w:val="en-US"/>
                </w:rPr>
                <w:t xml:space="preserve"> reset</w:t>
              </w:r>
            </w:ins>
            <w:r>
              <w:rPr>
                <w:rFonts w:cs="Calibri"/>
                <w:color w:val="000000"/>
                <w:lang w:val="en-US"/>
              </w:rPr>
              <w:t>, the CU shall</w:t>
            </w:r>
            <w:ins w:id="599" w:author="Hamza Charou" w:date="2020-03-18T15:59:00Z">
              <w:r w:rsidR="00B7340A">
                <w:rPr>
                  <w:rFonts w:cs="Calibri"/>
                  <w:color w:val="000000"/>
                  <w:lang w:val="en-US"/>
                </w:rPr>
                <w:t xml:space="preserve"> go to </w:t>
              </w:r>
              <w:del w:id="600" w:author="Rafael Wehrmeister Padilha" w:date="2020-08-24T12:05:00Z">
                <w:r w:rsidR="00B7340A" w:rsidDel="006F25E4">
                  <w:rPr>
                    <w:rFonts w:cs="Calibri"/>
                    <w:color w:val="000000"/>
                    <w:lang w:val="en-US"/>
                  </w:rPr>
                  <w:delText>b</w:delText>
                </w:r>
              </w:del>
            </w:ins>
            <w:ins w:id="601" w:author="Rafael Wehrmeister Padilha" w:date="2020-08-24T12:05:00Z">
              <w:r w:rsidR="00B7340A">
                <w:rPr>
                  <w:rFonts w:cs="Calibri"/>
                  <w:color w:val="000000"/>
                  <w:lang w:val="en-US"/>
                </w:rPr>
                <w:t>B</w:t>
              </w:r>
            </w:ins>
            <w:ins w:id="602" w:author="Hamza Charou" w:date="2020-03-18T15:59:00Z">
              <w:r w:rsidR="00B7340A">
                <w:rPr>
                  <w:rFonts w:cs="Calibri"/>
                  <w:color w:val="000000"/>
                  <w:lang w:val="en-US"/>
                </w:rPr>
                <w:t xml:space="preserve">ootloader </w:t>
              </w:r>
            </w:ins>
            <w:r>
              <w:rPr>
                <w:rFonts w:cs="Calibri"/>
                <w:color w:val="000000"/>
                <w:lang w:val="en-US"/>
              </w:rPr>
              <w:t>firmware</w:t>
            </w:r>
            <w:ins w:id="603" w:author="Rafael Wehrmeister Padilha" w:date="2020-08-24T12:05:00Z">
              <w:r w:rsidR="00B7340A">
                <w:rPr>
                  <w:rFonts w:cs="Calibri"/>
                  <w:color w:val="000000"/>
                  <w:lang w:val="en-US"/>
                </w:rPr>
                <w:t xml:space="preserve"> </w:t>
              </w:r>
            </w:ins>
            <w:ins w:id="604" w:author="Hamza Charou" w:date="2020-03-18T15:59:00Z">
              <w:r w:rsidR="00B7340A">
                <w:rPr>
                  <w:rFonts w:cs="Calibri"/>
                  <w:color w:val="000000"/>
                  <w:lang w:val="en-US"/>
                </w:rPr>
                <w:t xml:space="preserve">first and check the reset </w:t>
              </w:r>
              <w:commentRangeStart w:id="605"/>
              <w:r w:rsidR="00B7340A">
                <w:rPr>
                  <w:rFonts w:cs="Calibri"/>
                  <w:color w:val="000000"/>
                  <w:lang w:val="en-US"/>
                </w:rPr>
                <w:t xml:space="preserve">reason </w:t>
              </w:r>
            </w:ins>
            <w:commentRangeEnd w:id="605"/>
            <w:r w:rsidR="00146BFE">
              <w:rPr>
                <w:rStyle w:val="Marquedecommentaire"/>
              </w:rPr>
              <w:commentReference w:id="605"/>
            </w:r>
            <w:ins w:id="606" w:author="Hamza Charou" w:date="2020-03-18T15:59:00Z">
              <w:r w:rsidR="00B7340A">
                <w:rPr>
                  <w:rFonts w:cs="Calibri"/>
                  <w:color w:val="000000"/>
                  <w:lang w:val="en-US"/>
                </w:rPr>
                <w:t xml:space="preserve">to decide if the CU shall go to </w:t>
              </w:r>
            </w:ins>
            <w:ins w:id="607" w:author="Rafael Wehrmeister Padilha" w:date="2020-08-24T12:05:00Z">
              <w:r w:rsidR="00B7340A" w:rsidRPr="00DF3A03">
                <w:rPr>
                  <w:rFonts w:cs="Calibri"/>
                  <w:color w:val="000000"/>
                  <w:lang w:val="en-US"/>
                </w:rPr>
                <w:t>S</w:t>
              </w:r>
            </w:ins>
            <w:ins w:id="608" w:author="Hamza Charou" w:date="2020-03-18T15:59:00Z">
              <w:del w:id="609" w:author="Rafael Wehrmeister Padilha" w:date="2020-08-24T12:05:00Z">
                <w:r w:rsidR="00B7340A" w:rsidRPr="00DF3A03" w:rsidDel="006F25E4">
                  <w:rPr>
                    <w:rFonts w:cs="Calibri"/>
                    <w:color w:val="000000"/>
                    <w:lang w:val="en-US"/>
                  </w:rPr>
                  <w:delText>s</w:delText>
                </w:r>
              </w:del>
              <w:r w:rsidR="00B7340A" w:rsidRPr="00DF3A03">
                <w:rPr>
                  <w:rFonts w:cs="Calibri"/>
                  <w:color w:val="000000"/>
                  <w:lang w:val="en-US"/>
                </w:rPr>
                <w:t>afe</w:t>
              </w:r>
              <w:r w:rsidR="00B7340A">
                <w:rPr>
                  <w:rFonts w:cs="Calibri"/>
                  <w:color w:val="000000"/>
                  <w:lang w:val="en-US"/>
                </w:rPr>
                <w:t xml:space="preserve"> mode</w:t>
              </w:r>
            </w:ins>
            <w:r w:rsidR="00562BB9">
              <w:rPr>
                <w:rFonts w:cs="Calibri"/>
                <w:color w:val="000000"/>
                <w:lang w:val="en-US"/>
              </w:rPr>
              <w:t>.</w:t>
            </w:r>
          </w:p>
        </w:tc>
      </w:tr>
    </w:tbl>
    <w:p w14:paraId="2892E56E" w14:textId="4FEF8A17" w:rsidR="00B7340A" w:rsidRDefault="00B7340A" w:rsidP="003874D8"/>
    <w:p w14:paraId="74FB2ACE" w14:textId="603E222A" w:rsidR="0029146E" w:rsidRDefault="001E53B8" w:rsidP="001C0170">
      <w:pPr>
        <w:pStyle w:val="Titre4"/>
      </w:pPr>
      <w:r>
        <w:t>Maintenance</w:t>
      </w:r>
      <w:r w:rsidR="00562BB9">
        <w:t xml:space="preserve"> Mode</w:t>
      </w:r>
    </w:p>
    <w:p w14:paraId="78D4FC8F" w14:textId="77777777" w:rsidR="00A3422D" w:rsidRPr="00102B86" w:rsidRDefault="00A3422D" w:rsidP="00A3422D">
      <w:pPr>
        <w:rPr>
          <w:ins w:id="610" w:author="Hamza Charou" w:date="2020-03-18T13:31:00Z"/>
          <w:sz w:val="20"/>
          <w:szCs w:val="20"/>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A3422D" w:rsidRPr="005246B4" w14:paraId="0D939525" w14:textId="77777777" w:rsidTr="0097003B">
        <w:trPr>
          <w:trHeight w:val="20"/>
          <w:ins w:id="611" w:author="Hamza Charou" w:date="2020-03-18T13:31:00Z"/>
        </w:trPr>
        <w:tc>
          <w:tcPr>
            <w:tcW w:w="2268" w:type="dxa"/>
            <w:shd w:val="clear" w:color="auto" w:fill="FBD4B4" w:themeFill="accent6" w:themeFillTint="66"/>
          </w:tcPr>
          <w:p w14:paraId="1DE9FF79" w14:textId="0C3BBC33" w:rsidR="00A3422D" w:rsidRPr="0063524D" w:rsidRDefault="00A3422D" w:rsidP="00EC528E">
            <w:pPr>
              <w:rPr>
                <w:ins w:id="612" w:author="Hamza Charou" w:date="2020-03-18T13:31:00Z"/>
                <w:lang w:val="en-US"/>
              </w:rPr>
            </w:pPr>
            <w:commentRangeStart w:id="613"/>
            <w:ins w:id="614" w:author="Hamza Charou" w:date="2020-03-18T13:31:00Z">
              <w:r w:rsidRPr="0063524D">
                <w:rPr>
                  <w:rFonts w:cs="Calibri"/>
                  <w:color w:val="000000"/>
                </w:rPr>
                <w:t>EAUS</w:t>
              </w:r>
            </w:ins>
            <w:r w:rsidR="00774630">
              <w:rPr>
                <w:rFonts w:cs="Calibri"/>
                <w:color w:val="000000"/>
              </w:rPr>
              <w:t>_SRS_1610171143_</w:t>
            </w:r>
            <w:ins w:id="615" w:author="Hamza Charou" w:date="2020-03-18T13:31:00Z">
              <w:r>
                <w:rPr>
                  <w:rFonts w:cs="Calibri"/>
                  <w:color w:val="000000"/>
                </w:rPr>
                <w:t>0001</w:t>
              </w:r>
            </w:ins>
            <w:commentRangeEnd w:id="613"/>
            <w:r w:rsidR="00D311B8">
              <w:rPr>
                <w:rStyle w:val="Marquedecommentaire"/>
              </w:rPr>
              <w:commentReference w:id="613"/>
            </w:r>
          </w:p>
        </w:tc>
        <w:tc>
          <w:tcPr>
            <w:tcW w:w="8640" w:type="dxa"/>
            <w:shd w:val="clear" w:color="auto" w:fill="FBD4B4" w:themeFill="accent6" w:themeFillTint="66"/>
          </w:tcPr>
          <w:p w14:paraId="0E495D8D" w14:textId="77777777" w:rsidR="00D17B2F" w:rsidRDefault="00D17B2F" w:rsidP="00EC528E">
            <w:pPr>
              <w:jc w:val="right"/>
              <w:rPr>
                <w:lang w:val="en-US"/>
              </w:rPr>
            </w:pPr>
            <w:ins w:id="616" w:author="Hamza Charou" w:date="2020-03-18T13:31:00Z">
              <w:r w:rsidRPr="00565C9F">
                <w:rPr>
                  <w:lang w:val="en-US"/>
                  <w:rPrChange w:id="617" w:author="Hamza Charou" w:date="2020-03-18T13:31:00Z">
                    <w:rPr/>
                  </w:rPrChange>
                </w:rPr>
                <w:t>EAUS_RSK_0000_0150</w:t>
              </w:r>
            </w:ins>
            <w:commentRangeStart w:id="618"/>
            <w:commentRangeEnd w:id="618"/>
            <w:r>
              <w:rPr>
                <w:rStyle w:val="Marquedecommentaire"/>
              </w:rPr>
              <w:commentReference w:id="618"/>
            </w:r>
            <w:r>
              <w:rPr>
                <w:lang w:val="en-US"/>
              </w:rPr>
              <w:t>,</w:t>
            </w:r>
          </w:p>
          <w:p w14:paraId="34FA92CF" w14:textId="125CD44E" w:rsidR="00A3422D" w:rsidRPr="00565C9F" w:rsidRDefault="00A3422D" w:rsidP="00EC528E">
            <w:pPr>
              <w:jc w:val="right"/>
              <w:rPr>
                <w:ins w:id="619" w:author="Hamza Charou" w:date="2020-03-18T13:31:00Z"/>
                <w:lang w:val="en-US"/>
                <w:rPrChange w:id="620" w:author="Hamza Charou" w:date="2020-03-18T13:31:00Z">
                  <w:rPr>
                    <w:ins w:id="621" w:author="Hamza Charou" w:date="2020-03-18T13:31:00Z"/>
                  </w:rPr>
                </w:rPrChange>
              </w:rPr>
            </w:pPr>
            <w:ins w:id="622" w:author="Hamza Charou" w:date="2020-03-18T13:31:00Z">
              <w:r w:rsidRPr="00565C9F">
                <w:rPr>
                  <w:lang w:val="en-US"/>
                  <w:rPrChange w:id="623" w:author="Hamza Charou" w:date="2020-03-18T13:31:00Z">
                    <w:rPr/>
                  </w:rPrChange>
                </w:rPr>
                <w:t>EAUS_RSK_0000_0291,</w:t>
              </w:r>
            </w:ins>
          </w:p>
          <w:p w14:paraId="0009A88B" w14:textId="6BE76D93" w:rsidR="00A3422D" w:rsidRPr="00565C9F" w:rsidRDefault="00A3422D" w:rsidP="00D17B2F">
            <w:pPr>
              <w:jc w:val="right"/>
              <w:rPr>
                <w:ins w:id="624" w:author="Hamza Charou" w:date="2020-03-18T13:31:00Z"/>
                <w:lang w:val="en-US"/>
                <w:rPrChange w:id="625" w:author="Hamza Charou" w:date="2020-03-18T13:31:00Z">
                  <w:rPr>
                    <w:ins w:id="626" w:author="Hamza Charou" w:date="2020-03-18T13:31:00Z"/>
                  </w:rPr>
                </w:rPrChange>
              </w:rPr>
            </w:pPr>
            <w:ins w:id="627" w:author="Hamza Charou" w:date="2020-03-18T13:31:00Z">
              <w:r w:rsidRPr="00565C9F">
                <w:rPr>
                  <w:lang w:val="en-US"/>
                  <w:rPrChange w:id="628" w:author="Hamza Charou" w:date="2020-03-18T13:31:00Z">
                    <w:rPr/>
                  </w:rPrChange>
                </w:rPr>
                <w:t>EAUS_RSK_0000_0300</w:t>
              </w:r>
            </w:ins>
          </w:p>
        </w:tc>
      </w:tr>
      <w:tr w:rsidR="00A3422D" w:rsidRPr="008D48A0" w14:paraId="33DB1B69" w14:textId="77777777" w:rsidTr="00EC528E">
        <w:trPr>
          <w:trHeight w:val="20"/>
          <w:ins w:id="629" w:author="Hamza Charou" w:date="2020-03-18T13:31:00Z"/>
        </w:trPr>
        <w:tc>
          <w:tcPr>
            <w:tcW w:w="10908" w:type="dxa"/>
            <w:gridSpan w:val="2"/>
          </w:tcPr>
          <w:p w14:paraId="71CD6C34" w14:textId="190C9821" w:rsidR="00A3422D" w:rsidRPr="008D48A0" w:rsidRDefault="00A3422D" w:rsidP="00EC528E">
            <w:pPr>
              <w:rPr>
                <w:ins w:id="630" w:author="Hamza Charou" w:date="2020-03-18T13:31:00Z"/>
                <w:rFonts w:cs="Calibri"/>
                <w:color w:val="000000"/>
                <w:lang w:val="en-US"/>
              </w:rPr>
            </w:pPr>
            <w:ins w:id="631" w:author="Hamza Charou" w:date="2020-03-18T13:31:00Z">
              <w:r w:rsidRPr="008D48A0">
                <w:rPr>
                  <w:rFonts w:cs="Calibri"/>
                  <w:color w:val="000000"/>
                  <w:lang w:val="en-US"/>
                </w:rPr>
                <w:t xml:space="preserve">The </w:t>
              </w:r>
            </w:ins>
            <w:r w:rsidR="00CE7DD8">
              <w:rPr>
                <w:rFonts w:cs="Calibri"/>
                <w:color w:val="000000"/>
                <w:lang w:val="en-US"/>
              </w:rPr>
              <w:t xml:space="preserve">CU </w:t>
            </w:r>
            <w:ins w:id="632" w:author="Hamza Charou" w:date="2020-03-18T13:31:00Z">
              <w:r w:rsidRPr="008D48A0">
                <w:rPr>
                  <w:rFonts w:cs="Calibri"/>
                  <w:color w:val="000000"/>
                  <w:lang w:val="en-US"/>
                </w:rPr>
                <w:t>shall implement the following sequence for firmware update:</w:t>
              </w:r>
            </w:ins>
          </w:p>
          <w:p w14:paraId="70BD047D" w14:textId="77777777" w:rsidR="00A3422D" w:rsidRPr="008D48A0" w:rsidRDefault="00A3422D" w:rsidP="00EC528E">
            <w:pPr>
              <w:rPr>
                <w:ins w:id="633" w:author="Hamza Charou" w:date="2020-03-18T13:31:00Z"/>
                <w:rFonts w:cs="Calibri"/>
                <w:color w:val="000000"/>
                <w:lang w:val="en-US"/>
              </w:rPr>
            </w:pPr>
            <w:ins w:id="634" w:author="Hamza Charou" w:date="2020-03-18T13:31:00Z">
              <w:r w:rsidRPr="008D48A0">
                <w:rPr>
                  <w:rFonts w:cs="Calibri"/>
                  <w:color w:val="000000"/>
                  <w:lang w:val="en-US"/>
                </w:rPr>
                <w:t>- Reboot in bootloader maintenance mode</w:t>
              </w:r>
            </w:ins>
          </w:p>
          <w:p w14:paraId="1E6211F1" w14:textId="77777777" w:rsidR="00A3422D" w:rsidRDefault="00A3422D" w:rsidP="00EC528E">
            <w:pPr>
              <w:rPr>
                <w:rFonts w:cs="Calibri"/>
                <w:color w:val="000000"/>
                <w:lang w:val="en-US"/>
              </w:rPr>
            </w:pPr>
            <w:ins w:id="635" w:author="Hamza Charou" w:date="2020-03-18T13:31:00Z">
              <w:r w:rsidRPr="008D48A0">
                <w:rPr>
                  <w:rFonts w:cs="Calibri"/>
                  <w:color w:val="000000"/>
                  <w:lang w:val="en-US"/>
                </w:rPr>
                <w:t>- New firmware upload to a temporary memory location</w:t>
              </w:r>
            </w:ins>
          </w:p>
          <w:p w14:paraId="33571EFF" w14:textId="77777777" w:rsidR="00A3422D" w:rsidRPr="008D48A0" w:rsidDel="00246985" w:rsidRDefault="00A3422D" w:rsidP="00EC528E">
            <w:pPr>
              <w:rPr>
                <w:ins w:id="636" w:author="Hamza Charou" w:date="2020-03-18T13:31:00Z"/>
                <w:del w:id="637" w:author="Benjamin Roustan" w:date="2020-06-05T15:19:00Z"/>
                <w:rFonts w:cs="Calibri"/>
                <w:color w:val="000000"/>
                <w:lang w:val="en-US"/>
              </w:rPr>
            </w:pPr>
          </w:p>
          <w:p w14:paraId="304CEB50" w14:textId="77777777" w:rsidR="00A3422D" w:rsidDel="00246985" w:rsidRDefault="00A3422D" w:rsidP="00EC528E">
            <w:pPr>
              <w:rPr>
                <w:del w:id="638" w:author="Benjamin Roustan" w:date="2020-06-05T15:19:00Z"/>
                <w:rFonts w:cs="Calibri"/>
                <w:color w:val="000000"/>
                <w:lang w:val="en-US"/>
              </w:rPr>
            </w:pPr>
            <w:ins w:id="639" w:author="Hamza Charou" w:date="2020-03-18T13:31:00Z">
              <w:r w:rsidRPr="008D48A0">
                <w:rPr>
                  <w:rFonts w:cs="Calibri"/>
                  <w:color w:val="000000"/>
                  <w:lang w:val="en-US"/>
                </w:rPr>
                <w:t>- CRC check of uploaded firmware</w:t>
              </w:r>
            </w:ins>
          </w:p>
          <w:p w14:paraId="11EC2B44" w14:textId="5D5AA748" w:rsidR="00A3422D" w:rsidRDefault="00565C9F" w:rsidP="00EC528E">
            <w:pPr>
              <w:rPr>
                <w:rFonts w:cs="Calibri"/>
                <w:color w:val="000000"/>
                <w:lang w:val="en-US"/>
              </w:rPr>
            </w:pPr>
            <w:r>
              <w:rPr>
                <w:rFonts w:cs="Calibri"/>
                <w:color w:val="000000"/>
                <w:lang w:val="en-US"/>
              </w:rPr>
              <w:t xml:space="preserve"> using a</w:t>
            </w:r>
            <w:r>
              <w:t xml:space="preserve"> </w:t>
            </w:r>
            <w:r w:rsidRPr="00565C9F">
              <w:rPr>
                <w:rFonts w:cs="Calibri"/>
                <w:color w:val="000000"/>
                <w:lang w:val="en-US"/>
              </w:rPr>
              <w:t>proprietary algorithm for obfuscating integrity-checksum computation</w:t>
            </w:r>
          </w:p>
          <w:p w14:paraId="2C4482F5" w14:textId="77777777" w:rsidR="00A3422D" w:rsidRPr="008D48A0" w:rsidRDefault="00A3422D" w:rsidP="00EC528E">
            <w:pPr>
              <w:rPr>
                <w:ins w:id="640" w:author="Hamza Charou" w:date="2020-03-18T13:31:00Z"/>
                <w:rFonts w:cs="Calibri"/>
                <w:color w:val="000000"/>
                <w:lang w:val="en-US"/>
              </w:rPr>
            </w:pPr>
            <w:ins w:id="641" w:author="Hamza Charou" w:date="2020-03-18T13:31:00Z">
              <w:r w:rsidRPr="008D48A0">
                <w:rPr>
                  <w:rFonts w:cs="Calibri"/>
                  <w:color w:val="000000"/>
                  <w:lang w:val="en-US"/>
                </w:rPr>
                <w:t>- Retries dow</w:t>
              </w:r>
            </w:ins>
            <w:ins w:id="642" w:author="Benjamin Roustan" w:date="2020-06-05T15:18:00Z">
              <w:r>
                <w:rPr>
                  <w:rFonts w:cs="Calibri"/>
                  <w:color w:val="000000"/>
                  <w:lang w:val="en-US"/>
                </w:rPr>
                <w:t>n</w:t>
              </w:r>
            </w:ins>
            <w:ins w:id="643" w:author="Hamza Charou" w:date="2020-03-18T13:31:00Z">
              <w:r w:rsidRPr="008D48A0">
                <w:rPr>
                  <w:rFonts w:cs="Calibri"/>
                  <w:color w:val="000000"/>
                  <w:lang w:val="en-US"/>
                </w:rPr>
                <w:t>load if CRC is wrong</w:t>
              </w:r>
            </w:ins>
          </w:p>
          <w:p w14:paraId="5B60ADC5" w14:textId="77777777" w:rsidR="00A3422D" w:rsidRPr="008D48A0" w:rsidRDefault="00A3422D" w:rsidP="00EC528E">
            <w:pPr>
              <w:rPr>
                <w:ins w:id="644" w:author="Hamza Charou" w:date="2020-03-18T13:31:00Z"/>
                <w:rFonts w:cs="Calibri"/>
                <w:color w:val="000000"/>
                <w:lang w:val="en-US"/>
              </w:rPr>
            </w:pPr>
            <w:ins w:id="645" w:author="Hamza Charou" w:date="2020-03-18T13:31:00Z">
              <w:r w:rsidRPr="008D48A0">
                <w:rPr>
                  <w:rFonts w:cs="Calibri"/>
                  <w:color w:val="000000"/>
                  <w:lang w:val="en-US"/>
                </w:rPr>
                <w:t xml:space="preserve">- Erase the medical application </w:t>
              </w:r>
            </w:ins>
          </w:p>
          <w:p w14:paraId="26F74452" w14:textId="77777777" w:rsidR="00A3422D" w:rsidRPr="008D48A0" w:rsidRDefault="00A3422D" w:rsidP="00EC528E">
            <w:pPr>
              <w:rPr>
                <w:ins w:id="646" w:author="Hamza Charou" w:date="2020-03-18T13:31:00Z"/>
                <w:rFonts w:cs="Calibri"/>
                <w:color w:val="000000"/>
                <w:lang w:val="en-US"/>
              </w:rPr>
            </w:pPr>
            <w:ins w:id="647" w:author="Hamza Charou" w:date="2020-03-18T13:31:00Z">
              <w:r w:rsidRPr="008D48A0">
                <w:rPr>
                  <w:rFonts w:cs="Calibri"/>
                  <w:color w:val="000000"/>
                  <w:lang w:val="en-US"/>
                </w:rPr>
                <w:t xml:space="preserve">- Write the new firmware from temporary location into </w:t>
              </w:r>
              <w:commentRangeStart w:id="648"/>
              <w:r w:rsidRPr="008D48A0">
                <w:rPr>
                  <w:rFonts w:cs="Calibri"/>
                  <w:color w:val="000000"/>
                  <w:lang w:val="en-US"/>
                </w:rPr>
                <w:t xml:space="preserve">medical </w:t>
              </w:r>
            </w:ins>
            <w:commentRangeEnd w:id="648"/>
            <w:r w:rsidR="00D311B8">
              <w:rPr>
                <w:rStyle w:val="Marquedecommentaire"/>
              </w:rPr>
              <w:commentReference w:id="648"/>
            </w:r>
            <w:ins w:id="649" w:author="Hamza Charou" w:date="2020-03-18T13:31:00Z">
              <w:r w:rsidRPr="008D48A0">
                <w:rPr>
                  <w:rFonts w:cs="Calibri"/>
                  <w:color w:val="000000"/>
                  <w:lang w:val="en-US"/>
                </w:rPr>
                <w:t>application memory space</w:t>
              </w:r>
            </w:ins>
          </w:p>
          <w:p w14:paraId="7704CAE3" w14:textId="77777777" w:rsidR="00A3422D" w:rsidRPr="008D48A0" w:rsidRDefault="00A3422D" w:rsidP="00EC528E">
            <w:pPr>
              <w:rPr>
                <w:ins w:id="650" w:author="Hamza Charou" w:date="2020-03-18T13:31:00Z"/>
                <w:rFonts w:cs="Calibri"/>
                <w:color w:val="000000"/>
                <w:lang w:val="en-US"/>
              </w:rPr>
            </w:pPr>
            <w:ins w:id="651" w:author="Hamza Charou" w:date="2020-03-18T13:31:00Z">
              <w:r w:rsidRPr="008D48A0">
                <w:rPr>
                  <w:rFonts w:cs="Calibri"/>
                  <w:color w:val="000000"/>
                  <w:lang w:val="en-US"/>
                </w:rPr>
                <w:t>- Check CRC of new medical application</w:t>
              </w:r>
            </w:ins>
          </w:p>
          <w:p w14:paraId="0DE86326" w14:textId="77777777" w:rsidR="00A3422D" w:rsidRPr="008D48A0" w:rsidRDefault="00A3422D" w:rsidP="00EC528E">
            <w:pPr>
              <w:rPr>
                <w:ins w:id="652" w:author="Hamza Charou" w:date="2020-03-18T13:31:00Z"/>
                <w:rFonts w:cs="Calibri"/>
                <w:color w:val="000000"/>
                <w:lang w:val="en-US"/>
              </w:rPr>
            </w:pPr>
            <w:ins w:id="653" w:author="Hamza Charou" w:date="2020-03-18T13:31:00Z">
              <w:r w:rsidRPr="008D48A0">
                <w:rPr>
                  <w:rFonts w:cs="Calibri"/>
                  <w:color w:val="000000"/>
                  <w:lang w:val="en-US"/>
                </w:rPr>
                <w:t>- Retries copy if CRC is wrong</w:t>
              </w:r>
            </w:ins>
          </w:p>
          <w:p w14:paraId="273065E0" w14:textId="77777777" w:rsidR="00A3422D" w:rsidRPr="008D48A0" w:rsidRDefault="00A3422D" w:rsidP="00EC528E">
            <w:pPr>
              <w:rPr>
                <w:ins w:id="654" w:author="Hamza Charou" w:date="2020-03-18T13:31:00Z"/>
                <w:rFonts w:cs="Calibri"/>
                <w:color w:val="000000"/>
                <w:lang w:val="en-US"/>
              </w:rPr>
            </w:pPr>
            <w:ins w:id="655" w:author="Hamza Charou" w:date="2020-03-18T13:31:00Z">
              <w:r w:rsidRPr="008D48A0">
                <w:rPr>
                  <w:rFonts w:cs="Calibri"/>
                  <w:color w:val="000000"/>
                  <w:lang w:val="en-US"/>
                </w:rPr>
                <w:t>- Check CRC of all other non-volatile memory area</w:t>
              </w:r>
              <w:r>
                <w:rPr>
                  <w:rFonts w:cs="Calibri"/>
                  <w:color w:val="000000"/>
                  <w:lang w:val="en-US"/>
                </w:rPr>
                <w:t xml:space="preserve"> </w:t>
              </w:r>
            </w:ins>
          </w:p>
          <w:p w14:paraId="06C0F747" w14:textId="77777777" w:rsidR="00A3422D" w:rsidRPr="0063524D" w:rsidRDefault="00A3422D" w:rsidP="00EC528E">
            <w:pPr>
              <w:rPr>
                <w:ins w:id="656" w:author="Hamza Charou" w:date="2020-03-18T13:31:00Z"/>
                <w:rFonts w:cs="Calibri"/>
                <w:color w:val="000000"/>
                <w:lang w:val="en-US"/>
              </w:rPr>
            </w:pPr>
          </w:p>
        </w:tc>
      </w:tr>
    </w:tbl>
    <w:p w14:paraId="77B762F5" w14:textId="77777777" w:rsidR="00A3422D" w:rsidRPr="005246B4" w:rsidRDefault="00A3422D" w:rsidP="00A3422D">
      <w:pPr>
        <w:rPr>
          <w:ins w:id="657" w:author="Hamza Charou" w:date="2020-03-18T13:31:00Z"/>
          <w:sz w:val="20"/>
          <w:szCs w:val="20"/>
          <w:lang w:val="en-US"/>
          <w:rPrChange w:id="658" w:author="Hamza Charou" w:date="2020-03-18T13:31:00Z">
            <w:rPr>
              <w:ins w:id="659" w:author="Hamza Charou" w:date="2020-03-18T13:31:00Z"/>
              <w:sz w:val="20"/>
              <w:szCs w:val="20"/>
              <w:lang w:val="fr-FR"/>
            </w:rPr>
          </w:rPrChange>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A3422D" w:rsidRPr="00D17B2F" w14:paraId="26517EEB" w14:textId="77777777" w:rsidTr="0097003B">
        <w:trPr>
          <w:trHeight w:val="20"/>
          <w:ins w:id="660" w:author="Hamza Charou" w:date="2020-03-18T13:31:00Z"/>
        </w:trPr>
        <w:tc>
          <w:tcPr>
            <w:tcW w:w="2268" w:type="dxa"/>
            <w:shd w:val="clear" w:color="auto" w:fill="FBD4B4" w:themeFill="accent6" w:themeFillTint="66"/>
          </w:tcPr>
          <w:p w14:paraId="515C4CB6" w14:textId="0AA51AB5" w:rsidR="00A3422D" w:rsidRPr="0063524D" w:rsidRDefault="00A3422D" w:rsidP="00EC528E">
            <w:pPr>
              <w:rPr>
                <w:ins w:id="661" w:author="Hamza Charou" w:date="2020-03-18T13:31:00Z"/>
                <w:lang w:val="en-US"/>
              </w:rPr>
            </w:pPr>
            <w:ins w:id="662" w:author="Hamza Charou" w:date="2020-03-18T13:31:00Z">
              <w:r w:rsidRPr="0063524D">
                <w:rPr>
                  <w:rFonts w:cs="Calibri"/>
                  <w:color w:val="000000"/>
                </w:rPr>
                <w:t>EAUS</w:t>
              </w:r>
            </w:ins>
            <w:r w:rsidR="00774630">
              <w:rPr>
                <w:rFonts w:cs="Calibri"/>
                <w:color w:val="000000"/>
              </w:rPr>
              <w:t>_SRS_1610171143_</w:t>
            </w:r>
            <w:ins w:id="663" w:author="Hamza Charou" w:date="2020-03-18T13:31:00Z">
              <w:r>
                <w:rPr>
                  <w:rFonts w:cs="Calibri"/>
                  <w:color w:val="000000"/>
                </w:rPr>
                <w:t>0002</w:t>
              </w:r>
            </w:ins>
          </w:p>
        </w:tc>
        <w:tc>
          <w:tcPr>
            <w:tcW w:w="8640" w:type="dxa"/>
            <w:shd w:val="clear" w:color="auto" w:fill="FBD4B4" w:themeFill="accent6" w:themeFillTint="66"/>
          </w:tcPr>
          <w:p w14:paraId="315B0360" w14:textId="77777777" w:rsidR="00D17B2F" w:rsidRPr="00BD4D4F" w:rsidRDefault="00D17B2F" w:rsidP="00D17B2F">
            <w:pPr>
              <w:jc w:val="right"/>
              <w:rPr>
                <w:lang w:val="en-US"/>
              </w:rPr>
            </w:pPr>
            <w:r w:rsidRPr="00BD4D4F">
              <w:rPr>
                <w:lang w:val="en-US"/>
              </w:rPr>
              <w:t>EAUS_RSK_0000_0158,</w:t>
            </w:r>
          </w:p>
          <w:p w14:paraId="030E3786" w14:textId="77777777" w:rsidR="00D17B2F" w:rsidRPr="00BD4D4F" w:rsidRDefault="00D17B2F" w:rsidP="00EC528E">
            <w:pPr>
              <w:jc w:val="right"/>
              <w:rPr>
                <w:lang w:val="en-US"/>
              </w:rPr>
            </w:pPr>
            <w:r w:rsidRPr="00BD4D4F">
              <w:rPr>
                <w:lang w:val="en-US"/>
              </w:rPr>
              <w:t>EAUS_RSK_0000_0189</w:t>
            </w:r>
            <w:commentRangeStart w:id="664"/>
            <w:commentRangeEnd w:id="664"/>
            <w:r>
              <w:rPr>
                <w:rStyle w:val="Marquedecommentaire"/>
              </w:rPr>
              <w:commentReference w:id="664"/>
            </w:r>
            <w:r w:rsidRPr="00BD4D4F">
              <w:rPr>
                <w:lang w:val="en-US"/>
              </w:rPr>
              <w:t>,</w:t>
            </w:r>
          </w:p>
          <w:p w14:paraId="43891273" w14:textId="0535FBEC" w:rsidR="00A3422D" w:rsidRPr="00BD4D4F" w:rsidRDefault="00A3422D" w:rsidP="00EC528E">
            <w:pPr>
              <w:jc w:val="right"/>
              <w:rPr>
                <w:lang w:val="en-US"/>
              </w:rPr>
            </w:pPr>
            <w:ins w:id="665" w:author="Hamza Charou" w:date="2020-03-18T13:31:00Z">
              <w:r w:rsidRPr="00BD4D4F">
                <w:rPr>
                  <w:lang w:val="en-US"/>
                </w:rPr>
                <w:t>EAUS_RSK_0000_0291</w:t>
              </w:r>
            </w:ins>
            <w:r w:rsidR="001B6A14" w:rsidRPr="00BD4D4F">
              <w:rPr>
                <w:lang w:val="en-US"/>
              </w:rPr>
              <w:t>,</w:t>
            </w:r>
          </w:p>
          <w:p w14:paraId="5CF7B7C2" w14:textId="37A0E8E7" w:rsidR="00FD4171" w:rsidRPr="00D17B2F" w:rsidRDefault="001B6A14" w:rsidP="00D17B2F">
            <w:pPr>
              <w:jc w:val="right"/>
              <w:rPr>
                <w:ins w:id="666" w:author="Hamza Charou" w:date="2020-03-18T13:31:00Z"/>
                <w:highlight w:val="yellow"/>
                <w:lang w:val="fr-FR"/>
              </w:rPr>
            </w:pPr>
            <w:r w:rsidRPr="00D17B2F">
              <w:rPr>
                <w:lang w:val="fr-FR"/>
              </w:rPr>
              <w:t>EAUS_RSK_0000_0206</w:t>
            </w:r>
          </w:p>
        </w:tc>
      </w:tr>
      <w:tr w:rsidR="00A3422D" w:rsidRPr="00102B86" w14:paraId="6018C407" w14:textId="77777777" w:rsidTr="00EC528E">
        <w:trPr>
          <w:trHeight w:val="20"/>
          <w:ins w:id="667" w:author="Hamza Charou" w:date="2020-03-18T13:31:00Z"/>
        </w:trPr>
        <w:tc>
          <w:tcPr>
            <w:tcW w:w="10908" w:type="dxa"/>
            <w:gridSpan w:val="2"/>
          </w:tcPr>
          <w:p w14:paraId="1F7ED75D" w14:textId="5D884C1F" w:rsidR="00A3422D" w:rsidRPr="00102B86" w:rsidRDefault="00A3422D" w:rsidP="00EC528E">
            <w:pPr>
              <w:rPr>
                <w:ins w:id="668" w:author="Hamza Charou" w:date="2020-03-18T13:31:00Z"/>
                <w:rFonts w:cs="Calibri"/>
                <w:color w:val="000000"/>
                <w:lang w:val="en-US"/>
              </w:rPr>
            </w:pPr>
            <w:ins w:id="669" w:author="Hamza Charou" w:date="2020-03-18T13:31:00Z">
              <w:r w:rsidRPr="00455395">
                <w:rPr>
                  <w:rFonts w:cs="Calibri"/>
                  <w:color w:val="000000"/>
                  <w:lang w:val="en-US"/>
                </w:rPr>
                <w:t xml:space="preserve">The CU shall deflate the cuff when entering </w:t>
              </w:r>
            </w:ins>
            <w:ins w:id="670" w:author="Rafael Wehrmeister Padilha" w:date="2020-08-24T12:11:00Z">
              <w:r>
                <w:rPr>
                  <w:rFonts w:cs="Calibri"/>
                  <w:color w:val="000000"/>
                  <w:lang w:val="en-US"/>
                </w:rPr>
                <w:t>M</w:t>
              </w:r>
            </w:ins>
            <w:ins w:id="671" w:author="Hamza Charou" w:date="2020-03-18T13:31:00Z">
              <w:del w:id="672" w:author="Rafael Wehrmeister Padilha" w:date="2020-08-24T12:11:00Z">
                <w:r w:rsidRPr="00455395" w:rsidDel="00E00166">
                  <w:rPr>
                    <w:rFonts w:cs="Calibri"/>
                    <w:color w:val="000000"/>
                    <w:lang w:val="en-US"/>
                  </w:rPr>
                  <w:delText>m</w:delText>
                </w:r>
              </w:del>
              <w:r w:rsidRPr="00455395">
                <w:rPr>
                  <w:rFonts w:cs="Calibri"/>
                  <w:color w:val="000000"/>
                  <w:lang w:val="en-US"/>
                </w:rPr>
                <w:t>aintenance mode</w:t>
              </w:r>
            </w:ins>
            <w:r w:rsidR="00F63045">
              <w:rPr>
                <w:rFonts w:cs="Calibri"/>
                <w:color w:val="000000"/>
                <w:lang w:val="en-US"/>
              </w:rPr>
              <w:t>, except when the CU turn from Production to Maintenance mode.</w:t>
            </w:r>
          </w:p>
        </w:tc>
      </w:tr>
    </w:tbl>
    <w:p w14:paraId="4EFF46F2" w14:textId="77777777" w:rsidR="00902C51" w:rsidRDefault="00902C51" w:rsidP="00A3422D">
      <w:pPr>
        <w:rPr>
          <w:ins w:id="673" w:author="Rafael Wehrmeister Padilha" w:date="2020-08-24T12:19:00Z"/>
          <w:lang w:val="en-US"/>
        </w:rPr>
      </w:pPr>
    </w:p>
    <w:p w14:paraId="7AD4E1E9" w14:textId="571B8962" w:rsidR="00B045E9" w:rsidRDefault="00B045E9" w:rsidP="00B045E9">
      <w:r>
        <w:t xml:space="preserve">The </w:t>
      </w:r>
      <w:r w:rsidR="00035FA5">
        <w:t xml:space="preserve">list of </w:t>
      </w:r>
      <w:r>
        <w:t>commands available in Maintenance mode can be found in [</w:t>
      </w:r>
      <w:r>
        <w:fldChar w:fldCharType="begin"/>
      </w:r>
      <w:r>
        <w:instrText xml:space="preserve"> REF P04 \h </w:instrText>
      </w:r>
      <w:r>
        <w:fldChar w:fldCharType="separate"/>
      </w:r>
      <w:r>
        <w:rPr>
          <w:lang w:eastAsia="en-GB"/>
        </w:rPr>
        <w:t>P04</w:t>
      </w:r>
      <w:r>
        <w:fldChar w:fldCharType="end"/>
      </w:r>
      <w:r>
        <w:t>].</w:t>
      </w:r>
    </w:p>
    <w:p w14:paraId="5E6C6BEF" w14:textId="1915B5B4" w:rsidR="001E53B8" w:rsidRPr="001E53B8" w:rsidRDefault="001E53B8" w:rsidP="001C0170">
      <w:pPr>
        <w:pStyle w:val="Titre4"/>
        <w:rPr>
          <w:ins w:id="674" w:author="Damien Altmann" w:date="2020-03-11T16:07:00Z"/>
        </w:rPr>
      </w:pPr>
      <w:r>
        <w:t>Safe</w:t>
      </w:r>
      <w:r w:rsidR="00562BB9">
        <w:t xml:space="preserve"> Mode</w:t>
      </w:r>
    </w:p>
    <w:p w14:paraId="45B5CDE7" w14:textId="6B1D6E29" w:rsidR="003874D8" w:rsidRDefault="003874D8" w:rsidP="00B67C1B"/>
    <w:p w14:paraId="45F0A7A4" w14:textId="77777777" w:rsidR="00357618" w:rsidRDefault="00357618" w:rsidP="00357618">
      <w:pPr>
        <w:rPr>
          <w:ins w:id="675" w:author="Benjamin Roustan" w:date="2020-08-31T11:20:00Z"/>
        </w:rPr>
      </w:pPr>
      <w:ins w:id="676" w:author="Benjamin Roustan" w:date="2020-08-28T16:11:00Z">
        <w:r>
          <w:t>The main role of the Safe Mode is to open the cuff at all costs in order to prevent damage to the patient.</w:t>
        </w:r>
      </w:ins>
    </w:p>
    <w:p w14:paraId="3C5C05FC" w14:textId="49C96A1F" w:rsidR="00357618" w:rsidRDefault="00357618" w:rsidP="00357618">
      <w:ins w:id="677" w:author="Benjamin Roustan" w:date="2020-08-31T11:20:00Z">
        <w:r>
          <w:t xml:space="preserve">After securing the implant, the software </w:t>
        </w:r>
      </w:ins>
      <w:ins w:id="678" w:author="Benjamin Roustan" w:date="2020-08-31T11:21:00Z">
        <w:r>
          <w:t xml:space="preserve">only waits for a technician to wirelessly connect to it, </w:t>
        </w:r>
      </w:ins>
      <w:r w:rsidR="00CE7DD8">
        <w:t>to</w:t>
      </w:r>
      <w:ins w:id="679" w:author="Benjamin Roustan" w:date="2020-08-31T11:21:00Z">
        <w:r>
          <w:t xml:space="preserve"> perform maintenance operations.</w:t>
        </w:r>
      </w:ins>
    </w:p>
    <w:p w14:paraId="090B41FA" w14:textId="3189A039" w:rsidR="00CE7DD8" w:rsidRDefault="00CE7DD8" w:rsidP="00357618"/>
    <w:tbl>
      <w:tblPr>
        <w:tblStyle w:val="Grilledutableau"/>
        <w:tblpPr w:leftFromText="180" w:rightFromText="180" w:vertAnchor="text" w:horzAnchor="margin" w:tblpY="-5"/>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9D3BD7" w:rsidRPr="004111FE" w14:paraId="48BB7C00" w14:textId="77777777" w:rsidTr="0097003B">
        <w:trPr>
          <w:trHeight w:val="20"/>
          <w:ins w:id="680" w:author="Hamza Charou" w:date="2020-03-18T13:33:00Z"/>
        </w:trPr>
        <w:tc>
          <w:tcPr>
            <w:tcW w:w="2268" w:type="dxa"/>
            <w:shd w:val="clear" w:color="auto" w:fill="FBD4B4" w:themeFill="accent6" w:themeFillTint="66"/>
          </w:tcPr>
          <w:p w14:paraId="0EC58DEE" w14:textId="22563477" w:rsidR="009D3BD7" w:rsidRPr="0063524D" w:rsidRDefault="009D3BD7" w:rsidP="009D3BD7">
            <w:pPr>
              <w:rPr>
                <w:ins w:id="681" w:author="Hamza Charou" w:date="2020-03-18T13:33:00Z"/>
                <w:lang w:val="en-US"/>
              </w:rPr>
            </w:pPr>
            <w:ins w:id="682" w:author="Hamza Charou" w:date="2020-03-18T13:33:00Z">
              <w:r w:rsidRPr="0063524D">
                <w:rPr>
                  <w:rFonts w:cs="Calibri"/>
                  <w:color w:val="000000"/>
                </w:rPr>
                <w:t>EAUS</w:t>
              </w:r>
            </w:ins>
            <w:r w:rsidR="00774630">
              <w:rPr>
                <w:rFonts w:cs="Calibri"/>
                <w:color w:val="000000"/>
              </w:rPr>
              <w:t>_SRS_1610171143_</w:t>
            </w:r>
          </w:p>
        </w:tc>
        <w:tc>
          <w:tcPr>
            <w:tcW w:w="8640" w:type="dxa"/>
            <w:shd w:val="clear" w:color="auto" w:fill="FBD4B4" w:themeFill="accent6" w:themeFillTint="66"/>
          </w:tcPr>
          <w:p w14:paraId="291293C4" w14:textId="700EC10B" w:rsidR="009D3BD7" w:rsidRPr="004111FE" w:rsidRDefault="009D3BD7" w:rsidP="004111FE">
            <w:pPr>
              <w:jc w:val="right"/>
              <w:rPr>
                <w:ins w:id="683" w:author="Hamza Charou" w:date="2020-03-18T13:33:00Z"/>
                <w:lang w:val="fr-FR"/>
              </w:rPr>
            </w:pPr>
            <w:ins w:id="684" w:author="Hamza Charou" w:date="2020-03-18T13:33:00Z">
              <w:r w:rsidRPr="004111FE">
                <w:rPr>
                  <w:lang w:val="fr-FR"/>
                </w:rPr>
                <w:t>EAUS_RSK_0000_0189</w:t>
              </w:r>
            </w:ins>
          </w:p>
        </w:tc>
      </w:tr>
      <w:tr w:rsidR="009D3BD7" w:rsidRPr="001D323E" w14:paraId="63355F1A" w14:textId="77777777" w:rsidTr="00CE7DD8">
        <w:trPr>
          <w:trHeight w:val="20"/>
          <w:ins w:id="685" w:author="Hamza Charou" w:date="2020-03-18T13:33:00Z"/>
        </w:trPr>
        <w:tc>
          <w:tcPr>
            <w:tcW w:w="10908" w:type="dxa"/>
            <w:gridSpan w:val="2"/>
          </w:tcPr>
          <w:p w14:paraId="5B90F5DF" w14:textId="7E989D2D" w:rsidR="009D3BD7" w:rsidRPr="0063524D" w:rsidRDefault="00FD4171" w:rsidP="009D3BD7">
            <w:pPr>
              <w:rPr>
                <w:ins w:id="686" w:author="Hamza Charou" w:date="2020-03-18T13:33:00Z"/>
                <w:rFonts w:cs="Calibri"/>
                <w:color w:val="000000"/>
                <w:lang w:val="en-US"/>
              </w:rPr>
            </w:pPr>
            <w:ins w:id="687" w:author="Hamza Charou" w:date="2020-03-18T13:31:00Z">
              <w:r w:rsidRPr="00455395">
                <w:rPr>
                  <w:rFonts w:cs="Calibri"/>
                  <w:color w:val="000000"/>
                  <w:lang w:val="en-US"/>
                </w:rPr>
                <w:t xml:space="preserve">The CU shall deflate the cuff when entering </w:t>
              </w:r>
            </w:ins>
            <w:r>
              <w:rPr>
                <w:rFonts w:cs="Calibri"/>
                <w:color w:val="000000"/>
                <w:lang w:val="en-US"/>
              </w:rPr>
              <w:t>Safe</w:t>
            </w:r>
            <w:ins w:id="688" w:author="Hamza Charou" w:date="2020-03-18T13:31:00Z">
              <w:r w:rsidRPr="00455395">
                <w:rPr>
                  <w:rFonts w:cs="Calibri"/>
                  <w:color w:val="000000"/>
                  <w:lang w:val="en-US"/>
                </w:rPr>
                <w:t xml:space="preserve"> mode</w:t>
              </w:r>
            </w:ins>
            <w:r>
              <w:rPr>
                <w:rFonts w:cs="Calibri"/>
                <w:color w:val="000000"/>
                <w:lang w:val="en-US"/>
              </w:rPr>
              <w:t xml:space="preserve"> by executing a last cuff opening order</w:t>
            </w:r>
            <w:r w:rsidR="00B87AE8">
              <w:rPr>
                <w:rFonts w:cs="Calibri"/>
                <w:color w:val="000000"/>
                <w:lang w:val="en-US"/>
              </w:rPr>
              <w:t>.</w:t>
            </w:r>
          </w:p>
        </w:tc>
      </w:tr>
    </w:tbl>
    <w:p w14:paraId="0CC7F43F" w14:textId="77777777" w:rsidR="00562BB9" w:rsidRDefault="00562BB9" w:rsidP="00357618">
      <w:bookmarkStart w:id="689" w:name="_Hlk63262547"/>
    </w:p>
    <w:tbl>
      <w:tblPr>
        <w:tblStyle w:val="Grilledutableau"/>
        <w:tblpPr w:leftFromText="180" w:rightFromText="180" w:vertAnchor="text" w:horzAnchor="margin" w:tblpY="-5"/>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562BB9" w:rsidRPr="0063524D" w14:paraId="1F8EC4BC" w14:textId="77777777" w:rsidTr="0097003B">
        <w:trPr>
          <w:trHeight w:val="20"/>
          <w:ins w:id="690" w:author="Hamza Charou" w:date="2020-03-18T13:33:00Z"/>
        </w:trPr>
        <w:tc>
          <w:tcPr>
            <w:tcW w:w="2268" w:type="dxa"/>
            <w:shd w:val="clear" w:color="auto" w:fill="FBD4B4" w:themeFill="accent6" w:themeFillTint="66"/>
          </w:tcPr>
          <w:bookmarkEnd w:id="689"/>
          <w:p w14:paraId="43D34183" w14:textId="67846AC1" w:rsidR="00562BB9" w:rsidRPr="0063524D" w:rsidRDefault="00562BB9" w:rsidP="00F97EE6">
            <w:pPr>
              <w:rPr>
                <w:ins w:id="691" w:author="Hamza Charou" w:date="2020-03-18T13:33:00Z"/>
                <w:lang w:val="en-US"/>
              </w:rPr>
            </w:pPr>
            <w:ins w:id="692" w:author="Hamza Charou" w:date="2020-03-18T13:33:00Z">
              <w:r w:rsidRPr="0063524D">
                <w:rPr>
                  <w:rFonts w:cs="Calibri"/>
                  <w:color w:val="000000"/>
                </w:rPr>
                <w:t>EAUS</w:t>
              </w:r>
            </w:ins>
            <w:r w:rsidR="00774630">
              <w:rPr>
                <w:rFonts w:cs="Calibri"/>
                <w:color w:val="000000"/>
              </w:rPr>
              <w:t>_SRS_1610171143_</w:t>
            </w:r>
          </w:p>
        </w:tc>
        <w:tc>
          <w:tcPr>
            <w:tcW w:w="8640" w:type="dxa"/>
            <w:shd w:val="clear" w:color="auto" w:fill="FBD4B4" w:themeFill="accent6" w:themeFillTint="66"/>
          </w:tcPr>
          <w:p w14:paraId="6894625F" w14:textId="697A7DFB" w:rsidR="00562BB9" w:rsidRPr="0063524D" w:rsidRDefault="004111FE" w:rsidP="00562BB9">
            <w:pPr>
              <w:jc w:val="right"/>
              <w:rPr>
                <w:ins w:id="693" w:author="Hamza Charou" w:date="2020-03-18T13:33:00Z"/>
                <w:lang w:val="en-US"/>
              </w:rPr>
            </w:pPr>
            <w:r w:rsidRPr="004111FE">
              <w:rPr>
                <w:lang w:val="en-US"/>
              </w:rPr>
              <w:t>EAUS_RSK_0000_0282</w:t>
            </w:r>
          </w:p>
        </w:tc>
      </w:tr>
      <w:tr w:rsidR="00562BB9" w:rsidRPr="001D323E" w14:paraId="7505F7CC" w14:textId="77777777" w:rsidTr="00F97EE6">
        <w:trPr>
          <w:trHeight w:val="20"/>
          <w:ins w:id="694" w:author="Hamza Charou" w:date="2020-03-18T13:33:00Z"/>
        </w:trPr>
        <w:tc>
          <w:tcPr>
            <w:tcW w:w="10908" w:type="dxa"/>
            <w:gridSpan w:val="2"/>
          </w:tcPr>
          <w:p w14:paraId="431E1B31" w14:textId="7A2225D8" w:rsidR="00562BB9" w:rsidRPr="0063524D" w:rsidRDefault="00562BB9" w:rsidP="00F97EE6">
            <w:pPr>
              <w:rPr>
                <w:ins w:id="695" w:author="Hamza Charou" w:date="2020-03-18T13:33:00Z"/>
                <w:rFonts w:cs="Calibri"/>
                <w:color w:val="000000"/>
                <w:lang w:val="en-US"/>
              </w:rPr>
            </w:pPr>
            <w:r>
              <w:rPr>
                <w:rFonts w:cs="Calibri"/>
                <w:color w:val="000000"/>
                <w:lang w:val="en-US"/>
              </w:rPr>
              <w:t>If the hall-effect sensors are damaged, the CU shall execute a last cuff opening order</w:t>
            </w:r>
            <w:ins w:id="696" w:author="Hamza Charou" w:date="2020-03-18T13:33:00Z">
              <w:r>
                <w:rPr>
                  <w:rFonts w:cs="Calibri"/>
                  <w:color w:val="000000"/>
                  <w:lang w:val="en-US"/>
                </w:rPr>
                <w:t xml:space="preserve"> without using hall</w:t>
              </w:r>
            </w:ins>
            <w:r w:rsidR="00754DA2">
              <w:rPr>
                <w:rFonts w:cs="Calibri"/>
                <w:color w:val="000000"/>
                <w:lang w:val="en-US"/>
              </w:rPr>
              <w:t>-effect</w:t>
            </w:r>
            <w:ins w:id="697" w:author="Hamza Charou" w:date="2020-03-18T13:33:00Z">
              <w:r>
                <w:rPr>
                  <w:rFonts w:cs="Calibri"/>
                  <w:color w:val="000000"/>
                  <w:lang w:val="en-US"/>
                </w:rPr>
                <w:t xml:space="preserve"> sensors. </w:t>
              </w:r>
            </w:ins>
          </w:p>
        </w:tc>
      </w:tr>
    </w:tbl>
    <w:p w14:paraId="63423953" w14:textId="1CF632A8" w:rsidR="00562BB9" w:rsidRDefault="00562BB9" w:rsidP="00357618"/>
    <w:p w14:paraId="2C0214E3" w14:textId="55372896" w:rsidR="0034150C" w:rsidRDefault="0034150C" w:rsidP="00357618"/>
    <w:p w14:paraId="401CD98F" w14:textId="2BF50B0B" w:rsidR="0034150C" w:rsidRDefault="0034150C" w:rsidP="00357618"/>
    <w:p w14:paraId="72B5601D" w14:textId="0BE4F93F" w:rsidR="0034150C" w:rsidRDefault="0034150C" w:rsidP="00357618"/>
    <w:p w14:paraId="6A3AA161" w14:textId="2C7465BE" w:rsidR="0034150C" w:rsidRDefault="0034150C" w:rsidP="00357618"/>
    <w:p w14:paraId="086FECA3" w14:textId="77777777" w:rsidR="0034150C" w:rsidRDefault="0034150C" w:rsidP="00357618">
      <w:pPr>
        <w:rPr>
          <w:ins w:id="698" w:author="Benjamin Roustan" w:date="2020-08-31T11:21:00Z"/>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9D3BD7" w:rsidRPr="00DB29E9" w14:paraId="6FE93BCF" w14:textId="77777777" w:rsidTr="0097003B">
        <w:trPr>
          <w:trHeight w:val="20"/>
          <w:ins w:id="699" w:author="Benjamin Roustan" w:date="2020-08-31T11:35:00Z"/>
        </w:trPr>
        <w:tc>
          <w:tcPr>
            <w:tcW w:w="2268" w:type="dxa"/>
            <w:shd w:val="clear" w:color="auto" w:fill="FBD4B4" w:themeFill="accent6" w:themeFillTint="66"/>
          </w:tcPr>
          <w:p w14:paraId="315E725C" w14:textId="51B489AD" w:rsidR="009D3BD7" w:rsidRPr="0063524D" w:rsidRDefault="009D3BD7" w:rsidP="009D3BD7">
            <w:pPr>
              <w:rPr>
                <w:ins w:id="700" w:author="Benjamin Roustan" w:date="2020-08-31T11:35:00Z"/>
                <w:lang w:val="en-US"/>
              </w:rPr>
            </w:pPr>
            <w:ins w:id="701" w:author="Hamza Charou" w:date="2020-03-18T13:33:00Z">
              <w:r w:rsidRPr="0063524D">
                <w:rPr>
                  <w:rFonts w:cs="Calibri"/>
                  <w:color w:val="000000"/>
                </w:rPr>
                <w:t>EAUS</w:t>
              </w:r>
            </w:ins>
            <w:r w:rsidR="00774630">
              <w:rPr>
                <w:rFonts w:cs="Calibri"/>
                <w:color w:val="000000"/>
              </w:rPr>
              <w:t>_SRS_1610171143_</w:t>
            </w:r>
          </w:p>
        </w:tc>
        <w:tc>
          <w:tcPr>
            <w:tcW w:w="8640" w:type="dxa"/>
            <w:shd w:val="clear" w:color="auto" w:fill="FBD4B4" w:themeFill="accent6" w:themeFillTint="66"/>
          </w:tcPr>
          <w:p w14:paraId="0F55F6C9" w14:textId="652A7157" w:rsidR="009D3BD7" w:rsidRPr="00946323" w:rsidRDefault="004111FE" w:rsidP="009D3BD7">
            <w:pPr>
              <w:jc w:val="right"/>
              <w:rPr>
                <w:ins w:id="702" w:author="Benjamin Roustan" w:date="2020-08-31T11:35:00Z"/>
                <w:lang w:val="fr-FR"/>
              </w:rPr>
            </w:pPr>
            <w:r w:rsidRPr="004111FE">
              <w:rPr>
                <w:lang w:val="fr-FR"/>
              </w:rPr>
              <w:t>EAUS_RSK_0000_0282</w:t>
            </w:r>
          </w:p>
        </w:tc>
      </w:tr>
      <w:tr w:rsidR="00357618" w:rsidRPr="001D323E" w14:paraId="16D92358" w14:textId="77777777" w:rsidTr="00EC528E">
        <w:trPr>
          <w:trHeight w:val="20"/>
          <w:ins w:id="703" w:author="Benjamin Roustan" w:date="2020-08-31T11:35:00Z"/>
        </w:trPr>
        <w:tc>
          <w:tcPr>
            <w:tcW w:w="10908" w:type="dxa"/>
            <w:gridSpan w:val="2"/>
          </w:tcPr>
          <w:p w14:paraId="61A85647" w14:textId="52A54B18" w:rsidR="00357618" w:rsidRDefault="00357618" w:rsidP="00EC528E">
            <w:pPr>
              <w:rPr>
                <w:ins w:id="704" w:author="Benjamin Roustan" w:date="2020-08-31T11:36:00Z"/>
                <w:rFonts w:cs="Calibri"/>
                <w:color w:val="000000"/>
                <w:lang w:val="en-US"/>
              </w:rPr>
            </w:pPr>
            <w:ins w:id="705" w:author="Benjamin Roustan" w:date="2020-08-31T11:36:00Z">
              <w:r>
                <w:rPr>
                  <w:rFonts w:cs="Calibri"/>
                  <w:color w:val="000000"/>
                  <w:lang w:val="en-US"/>
                </w:rPr>
                <w:t>Safe</w:t>
              </w:r>
            </w:ins>
            <w:r w:rsidR="00CE7DD8">
              <w:rPr>
                <w:rFonts w:cs="Calibri"/>
                <w:color w:val="000000"/>
                <w:lang w:val="en-US"/>
              </w:rPr>
              <w:t xml:space="preserve"> m</w:t>
            </w:r>
            <w:ins w:id="706" w:author="Benjamin Roustan" w:date="2020-08-31T11:36:00Z">
              <w:r>
                <w:rPr>
                  <w:rFonts w:cs="Calibri"/>
                  <w:color w:val="000000"/>
                  <w:lang w:val="en-US"/>
                </w:rPr>
                <w:t>ode operations shall be as represented on the following diagram:</w:t>
              </w:r>
            </w:ins>
          </w:p>
          <w:p w14:paraId="1202D928" w14:textId="77777777" w:rsidR="00357618" w:rsidRDefault="00357618" w:rsidP="00EC528E">
            <w:pPr>
              <w:jc w:val="center"/>
              <w:rPr>
                <w:ins w:id="707" w:author="Benjamin Roustan" w:date="2020-08-31T11:37:00Z"/>
                <w:rFonts w:cs="Calibri"/>
                <w:color w:val="000000"/>
                <w:lang w:val="en-US"/>
              </w:rPr>
            </w:pPr>
            <w:ins w:id="708" w:author="Benjamin Roustan" w:date="2020-08-31T11:37:00Z">
              <w:r>
                <w:rPr>
                  <w:rFonts w:cs="Calibri"/>
                  <w:noProof/>
                  <w:color w:val="000000"/>
                  <w:lang w:val="en-US"/>
                </w:rPr>
                <w:drawing>
                  <wp:inline distT="0" distB="0" distL="0" distR="0" wp14:anchorId="232D9B1F" wp14:editId="27A4B7EC">
                    <wp:extent cx="2943225" cy="19869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6324" cy="1989079"/>
                            </a:xfrm>
                            <a:prstGeom prst="rect">
                              <a:avLst/>
                            </a:prstGeom>
                            <a:noFill/>
                            <a:ln>
                              <a:noFill/>
                            </a:ln>
                          </pic:spPr>
                        </pic:pic>
                      </a:graphicData>
                    </a:graphic>
                  </wp:inline>
                </w:drawing>
              </w:r>
            </w:ins>
          </w:p>
          <w:p w14:paraId="12519492" w14:textId="5C811292" w:rsidR="00357618" w:rsidRDefault="00357618" w:rsidP="00EC528E">
            <w:pPr>
              <w:pStyle w:val="Paragraphedeliste"/>
              <w:numPr>
                <w:ilvl w:val="0"/>
                <w:numId w:val="50"/>
              </w:numPr>
              <w:jc w:val="left"/>
              <w:rPr>
                <w:ins w:id="709" w:author="Benjamin Roustan" w:date="2020-08-31T11:37:00Z"/>
                <w:rFonts w:cs="Calibri"/>
                <w:color w:val="000000"/>
                <w:lang w:val="en-US"/>
              </w:rPr>
            </w:pPr>
            <w:ins w:id="710" w:author="Benjamin Roustan" w:date="2020-08-31T11:37:00Z">
              <w:r>
                <w:rPr>
                  <w:rFonts w:cs="Calibri"/>
                  <w:color w:val="000000"/>
                  <w:lang w:val="en-US"/>
                </w:rPr>
                <w:t xml:space="preserve">The software shall move the pump to its lowest </w:t>
              </w:r>
            </w:ins>
            <w:r w:rsidR="00562BB9">
              <w:rPr>
                <w:rFonts w:cs="Calibri"/>
                <w:color w:val="000000"/>
                <w:lang w:val="en-US"/>
              </w:rPr>
              <w:t>position.</w:t>
            </w:r>
          </w:p>
          <w:p w14:paraId="5EBD71FD" w14:textId="53168C52" w:rsidR="00357618" w:rsidRDefault="00357618" w:rsidP="00EC528E">
            <w:pPr>
              <w:pStyle w:val="Paragraphedeliste"/>
              <w:numPr>
                <w:ilvl w:val="0"/>
                <w:numId w:val="50"/>
              </w:numPr>
              <w:jc w:val="left"/>
              <w:rPr>
                <w:ins w:id="711" w:author="Benjamin Roustan" w:date="2020-08-31T11:38:00Z"/>
                <w:rFonts w:cs="Calibri"/>
                <w:color w:val="000000"/>
                <w:lang w:val="en-US"/>
              </w:rPr>
            </w:pPr>
            <w:ins w:id="712" w:author="Benjamin Roustan" w:date="2020-08-31T11:37:00Z">
              <w:r>
                <w:rPr>
                  <w:rFonts w:cs="Calibri"/>
                  <w:color w:val="000000"/>
                  <w:lang w:val="en-US"/>
                </w:rPr>
                <w:t xml:space="preserve">If a </w:t>
              </w:r>
            </w:ins>
            <w:r w:rsidR="00562BB9">
              <w:rPr>
                <w:rFonts w:cs="Calibri"/>
                <w:color w:val="000000"/>
                <w:lang w:val="en-US"/>
              </w:rPr>
              <w:t>h</w:t>
            </w:r>
            <w:ins w:id="713" w:author="Benjamin Roustan" w:date="2020-08-31T11:37:00Z">
              <w:r>
                <w:rPr>
                  <w:rFonts w:cs="Calibri"/>
                  <w:color w:val="000000"/>
                  <w:lang w:val="en-US"/>
                </w:rPr>
                <w:t>all-</w:t>
              </w:r>
            </w:ins>
            <w:r w:rsidR="00562BB9">
              <w:rPr>
                <w:rFonts w:cs="Calibri"/>
                <w:color w:val="000000"/>
                <w:lang w:val="en-US"/>
              </w:rPr>
              <w:t>e</w:t>
            </w:r>
            <w:ins w:id="714" w:author="Benjamin Roustan" w:date="2020-08-31T11:37:00Z">
              <w:r>
                <w:rPr>
                  <w:rFonts w:cs="Calibri"/>
                  <w:color w:val="000000"/>
                  <w:lang w:val="en-US"/>
                </w:rPr>
                <w:t>ffect sensors error is detected while driving the pump, the software shall try t</w:t>
              </w:r>
            </w:ins>
            <w:ins w:id="715" w:author="Benjamin Roustan" w:date="2020-08-31T11:38:00Z">
              <w:r>
                <w:rPr>
                  <w:rFonts w:cs="Calibri"/>
                  <w:color w:val="000000"/>
                  <w:lang w:val="en-US"/>
                </w:rPr>
                <w:t xml:space="preserve">o drive the pump to its lowest position without using the </w:t>
              </w:r>
            </w:ins>
            <w:r w:rsidR="00562BB9">
              <w:rPr>
                <w:rFonts w:cs="Calibri"/>
                <w:color w:val="000000"/>
                <w:lang w:val="en-US"/>
              </w:rPr>
              <w:t>h</w:t>
            </w:r>
            <w:ins w:id="716" w:author="Benjamin Roustan" w:date="2020-08-31T11:38:00Z">
              <w:r>
                <w:rPr>
                  <w:rFonts w:cs="Calibri"/>
                  <w:color w:val="000000"/>
                  <w:lang w:val="en-US"/>
                </w:rPr>
                <w:t>all-</w:t>
              </w:r>
            </w:ins>
            <w:r w:rsidR="00562BB9">
              <w:rPr>
                <w:rFonts w:cs="Calibri"/>
                <w:color w:val="000000"/>
                <w:lang w:val="en-US"/>
              </w:rPr>
              <w:t>e</w:t>
            </w:r>
            <w:ins w:id="717" w:author="Benjamin Roustan" w:date="2020-08-31T11:38:00Z">
              <w:r>
                <w:rPr>
                  <w:rFonts w:cs="Calibri"/>
                  <w:color w:val="000000"/>
                  <w:lang w:val="en-US"/>
                </w:rPr>
                <w:t>ffect sensors.</w:t>
              </w:r>
            </w:ins>
          </w:p>
          <w:p w14:paraId="24CAE5A8" w14:textId="77777777" w:rsidR="00357618" w:rsidRPr="00BB7E30" w:rsidRDefault="00357618">
            <w:pPr>
              <w:pStyle w:val="Paragraphedeliste"/>
              <w:numPr>
                <w:ilvl w:val="0"/>
                <w:numId w:val="50"/>
              </w:numPr>
              <w:jc w:val="left"/>
              <w:rPr>
                <w:ins w:id="718" w:author="Benjamin Roustan" w:date="2020-08-31T11:35:00Z"/>
                <w:rFonts w:cs="Calibri"/>
                <w:color w:val="000000"/>
                <w:lang w:val="en-US"/>
                <w:rPrChange w:id="719" w:author="Benjamin Roustan" w:date="2020-08-31T11:37:00Z">
                  <w:rPr>
                    <w:ins w:id="720" w:author="Benjamin Roustan" w:date="2020-08-31T11:35:00Z"/>
                    <w:lang w:val="en-US"/>
                  </w:rPr>
                </w:rPrChange>
              </w:rPr>
              <w:pPrChange w:id="721" w:author="Benjamin Roustan" w:date="2020-08-31T11:37:00Z">
                <w:pPr>
                  <w:framePr w:hSpace="180" w:wrap="around" w:vAnchor="text" w:hAnchor="margin" w:x="6" w:y="83"/>
                </w:pPr>
              </w:pPrChange>
            </w:pPr>
            <w:ins w:id="722" w:author="Benjamin Roustan" w:date="2020-08-31T11:38:00Z">
              <w:r>
                <w:rPr>
                  <w:rFonts w:cs="Calibri"/>
                  <w:color w:val="000000"/>
                  <w:lang w:val="en-US"/>
                </w:rPr>
                <w:t>After moving the pump, the software shall only wait for a wireless connection.</w:t>
              </w:r>
            </w:ins>
          </w:p>
        </w:tc>
      </w:tr>
    </w:tbl>
    <w:p w14:paraId="6317FA34" w14:textId="7AE87039" w:rsidR="00A3422D" w:rsidRDefault="00A3422D" w:rsidP="00B67C1B"/>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B8344F" w:rsidRPr="00924AE5" w14:paraId="45F1534D" w14:textId="77777777" w:rsidTr="00146BFE">
        <w:trPr>
          <w:trHeight w:val="20"/>
        </w:trPr>
        <w:tc>
          <w:tcPr>
            <w:tcW w:w="2268" w:type="dxa"/>
            <w:shd w:val="clear" w:color="auto" w:fill="FBD4B4" w:themeFill="accent6" w:themeFillTint="66"/>
          </w:tcPr>
          <w:p w14:paraId="0E41C7A6" w14:textId="77777777" w:rsidR="00B8344F" w:rsidRPr="0063524D" w:rsidRDefault="00B8344F" w:rsidP="00146BFE">
            <w:pPr>
              <w:rPr>
                <w:ins w:id="723" w:author="Hamza Charou" w:date="2020-03-18T13:39:00Z"/>
                <w:lang w:val="en-US"/>
              </w:rPr>
            </w:pPr>
          </w:p>
        </w:tc>
        <w:tc>
          <w:tcPr>
            <w:tcW w:w="8640" w:type="dxa"/>
            <w:shd w:val="clear" w:color="auto" w:fill="FBD4B4" w:themeFill="accent6" w:themeFillTint="66"/>
          </w:tcPr>
          <w:p w14:paraId="0C94DD0F" w14:textId="77777777" w:rsidR="00B8344F" w:rsidRPr="002741BE" w:rsidRDefault="00B8344F" w:rsidP="00146BFE">
            <w:pPr>
              <w:jc w:val="right"/>
              <w:rPr>
                <w:ins w:id="724" w:author="Hamza Charou" w:date="2020-03-18T13:39:00Z"/>
                <w:lang w:val="en-US"/>
              </w:rPr>
            </w:pPr>
          </w:p>
        </w:tc>
      </w:tr>
      <w:tr w:rsidR="00B8344F" w:rsidRPr="0063524D" w14:paraId="161EA0D8" w14:textId="77777777" w:rsidTr="00146BFE">
        <w:trPr>
          <w:trHeight w:val="20"/>
        </w:trPr>
        <w:tc>
          <w:tcPr>
            <w:tcW w:w="10908" w:type="dxa"/>
            <w:gridSpan w:val="2"/>
          </w:tcPr>
          <w:p w14:paraId="56159C6B" w14:textId="6E22FDD5" w:rsidR="00B8344F" w:rsidRPr="0063524D" w:rsidRDefault="00B8344F" w:rsidP="00146BFE">
            <w:pPr>
              <w:rPr>
                <w:ins w:id="725" w:author="Hamza Charou" w:date="2020-03-18T13:39:00Z"/>
                <w:rFonts w:cs="Calibri"/>
                <w:color w:val="000000"/>
                <w:lang w:val="en-US"/>
              </w:rPr>
            </w:pPr>
            <w:r>
              <w:rPr>
                <w:rFonts w:cs="Calibri"/>
                <w:color w:val="000000"/>
                <w:lang w:val="en-US"/>
              </w:rPr>
              <w:t>Upon entering Safe mode, i</w:t>
            </w:r>
            <w:ins w:id="726" w:author="Hamza Charou" w:date="2020-03-18T13:39:00Z">
              <w:r>
                <w:rPr>
                  <w:rFonts w:cs="Calibri"/>
                  <w:color w:val="000000"/>
                  <w:lang w:val="en-US"/>
                </w:rPr>
                <w:t>f</w:t>
              </w:r>
            </w:ins>
            <w:r w:rsidR="00754DA2">
              <w:rPr>
                <w:rFonts w:cs="Calibri"/>
                <w:color w:val="000000"/>
                <w:lang w:val="en-US"/>
              </w:rPr>
              <w:t xml:space="preserve"> the</w:t>
            </w:r>
            <w:ins w:id="727" w:author="Hamza Charou" w:date="2020-03-18T13:39:00Z">
              <w:r>
                <w:rPr>
                  <w:rFonts w:cs="Calibri"/>
                  <w:color w:val="000000"/>
                  <w:lang w:val="en-US"/>
                </w:rPr>
                <w:t xml:space="preserve"> </w:t>
              </w:r>
            </w:ins>
            <w:r>
              <w:rPr>
                <w:rFonts w:cs="Calibri"/>
                <w:color w:val="000000"/>
                <w:lang w:val="en-US"/>
              </w:rPr>
              <w:t>CU detect</w:t>
            </w:r>
            <w:r w:rsidR="00754DA2">
              <w:rPr>
                <w:rFonts w:cs="Calibri"/>
                <w:color w:val="000000"/>
                <w:lang w:val="en-US"/>
              </w:rPr>
              <w:t>s</w:t>
            </w:r>
            <w:r>
              <w:rPr>
                <w:rFonts w:cs="Calibri"/>
                <w:color w:val="000000"/>
                <w:lang w:val="en-US"/>
              </w:rPr>
              <w:t xml:space="preserve"> a</w:t>
            </w:r>
            <w:r w:rsidR="00754DA2">
              <w:rPr>
                <w:rFonts w:cs="Calibri"/>
                <w:color w:val="000000"/>
                <w:lang w:val="en-US"/>
              </w:rPr>
              <w:t xml:space="preserve"> motor</w:t>
            </w:r>
            <w:r>
              <w:rPr>
                <w:rFonts w:cs="Calibri"/>
                <w:color w:val="000000"/>
                <w:lang w:val="en-US"/>
              </w:rPr>
              <w:t xml:space="preserve"> stall and </w:t>
            </w:r>
            <w:r w:rsidR="00754DA2">
              <w:rPr>
                <w:rFonts w:cs="Calibri"/>
                <w:color w:val="000000"/>
                <w:lang w:val="en-US"/>
              </w:rPr>
              <w:t xml:space="preserve">it shall </w:t>
            </w:r>
            <w:r>
              <w:rPr>
                <w:rFonts w:cs="Calibri"/>
                <w:color w:val="000000"/>
                <w:lang w:val="en-US"/>
              </w:rPr>
              <w:t>t</w:t>
            </w:r>
            <w:ins w:id="728" w:author="Hamza Charou" w:date="2020-03-18T13:39:00Z">
              <w:r w:rsidRPr="001F3294">
                <w:rPr>
                  <w:rFonts w:cs="Calibri"/>
                  <w:color w:val="000000"/>
                  <w:lang w:val="en-US"/>
                </w:rPr>
                <w:t>r</w:t>
              </w:r>
            </w:ins>
            <w:r>
              <w:rPr>
                <w:rFonts w:cs="Calibri"/>
                <w:color w:val="000000"/>
                <w:lang w:val="en-US"/>
              </w:rPr>
              <w:t>y</w:t>
            </w:r>
            <w:ins w:id="729" w:author="Hamza Charou" w:date="2020-03-18T13:39:00Z">
              <w:r w:rsidRPr="001F3294">
                <w:rPr>
                  <w:rFonts w:cs="Calibri"/>
                  <w:color w:val="000000"/>
                  <w:lang w:val="en-US"/>
                </w:rPr>
                <w:t xml:space="preserve"> </w:t>
              </w:r>
            </w:ins>
            <w:r>
              <w:rPr>
                <w:rFonts w:cs="Calibri"/>
                <w:color w:val="000000"/>
                <w:lang w:val="en-US"/>
              </w:rPr>
              <w:t>a</w:t>
            </w:r>
            <w:ins w:id="730" w:author="Hamza Charou" w:date="2020-03-18T13:39:00Z">
              <w:r w:rsidRPr="001F3294">
                <w:rPr>
                  <w:rFonts w:cs="Calibri"/>
                  <w:color w:val="000000"/>
                  <w:lang w:val="en-US"/>
                </w:rPr>
                <w:t xml:space="preserve"> second time</w:t>
              </w:r>
            </w:ins>
            <w:r w:rsidR="00754DA2">
              <w:rPr>
                <w:rFonts w:cs="Calibri"/>
                <w:color w:val="000000"/>
                <w:lang w:val="en-US"/>
              </w:rPr>
              <w:t>. For this, it shall not execute a last cuff opening order</w:t>
            </w:r>
            <w:ins w:id="731" w:author="Hamza Charou" w:date="2020-03-18T13:33:00Z">
              <w:r w:rsidR="00754DA2">
                <w:rPr>
                  <w:rFonts w:cs="Calibri"/>
                  <w:color w:val="000000"/>
                  <w:lang w:val="en-US"/>
                </w:rPr>
                <w:t xml:space="preserve"> without using hall</w:t>
              </w:r>
            </w:ins>
            <w:r w:rsidR="00754DA2">
              <w:rPr>
                <w:rFonts w:cs="Calibri"/>
                <w:color w:val="000000"/>
                <w:lang w:val="en-US"/>
              </w:rPr>
              <w:t>-effect</w:t>
            </w:r>
            <w:ins w:id="732" w:author="Hamza Charou" w:date="2020-03-18T13:33:00Z">
              <w:r w:rsidR="00754DA2">
                <w:rPr>
                  <w:rFonts w:cs="Calibri"/>
                  <w:color w:val="000000"/>
                  <w:lang w:val="en-US"/>
                </w:rPr>
                <w:t xml:space="preserve"> sensors</w:t>
              </w:r>
            </w:ins>
            <w:r w:rsidR="00754DA2">
              <w:rPr>
                <w:rFonts w:cs="Calibri"/>
                <w:color w:val="000000"/>
                <w:lang w:val="en-US"/>
              </w:rPr>
              <w:t xml:space="preserve"> as it can damage the pump</w:t>
            </w:r>
            <w:ins w:id="733" w:author="Hamza Charou" w:date="2020-03-18T13:33:00Z">
              <w:r w:rsidR="00754DA2">
                <w:rPr>
                  <w:rFonts w:cs="Calibri"/>
                  <w:color w:val="000000"/>
                  <w:lang w:val="en-US"/>
                </w:rPr>
                <w:t>.</w:t>
              </w:r>
            </w:ins>
          </w:p>
        </w:tc>
      </w:tr>
    </w:tbl>
    <w:p w14:paraId="2741AD6F" w14:textId="77777777" w:rsidR="00B045E9" w:rsidRDefault="00B045E9" w:rsidP="00B67C1B"/>
    <w:tbl>
      <w:tblPr>
        <w:tblStyle w:val="Grilledutableau"/>
        <w:tblpPr w:leftFromText="180" w:rightFromText="180" w:vertAnchor="text" w:horzAnchor="margin" w:tblpY="-5"/>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562BB9" w:rsidRPr="0063524D" w14:paraId="492184E4" w14:textId="77777777" w:rsidTr="0097003B">
        <w:trPr>
          <w:trHeight w:val="20"/>
          <w:ins w:id="734" w:author="Hamza Charou" w:date="2020-03-18T13:33:00Z"/>
        </w:trPr>
        <w:tc>
          <w:tcPr>
            <w:tcW w:w="2268" w:type="dxa"/>
            <w:shd w:val="clear" w:color="auto" w:fill="FBD4B4" w:themeFill="accent6" w:themeFillTint="66"/>
          </w:tcPr>
          <w:p w14:paraId="357AAB67" w14:textId="5F691D69" w:rsidR="00562BB9" w:rsidRPr="0063524D" w:rsidRDefault="00562BB9" w:rsidP="00F97EE6">
            <w:pPr>
              <w:rPr>
                <w:ins w:id="735" w:author="Hamza Charou" w:date="2020-03-18T13:33:00Z"/>
                <w:lang w:val="en-US"/>
              </w:rPr>
            </w:pPr>
            <w:bookmarkStart w:id="736" w:name="_Hlk63262521"/>
            <w:ins w:id="737" w:author="Hamza Charou" w:date="2020-03-18T13:33:00Z">
              <w:r w:rsidRPr="0063524D">
                <w:rPr>
                  <w:rFonts w:cs="Calibri"/>
                  <w:color w:val="000000"/>
                </w:rPr>
                <w:t>EAUS</w:t>
              </w:r>
            </w:ins>
            <w:r w:rsidR="00774630">
              <w:rPr>
                <w:rFonts w:cs="Calibri"/>
                <w:color w:val="000000"/>
              </w:rPr>
              <w:t>_SRS_1610171143_</w:t>
            </w:r>
          </w:p>
        </w:tc>
        <w:tc>
          <w:tcPr>
            <w:tcW w:w="8640" w:type="dxa"/>
            <w:shd w:val="clear" w:color="auto" w:fill="FBD4B4" w:themeFill="accent6" w:themeFillTint="66"/>
          </w:tcPr>
          <w:p w14:paraId="3E0E6410" w14:textId="19F5E987" w:rsidR="00562BB9" w:rsidRPr="0063524D" w:rsidRDefault="00562BB9" w:rsidP="00F97EE6">
            <w:pPr>
              <w:jc w:val="right"/>
              <w:rPr>
                <w:ins w:id="738" w:author="Hamza Charou" w:date="2020-03-18T13:33:00Z"/>
                <w:lang w:val="en-US"/>
              </w:rPr>
            </w:pPr>
          </w:p>
        </w:tc>
      </w:tr>
      <w:tr w:rsidR="00562BB9" w:rsidRPr="001D323E" w14:paraId="1B9D4989" w14:textId="77777777" w:rsidTr="00F97EE6">
        <w:trPr>
          <w:trHeight w:val="20"/>
          <w:ins w:id="739" w:author="Hamza Charou" w:date="2020-03-18T13:33:00Z"/>
        </w:trPr>
        <w:tc>
          <w:tcPr>
            <w:tcW w:w="10908" w:type="dxa"/>
            <w:gridSpan w:val="2"/>
          </w:tcPr>
          <w:p w14:paraId="25F3F8D2" w14:textId="11297083" w:rsidR="00562BB9" w:rsidRPr="0063524D" w:rsidRDefault="00562BB9" w:rsidP="00F97EE6">
            <w:pPr>
              <w:rPr>
                <w:ins w:id="740" w:author="Hamza Charou" w:date="2020-03-18T13:33:00Z"/>
                <w:rFonts w:cs="Calibri"/>
                <w:color w:val="000000"/>
                <w:lang w:val="en-US"/>
              </w:rPr>
            </w:pPr>
            <w:commentRangeStart w:id="741"/>
            <w:r>
              <w:rPr>
                <w:rFonts w:cs="Calibri"/>
                <w:color w:val="000000"/>
                <w:lang w:val="en-US"/>
              </w:rPr>
              <w:t xml:space="preserve">In Safe mode, </w:t>
            </w:r>
            <w:ins w:id="742" w:author="Hamza Charou" w:date="2020-03-18T13:33:00Z">
              <w:r>
                <w:rPr>
                  <w:rFonts w:cs="Calibri"/>
                  <w:color w:val="000000"/>
                  <w:lang w:val="en-US"/>
                </w:rPr>
                <w:t xml:space="preserve">the only authorized </w:t>
              </w:r>
            </w:ins>
            <w:r w:rsidR="0075432D">
              <w:rPr>
                <w:rFonts w:cs="Calibri"/>
                <w:color w:val="000000"/>
                <w:lang w:val="en-US"/>
              </w:rPr>
              <w:t>go to</w:t>
            </w:r>
            <w:ins w:id="743" w:author="Hamza Charou" w:date="2020-03-18T13:33:00Z">
              <w:r>
                <w:rPr>
                  <w:rFonts w:cs="Calibri"/>
                  <w:color w:val="000000"/>
                  <w:lang w:val="en-US"/>
                </w:rPr>
                <w:t xml:space="preserve"> mode is </w:t>
              </w:r>
            </w:ins>
            <w:r>
              <w:rPr>
                <w:rFonts w:cs="Calibri"/>
                <w:color w:val="000000"/>
                <w:lang w:val="en-US"/>
              </w:rPr>
              <w:t>M</w:t>
            </w:r>
            <w:ins w:id="744" w:author="Hamza Charou" w:date="2020-03-18T13:33:00Z">
              <w:r>
                <w:rPr>
                  <w:rFonts w:cs="Calibri"/>
                  <w:color w:val="000000"/>
                  <w:lang w:val="en-US"/>
                </w:rPr>
                <w:t>aintenance mode</w:t>
              </w:r>
            </w:ins>
            <w:r>
              <w:rPr>
                <w:rFonts w:cs="Calibri"/>
                <w:color w:val="000000"/>
                <w:lang w:val="en-US"/>
              </w:rPr>
              <w:t>.</w:t>
            </w:r>
            <w:commentRangeEnd w:id="741"/>
            <w:r w:rsidR="00146BFE">
              <w:rPr>
                <w:rStyle w:val="Marquedecommentaire"/>
              </w:rPr>
              <w:commentReference w:id="741"/>
            </w:r>
          </w:p>
        </w:tc>
      </w:tr>
    </w:tbl>
    <w:p w14:paraId="0C39DA77" w14:textId="3C60A9C1" w:rsidR="00B045E9" w:rsidRDefault="00B045E9" w:rsidP="00B045E9">
      <w:bookmarkStart w:id="745" w:name="_Toc29309630"/>
      <w:bookmarkEnd w:id="736"/>
      <w:r>
        <w:t xml:space="preserve">The </w:t>
      </w:r>
      <w:r w:rsidR="00035FA5">
        <w:t xml:space="preserve">list of </w:t>
      </w:r>
      <w:r>
        <w:t>commands available in Safe mode can be found in [</w:t>
      </w:r>
      <w:r>
        <w:fldChar w:fldCharType="begin"/>
      </w:r>
      <w:r>
        <w:instrText xml:space="preserve"> REF P04 \h </w:instrText>
      </w:r>
      <w:r>
        <w:fldChar w:fldCharType="separate"/>
      </w:r>
      <w:r>
        <w:rPr>
          <w:lang w:eastAsia="en-GB"/>
        </w:rPr>
        <w:t>P04</w:t>
      </w:r>
      <w:r>
        <w:fldChar w:fldCharType="end"/>
      </w:r>
      <w:r>
        <w:t>].</w:t>
      </w:r>
    </w:p>
    <w:p w14:paraId="6AA8E3F1" w14:textId="6FFF641C" w:rsidR="003874D8" w:rsidRDefault="00C26346" w:rsidP="001C0170">
      <w:pPr>
        <w:pStyle w:val="Titre3"/>
      </w:pPr>
      <w:bookmarkStart w:id="746" w:name="_Toc64391861"/>
      <w:r>
        <w:t>Production</w:t>
      </w:r>
      <w:ins w:id="747" w:author="Damien Altmann" w:date="2020-03-11T16:07:00Z">
        <w:r w:rsidR="003874D8">
          <w:t xml:space="preserve"> </w:t>
        </w:r>
      </w:ins>
      <w:bookmarkEnd w:id="745"/>
      <w:r w:rsidR="00AF498C">
        <w:t>Firmware</w:t>
      </w:r>
      <w:bookmarkEnd w:id="746"/>
    </w:p>
    <w:p w14:paraId="38C3569D" w14:textId="77777777" w:rsidR="00984295" w:rsidRDefault="00984295" w:rsidP="00984295">
      <w:pPr>
        <w:jc w:val="left"/>
      </w:pPr>
    </w:p>
    <w:p w14:paraId="0DA6982E" w14:textId="74978BD0" w:rsidR="00984295" w:rsidRPr="00FB6FAA" w:rsidRDefault="00984295" w:rsidP="00357269">
      <w:pPr>
        <w:jc w:val="left"/>
        <w:rPr>
          <w:ins w:id="748" w:author="Damien Altmann" w:date="2020-03-11T16:07:00Z"/>
        </w:rPr>
      </w:pPr>
      <w:ins w:id="749" w:author="Damien Altmann" w:date="2020-03-11T16:07:00Z">
        <w:r>
          <w:t xml:space="preserve">Control </w:t>
        </w:r>
      </w:ins>
      <w:r>
        <w:t>U</w:t>
      </w:r>
      <w:ins w:id="750" w:author="Damien Altmann" w:date="2020-03-11T16:07:00Z">
        <w:r>
          <w:t xml:space="preserve">nit </w:t>
        </w:r>
      </w:ins>
      <w:r>
        <w:t>Production</w:t>
      </w:r>
      <w:ins w:id="751" w:author="Damien Altmann" w:date="2020-03-11T16:07:00Z">
        <w:r w:rsidRPr="00FB6FAA">
          <w:t xml:space="preserve"> </w:t>
        </w:r>
      </w:ins>
      <w:r>
        <w:t>firm</w:t>
      </w:r>
      <w:ins w:id="752" w:author="Damien Altmann" w:date="2020-03-11T16:07:00Z">
        <w:r>
          <w:t>ware</w:t>
        </w:r>
      </w:ins>
      <w:r>
        <w:t xml:space="preserve"> </w:t>
      </w:r>
      <w:r w:rsidR="00357269">
        <w:t>allows</w:t>
      </w:r>
      <w:r>
        <w:t xml:space="preserve"> the Manufacturing </w:t>
      </w:r>
      <w:r w:rsidR="00B045E9">
        <w:t xml:space="preserve">and Verification </w:t>
      </w:r>
      <w:r>
        <w:t>team in charge of C</w:t>
      </w:r>
      <w:r w:rsidR="00357269">
        <w:t xml:space="preserve">ontrol </w:t>
      </w:r>
      <w:r>
        <w:t>U</w:t>
      </w:r>
      <w:r w:rsidR="00357269">
        <w:t>nit</w:t>
      </w:r>
      <w:r>
        <w:t xml:space="preserve"> production</w:t>
      </w:r>
      <w:r w:rsidR="00357269">
        <w:t xml:space="preserve"> to execute tests and set parameters. It shall only be used during the manufacturing process as otherwise the patient could be put in danger.</w:t>
      </w:r>
    </w:p>
    <w:p w14:paraId="272EF6D1" w14:textId="2C0C58FF" w:rsidR="00562BB9" w:rsidRDefault="00562BB9" w:rsidP="00562BB9">
      <w:pPr>
        <w:pStyle w:val="Titre4"/>
      </w:pPr>
      <w:r>
        <w:t>Production Mode</w:t>
      </w:r>
    </w:p>
    <w:p w14:paraId="0BFBB7D6" w14:textId="78B51F73" w:rsidR="00357269" w:rsidRPr="00FB6FAA" w:rsidRDefault="00357269" w:rsidP="00357269">
      <w:pPr>
        <w:jc w:val="left"/>
        <w:rPr>
          <w:ins w:id="753" w:author="Damien Altmann" w:date="2020-03-11T16:07:00Z"/>
        </w:rPr>
      </w:pPr>
      <w:r>
        <w:t xml:space="preserve">Control Unit Production firmware has only one mode and it </w:t>
      </w:r>
      <w:ins w:id="754" w:author="Damien Altmann" w:date="2020-03-11T16:07:00Z">
        <w:r w:rsidRPr="00FB6FAA">
          <w:t>is responsible for the following features:</w:t>
        </w:r>
      </w:ins>
    </w:p>
    <w:p w14:paraId="52C855F2" w14:textId="77777777" w:rsidR="00357269" w:rsidRDefault="00357269" w:rsidP="00357269">
      <w:pPr>
        <w:pStyle w:val="Paragraphedeliste"/>
        <w:numPr>
          <w:ilvl w:val="0"/>
          <w:numId w:val="9"/>
        </w:numPr>
        <w:jc w:val="left"/>
      </w:pPr>
      <w:ins w:id="755" w:author="Damien Altmann" w:date="2020-03-11T16:07:00Z">
        <w:r>
          <w:t>R</w:t>
        </w:r>
        <w:r w:rsidRPr="00FB6FAA">
          <w:t xml:space="preserve">etrieve some information such as </w:t>
        </w:r>
        <w:r>
          <w:t>firmware</w:t>
        </w:r>
        <w:r w:rsidRPr="00FB6FAA">
          <w:t xml:space="preserve"> or hardware </w:t>
        </w:r>
      </w:ins>
      <w:r w:rsidRPr="00FB6FAA">
        <w:t>identification.</w:t>
      </w:r>
      <w:ins w:id="756" w:author="Damien Altmann" w:date="2020-03-11T16:07:00Z">
        <w:r w:rsidRPr="00FB6FAA">
          <w:t xml:space="preserve"> </w:t>
        </w:r>
      </w:ins>
    </w:p>
    <w:p w14:paraId="6A961082" w14:textId="77777777" w:rsidR="00357269" w:rsidRDefault="00357269" w:rsidP="00357269">
      <w:pPr>
        <w:pStyle w:val="Paragraphedeliste"/>
        <w:numPr>
          <w:ilvl w:val="0"/>
          <w:numId w:val="9"/>
        </w:numPr>
        <w:jc w:val="left"/>
      </w:pPr>
      <w:r>
        <w:t xml:space="preserve">Read and </w:t>
      </w:r>
      <w:ins w:id="757" w:author="Damien Altmann" w:date="2020-03-11T12:04:00Z">
        <w:r w:rsidRPr="00FB6FAA">
          <w:t xml:space="preserve">adjust </w:t>
        </w:r>
      </w:ins>
      <w:r>
        <w:t>technical</w:t>
      </w:r>
      <w:ins w:id="758" w:author="Damien Altmann" w:date="2020-03-11T12:04:00Z">
        <w:r w:rsidRPr="00FB6FAA">
          <w:t xml:space="preserve"> </w:t>
        </w:r>
      </w:ins>
      <w:r w:rsidRPr="00FB6FAA">
        <w:t>settings.</w:t>
      </w:r>
    </w:p>
    <w:p w14:paraId="14406E86" w14:textId="77777777" w:rsidR="00357269" w:rsidRDefault="00357269" w:rsidP="00357269">
      <w:pPr>
        <w:pStyle w:val="Paragraphedeliste"/>
        <w:numPr>
          <w:ilvl w:val="0"/>
          <w:numId w:val="9"/>
        </w:numPr>
        <w:jc w:val="left"/>
      </w:pPr>
      <w:r>
        <w:t>Configure motor parameters.</w:t>
      </w:r>
    </w:p>
    <w:p w14:paraId="6892747A" w14:textId="52E5FE01" w:rsidR="00357269" w:rsidRDefault="00357269" w:rsidP="001A769F">
      <w:pPr>
        <w:pStyle w:val="Paragraphedeliste"/>
        <w:numPr>
          <w:ilvl w:val="0"/>
          <w:numId w:val="9"/>
        </w:numPr>
        <w:jc w:val="left"/>
      </w:pPr>
      <w:r>
        <w:t>Execute force sensor/pressure calibration.</w:t>
      </w:r>
    </w:p>
    <w:p w14:paraId="1F9436E7" w14:textId="77777777" w:rsidR="00F97EE6" w:rsidRDefault="00F97EE6" w:rsidP="00F97EE6"/>
    <w:tbl>
      <w:tblPr>
        <w:tblStyle w:val="Grilledutableau"/>
        <w:tblpPr w:leftFromText="180" w:rightFromText="180" w:vertAnchor="text" w:horzAnchor="margin" w:tblpY="34"/>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F97EE6" w:rsidRPr="0063524D" w14:paraId="12AC1EF9" w14:textId="77777777" w:rsidTr="00A4485A">
        <w:trPr>
          <w:trHeight w:val="20"/>
          <w:ins w:id="759" w:author="Hamza Charou" w:date="2020-03-18T13:33:00Z"/>
        </w:trPr>
        <w:tc>
          <w:tcPr>
            <w:tcW w:w="2268" w:type="dxa"/>
            <w:shd w:val="clear" w:color="auto" w:fill="FBD4B4" w:themeFill="accent6" w:themeFillTint="66"/>
          </w:tcPr>
          <w:p w14:paraId="4E0EF87F" w14:textId="69D44020" w:rsidR="00F97EE6" w:rsidRPr="0063524D" w:rsidRDefault="00F97EE6" w:rsidP="00F97EE6">
            <w:pPr>
              <w:rPr>
                <w:ins w:id="760" w:author="Hamza Charou" w:date="2020-03-18T13:33:00Z"/>
                <w:lang w:val="en-US"/>
              </w:rPr>
            </w:pPr>
            <w:commentRangeStart w:id="761"/>
            <w:ins w:id="762" w:author="Hamza Charou" w:date="2020-03-18T13:33:00Z">
              <w:r w:rsidRPr="0063524D">
                <w:rPr>
                  <w:rFonts w:cs="Calibri"/>
                  <w:color w:val="000000"/>
                </w:rPr>
                <w:t>EAUS</w:t>
              </w:r>
            </w:ins>
            <w:r w:rsidR="00774630">
              <w:rPr>
                <w:rFonts w:cs="Calibri"/>
                <w:color w:val="000000"/>
              </w:rPr>
              <w:t>_SRS_1610171143_</w:t>
            </w:r>
            <w:commentRangeEnd w:id="761"/>
            <w:r w:rsidR="00146BFE">
              <w:rPr>
                <w:rStyle w:val="Marquedecommentaire"/>
              </w:rPr>
              <w:commentReference w:id="761"/>
            </w:r>
          </w:p>
        </w:tc>
        <w:tc>
          <w:tcPr>
            <w:tcW w:w="8640" w:type="dxa"/>
            <w:shd w:val="clear" w:color="auto" w:fill="FBD4B4" w:themeFill="accent6" w:themeFillTint="66"/>
          </w:tcPr>
          <w:p w14:paraId="2F600BA9" w14:textId="71886BB4" w:rsidR="00F97EE6" w:rsidRPr="0063524D" w:rsidRDefault="00B045E9" w:rsidP="00F97EE6">
            <w:pPr>
              <w:jc w:val="right"/>
              <w:rPr>
                <w:ins w:id="763" w:author="Hamza Charou" w:date="2020-03-18T13:33:00Z"/>
                <w:lang w:val="en-US"/>
              </w:rPr>
            </w:pPr>
            <w:r>
              <w:rPr>
                <w:lang w:val="en-US"/>
              </w:rPr>
              <w:t>TECHREQ_</w:t>
            </w:r>
            <w:r w:rsidRPr="00B045E9">
              <w:rPr>
                <w:lang w:val="en-US"/>
              </w:rPr>
              <w:t>Req1</w:t>
            </w:r>
          </w:p>
        </w:tc>
      </w:tr>
      <w:tr w:rsidR="00F97EE6" w:rsidRPr="001D323E" w14:paraId="09C05D57" w14:textId="77777777" w:rsidTr="00F97EE6">
        <w:trPr>
          <w:trHeight w:val="20"/>
          <w:ins w:id="764" w:author="Hamza Charou" w:date="2020-03-18T13:33:00Z"/>
        </w:trPr>
        <w:tc>
          <w:tcPr>
            <w:tcW w:w="10908" w:type="dxa"/>
            <w:gridSpan w:val="2"/>
          </w:tcPr>
          <w:p w14:paraId="702D025B" w14:textId="4F2D0AAE" w:rsidR="00F97EE6" w:rsidRPr="0063524D" w:rsidRDefault="00B045E9" w:rsidP="00F97EE6">
            <w:pPr>
              <w:rPr>
                <w:ins w:id="765" w:author="Hamza Charou" w:date="2020-03-18T13:33:00Z"/>
                <w:rFonts w:cs="Calibri"/>
                <w:color w:val="000000"/>
                <w:lang w:val="en-US"/>
              </w:rPr>
            </w:pPr>
            <w:r>
              <w:t>Production firmware</w:t>
            </w:r>
            <w:r w:rsidRPr="001F7579">
              <w:t xml:space="preserve"> </w:t>
            </w:r>
            <w:r>
              <w:t>shall not be used in already implanted Control Unit.</w:t>
            </w:r>
          </w:p>
        </w:tc>
      </w:tr>
    </w:tbl>
    <w:p w14:paraId="140B0307" w14:textId="6AD9632C" w:rsidR="00F97EE6" w:rsidRDefault="00F97EE6" w:rsidP="00F97EE6"/>
    <w:tbl>
      <w:tblPr>
        <w:tblStyle w:val="Grilledutableau"/>
        <w:tblpPr w:leftFromText="180" w:rightFromText="180" w:vertAnchor="text" w:horzAnchor="margin" w:tblpY="34"/>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035FA5" w:rsidRPr="0063524D" w14:paraId="3E094D23" w14:textId="77777777" w:rsidTr="00A4485A">
        <w:trPr>
          <w:trHeight w:val="20"/>
          <w:ins w:id="766" w:author="Hamza Charou" w:date="2020-03-18T13:33:00Z"/>
        </w:trPr>
        <w:tc>
          <w:tcPr>
            <w:tcW w:w="2268" w:type="dxa"/>
            <w:shd w:val="clear" w:color="auto" w:fill="FBD4B4" w:themeFill="accent6" w:themeFillTint="66"/>
          </w:tcPr>
          <w:p w14:paraId="055DB5F4" w14:textId="1C7B3A6B" w:rsidR="00035FA5" w:rsidRPr="0063524D" w:rsidRDefault="00035FA5" w:rsidP="00FA391D">
            <w:pPr>
              <w:rPr>
                <w:ins w:id="767" w:author="Hamza Charou" w:date="2020-03-18T13:33:00Z"/>
                <w:lang w:val="en-US"/>
              </w:rPr>
            </w:pPr>
            <w:ins w:id="768" w:author="Hamza Charou" w:date="2020-03-18T13:33:00Z">
              <w:r w:rsidRPr="0063524D">
                <w:rPr>
                  <w:rFonts w:cs="Calibri"/>
                  <w:color w:val="000000"/>
                </w:rPr>
                <w:lastRenderedPageBreak/>
                <w:t>EAUS</w:t>
              </w:r>
            </w:ins>
            <w:r w:rsidR="00774630">
              <w:rPr>
                <w:rFonts w:cs="Calibri"/>
                <w:color w:val="000000"/>
              </w:rPr>
              <w:t>_SRS_1610171143_</w:t>
            </w:r>
          </w:p>
        </w:tc>
        <w:tc>
          <w:tcPr>
            <w:tcW w:w="8640" w:type="dxa"/>
            <w:shd w:val="clear" w:color="auto" w:fill="FBD4B4" w:themeFill="accent6" w:themeFillTint="66"/>
          </w:tcPr>
          <w:p w14:paraId="771A10F4" w14:textId="6754EDF8" w:rsidR="00035FA5" w:rsidRPr="0063524D" w:rsidRDefault="00035FA5" w:rsidP="00FA391D">
            <w:pPr>
              <w:jc w:val="right"/>
              <w:rPr>
                <w:ins w:id="769" w:author="Hamza Charou" w:date="2020-03-18T13:33:00Z"/>
                <w:lang w:val="en-US"/>
              </w:rPr>
            </w:pPr>
            <w:r>
              <w:rPr>
                <w:lang w:val="en-US"/>
              </w:rPr>
              <w:t>TECHREQ_</w:t>
            </w:r>
            <w:r w:rsidRPr="00B045E9">
              <w:rPr>
                <w:lang w:val="en-US"/>
              </w:rPr>
              <w:t>Req</w:t>
            </w:r>
            <w:r>
              <w:rPr>
                <w:lang w:val="en-US"/>
              </w:rPr>
              <w:t>2</w:t>
            </w:r>
          </w:p>
        </w:tc>
      </w:tr>
      <w:tr w:rsidR="00035FA5" w:rsidRPr="001D323E" w14:paraId="2682453A" w14:textId="77777777" w:rsidTr="00FA391D">
        <w:trPr>
          <w:trHeight w:val="20"/>
          <w:ins w:id="770" w:author="Hamza Charou" w:date="2020-03-18T13:33:00Z"/>
        </w:trPr>
        <w:tc>
          <w:tcPr>
            <w:tcW w:w="10908" w:type="dxa"/>
            <w:gridSpan w:val="2"/>
          </w:tcPr>
          <w:p w14:paraId="05E11228" w14:textId="24BD2042" w:rsidR="00035FA5" w:rsidRPr="0063524D" w:rsidRDefault="00035FA5" w:rsidP="00FA391D">
            <w:pPr>
              <w:rPr>
                <w:ins w:id="771" w:author="Hamza Charou" w:date="2020-03-18T13:33:00Z"/>
                <w:rFonts w:cs="Calibri"/>
                <w:color w:val="000000"/>
                <w:lang w:val="en-US"/>
              </w:rPr>
            </w:pPr>
            <w:r w:rsidRPr="00035FA5">
              <w:t xml:space="preserve">Production firmware shall be </w:t>
            </w:r>
            <w:r w:rsidR="00F14469">
              <w:t>replaced by Clinical firmware</w:t>
            </w:r>
            <w:commentRangeStart w:id="772"/>
            <w:commentRangeStart w:id="773"/>
            <w:commentRangeEnd w:id="772"/>
            <w:r w:rsidR="00614983">
              <w:rPr>
                <w:rStyle w:val="Marquedecommentaire"/>
              </w:rPr>
              <w:commentReference w:id="772"/>
            </w:r>
            <w:commentRangeEnd w:id="773"/>
            <w:r w:rsidR="00F14469">
              <w:rPr>
                <w:rStyle w:val="Marquedecommentaire"/>
              </w:rPr>
              <w:commentReference w:id="773"/>
            </w:r>
            <w:r w:rsidRPr="00035FA5">
              <w:t xml:space="preserve"> after manufacturing</w:t>
            </w:r>
            <w:r w:rsidR="00AF1831">
              <w:t xml:space="preserve"> process</w:t>
            </w:r>
            <w:r>
              <w:t>.</w:t>
            </w:r>
          </w:p>
        </w:tc>
      </w:tr>
    </w:tbl>
    <w:p w14:paraId="30BE86CC" w14:textId="3C5E59D5" w:rsidR="00035FA5" w:rsidRDefault="00035FA5" w:rsidP="00F97EE6"/>
    <w:tbl>
      <w:tblPr>
        <w:tblStyle w:val="Grilledutableau"/>
        <w:tblpPr w:leftFromText="180" w:rightFromText="180" w:vertAnchor="text" w:horzAnchor="margin" w:tblpY="34"/>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035FA5" w:rsidRPr="0063524D" w14:paraId="5AA6BD95" w14:textId="77777777" w:rsidTr="00A4485A">
        <w:trPr>
          <w:trHeight w:val="20"/>
          <w:ins w:id="774" w:author="Hamza Charou" w:date="2020-03-18T13:33:00Z"/>
        </w:trPr>
        <w:tc>
          <w:tcPr>
            <w:tcW w:w="2268" w:type="dxa"/>
            <w:shd w:val="clear" w:color="auto" w:fill="FBD4B4" w:themeFill="accent6" w:themeFillTint="66"/>
          </w:tcPr>
          <w:p w14:paraId="1ABDC462" w14:textId="57DF1D27" w:rsidR="00035FA5" w:rsidRPr="0063524D" w:rsidRDefault="00035FA5" w:rsidP="00FA391D">
            <w:pPr>
              <w:rPr>
                <w:ins w:id="775" w:author="Hamza Charou" w:date="2020-03-18T13:33:00Z"/>
                <w:lang w:val="en-US"/>
              </w:rPr>
            </w:pPr>
            <w:ins w:id="776" w:author="Hamza Charou" w:date="2020-03-18T13:33:00Z">
              <w:r w:rsidRPr="0063524D">
                <w:rPr>
                  <w:rFonts w:cs="Calibri"/>
                  <w:color w:val="000000"/>
                </w:rPr>
                <w:t>EAUS</w:t>
              </w:r>
            </w:ins>
            <w:r w:rsidR="00774630">
              <w:rPr>
                <w:rFonts w:cs="Calibri"/>
                <w:color w:val="000000"/>
              </w:rPr>
              <w:t>_SRS_1610171143_</w:t>
            </w:r>
          </w:p>
        </w:tc>
        <w:tc>
          <w:tcPr>
            <w:tcW w:w="8640" w:type="dxa"/>
            <w:shd w:val="clear" w:color="auto" w:fill="FBD4B4" w:themeFill="accent6" w:themeFillTint="66"/>
          </w:tcPr>
          <w:p w14:paraId="7D239F64" w14:textId="6D9F7200" w:rsidR="00035FA5" w:rsidRPr="0063524D" w:rsidRDefault="00035FA5" w:rsidP="00FA391D">
            <w:pPr>
              <w:jc w:val="right"/>
              <w:rPr>
                <w:ins w:id="777" w:author="Hamza Charou" w:date="2020-03-18T13:33:00Z"/>
                <w:lang w:val="en-US"/>
              </w:rPr>
            </w:pPr>
            <w:r>
              <w:rPr>
                <w:lang w:val="en-US"/>
              </w:rPr>
              <w:t>TECHREQ_</w:t>
            </w:r>
            <w:r w:rsidRPr="00B045E9">
              <w:rPr>
                <w:lang w:val="en-US"/>
              </w:rPr>
              <w:t>Req</w:t>
            </w:r>
            <w:r>
              <w:rPr>
                <w:lang w:val="en-US"/>
              </w:rPr>
              <w:t>3</w:t>
            </w:r>
          </w:p>
        </w:tc>
      </w:tr>
      <w:tr w:rsidR="00035FA5" w:rsidRPr="001D323E" w14:paraId="797C755E" w14:textId="77777777" w:rsidTr="00FA391D">
        <w:trPr>
          <w:trHeight w:val="20"/>
          <w:ins w:id="778" w:author="Hamza Charou" w:date="2020-03-18T13:33:00Z"/>
        </w:trPr>
        <w:tc>
          <w:tcPr>
            <w:tcW w:w="10908" w:type="dxa"/>
            <w:gridSpan w:val="2"/>
          </w:tcPr>
          <w:p w14:paraId="49C3D984" w14:textId="5382FFE0" w:rsidR="00035FA5" w:rsidRPr="0063524D" w:rsidRDefault="00B578FD" w:rsidP="00FA391D">
            <w:pPr>
              <w:rPr>
                <w:ins w:id="779" w:author="Hamza Charou" w:date="2020-03-18T13:33:00Z"/>
                <w:rFonts w:cs="Calibri"/>
                <w:color w:val="000000"/>
                <w:lang w:val="en-US"/>
              </w:rPr>
            </w:pPr>
            <w:r>
              <w:t>Technical s</w:t>
            </w:r>
            <w:r w:rsidR="00035FA5">
              <w:t xml:space="preserve">ettings generated by </w:t>
            </w:r>
            <w:r w:rsidR="00117176">
              <w:t>P</w:t>
            </w:r>
            <w:r w:rsidR="00035FA5">
              <w:t xml:space="preserve">roduction </w:t>
            </w:r>
            <w:r w:rsidR="00117176" w:rsidRPr="00035FA5">
              <w:t xml:space="preserve">firmware </w:t>
            </w:r>
            <w:r w:rsidR="00035FA5">
              <w:t>shall be stored in flash.</w:t>
            </w:r>
          </w:p>
        </w:tc>
      </w:tr>
    </w:tbl>
    <w:p w14:paraId="0E9B7151" w14:textId="38AAA6A8" w:rsidR="00035FA5" w:rsidRDefault="00035FA5" w:rsidP="00F97EE6"/>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4617CB" w:rsidRPr="0063524D" w14:paraId="308F8C00" w14:textId="77777777" w:rsidTr="00A04D1F">
        <w:trPr>
          <w:trHeight w:val="20"/>
          <w:ins w:id="780" w:author="Hamza Charou" w:date="2020-03-18T13:29:00Z"/>
        </w:trPr>
        <w:tc>
          <w:tcPr>
            <w:tcW w:w="2268" w:type="dxa"/>
            <w:shd w:val="clear" w:color="auto" w:fill="FBD4B4" w:themeFill="accent6" w:themeFillTint="66"/>
          </w:tcPr>
          <w:p w14:paraId="594C6B87" w14:textId="14E55ED8" w:rsidR="004617CB" w:rsidRPr="00A4485A" w:rsidRDefault="004617CB" w:rsidP="004617CB">
            <w:pPr>
              <w:rPr>
                <w:ins w:id="781" w:author="Hamza Charou" w:date="2020-03-18T13:29:00Z"/>
                <w:lang w:val="fr-FR"/>
              </w:rPr>
            </w:pPr>
            <w:ins w:id="782" w:author="Hamza Charou" w:date="2020-03-18T13:33:00Z">
              <w:r w:rsidRPr="0063524D">
                <w:rPr>
                  <w:rFonts w:cs="Calibri"/>
                  <w:color w:val="000000"/>
                </w:rPr>
                <w:t>EAUS</w:t>
              </w:r>
            </w:ins>
            <w:r w:rsidR="00774630">
              <w:rPr>
                <w:rFonts w:cs="Calibri"/>
                <w:color w:val="000000"/>
              </w:rPr>
              <w:t>_SRS_1610171143_</w:t>
            </w:r>
          </w:p>
        </w:tc>
        <w:tc>
          <w:tcPr>
            <w:tcW w:w="8640" w:type="dxa"/>
            <w:shd w:val="clear" w:color="auto" w:fill="FBD4B4" w:themeFill="accent6" w:themeFillTint="66"/>
          </w:tcPr>
          <w:p w14:paraId="3E5A7D8E" w14:textId="0A797B34" w:rsidR="004617CB" w:rsidRPr="00A4485A" w:rsidRDefault="00FB1B49" w:rsidP="004617CB">
            <w:pPr>
              <w:jc w:val="right"/>
              <w:rPr>
                <w:ins w:id="783" w:author="Hamza Charou" w:date="2020-03-18T13:29:00Z"/>
                <w:lang w:val="fr-FR"/>
              </w:rPr>
            </w:pPr>
            <w:commentRangeStart w:id="784"/>
            <w:r w:rsidRPr="00FB1B49">
              <w:rPr>
                <w:lang w:val="fr-FR"/>
              </w:rPr>
              <w:t>EAUS_SYS_0000_0281_2</w:t>
            </w:r>
            <w:commentRangeEnd w:id="784"/>
            <w:r>
              <w:rPr>
                <w:rStyle w:val="Marquedecommentaire"/>
              </w:rPr>
              <w:commentReference w:id="784"/>
            </w:r>
          </w:p>
        </w:tc>
      </w:tr>
      <w:tr w:rsidR="004617CB" w:rsidRPr="001D323E" w14:paraId="63D46528" w14:textId="77777777" w:rsidTr="00A04D1F">
        <w:trPr>
          <w:trHeight w:val="20"/>
          <w:ins w:id="785" w:author="Hamza Charou" w:date="2020-03-18T13:29:00Z"/>
        </w:trPr>
        <w:tc>
          <w:tcPr>
            <w:tcW w:w="10908" w:type="dxa"/>
            <w:gridSpan w:val="2"/>
          </w:tcPr>
          <w:p w14:paraId="0DFAA68F" w14:textId="092D7BCE" w:rsidR="004617CB" w:rsidRPr="0063524D" w:rsidRDefault="004617CB">
            <w:pPr>
              <w:jc w:val="left"/>
              <w:rPr>
                <w:ins w:id="786" w:author="Hamza Charou" w:date="2020-03-18T13:29:00Z"/>
                <w:rFonts w:cs="Calibri"/>
                <w:color w:val="000000"/>
                <w:lang w:val="en-US"/>
              </w:rPr>
              <w:pPrChange w:id="787" w:author="Hamza Charou" w:date="2020-03-18T13:29:00Z">
                <w:pPr>
                  <w:framePr w:hSpace="180" w:wrap="around" w:vAnchor="text" w:hAnchor="margin" w:x="6" w:y="83"/>
                </w:pPr>
              </w:pPrChange>
            </w:pPr>
            <w:ins w:id="788" w:author="Hamza Charou" w:date="2020-03-18T13:29:00Z">
              <w:r w:rsidRPr="0063524D">
                <w:rPr>
                  <w:rFonts w:cs="Calibri"/>
                  <w:color w:val="000000"/>
                  <w:lang w:val="en-US"/>
                </w:rPr>
                <w:t xml:space="preserve">The CU </w:t>
              </w:r>
              <w:r w:rsidRPr="0063524D">
                <w:rPr>
                  <w:lang w:val="en-US"/>
                </w:rPr>
                <w:t>shall</w:t>
              </w:r>
              <w:r w:rsidRPr="0063524D">
                <w:rPr>
                  <w:rFonts w:cs="Calibri"/>
                  <w:color w:val="000000"/>
                  <w:lang w:val="en-US"/>
                </w:rPr>
                <w:t xml:space="preserve"> be able to perform a </w:t>
              </w:r>
            </w:ins>
            <w:r>
              <w:rPr>
                <w:rFonts w:cs="Calibri"/>
                <w:color w:val="000000"/>
                <w:lang w:val="en-US"/>
              </w:rPr>
              <w:t>calibration of its internal force sensor</w:t>
            </w:r>
            <w:ins w:id="789" w:author="Hamza Charou" w:date="2020-03-18T13:29:00Z">
              <w:r w:rsidRPr="0063524D">
                <w:rPr>
                  <w:rFonts w:cs="Calibri"/>
                  <w:color w:val="000000"/>
                  <w:lang w:val="en-US"/>
                </w:rPr>
                <w:t xml:space="preserve"> in </w:t>
              </w:r>
            </w:ins>
            <w:r>
              <w:rPr>
                <w:rFonts w:cs="Calibri"/>
                <w:color w:val="000000"/>
                <w:lang w:val="en-US"/>
              </w:rPr>
              <w:t>Production</w:t>
            </w:r>
            <w:ins w:id="790" w:author="Hamza Charou" w:date="2020-03-18T13:29:00Z">
              <w:r w:rsidRPr="0063524D">
                <w:rPr>
                  <w:rFonts w:cs="Calibri"/>
                  <w:color w:val="000000"/>
                  <w:lang w:val="en-US"/>
                </w:rPr>
                <w:t xml:space="preserve"> mode</w:t>
              </w:r>
              <w:r>
                <w:rPr>
                  <w:rFonts w:cs="Calibri"/>
                  <w:color w:val="000000"/>
                  <w:lang w:val="en-US"/>
                </w:rPr>
                <w:t xml:space="preserve"> </w:t>
              </w:r>
              <w:r>
                <w:rPr>
                  <w:lang w:val="en-US"/>
                </w:rPr>
                <w:t>(</w:t>
              </w:r>
            </w:ins>
            <w:r>
              <w:rPr>
                <w:lang w:val="en-US"/>
              </w:rPr>
              <w:t xml:space="preserve">see </w:t>
            </w:r>
            <w:r>
              <w:rPr>
                <w:lang w:val="en-US"/>
              </w:rPr>
              <w:fldChar w:fldCharType="begin"/>
            </w:r>
            <w:r>
              <w:rPr>
                <w:lang w:val="en-US"/>
              </w:rPr>
              <w:instrText xml:space="preserve"> REF _Ref63778012 \r \h </w:instrText>
            </w:r>
            <w:r>
              <w:rPr>
                <w:lang w:val="en-US"/>
              </w:rPr>
            </w:r>
            <w:r>
              <w:rPr>
                <w:lang w:val="en-US"/>
              </w:rPr>
              <w:fldChar w:fldCharType="separate"/>
            </w:r>
            <w:r>
              <w:rPr>
                <w:lang w:val="en-US"/>
              </w:rPr>
              <w:t>5.2.2</w:t>
            </w:r>
            <w:r>
              <w:rPr>
                <w:lang w:val="en-US"/>
              </w:rPr>
              <w:fldChar w:fldCharType="end"/>
            </w:r>
            <w:ins w:id="791" w:author="Hamza Charou" w:date="2020-03-18T13:29:00Z">
              <w:r>
                <w:rPr>
                  <w:lang w:val="en-US"/>
                </w:rPr>
                <w:t>)</w:t>
              </w:r>
            </w:ins>
            <w:ins w:id="792" w:author="Rafael Wehrmeister Padilha" w:date="2020-08-24T11:58:00Z">
              <w:r>
                <w:rPr>
                  <w:lang w:val="en-US"/>
                </w:rPr>
                <w:t>.</w:t>
              </w:r>
            </w:ins>
          </w:p>
        </w:tc>
      </w:tr>
    </w:tbl>
    <w:p w14:paraId="14CD5C78" w14:textId="075A2E36" w:rsidR="00E958B7" w:rsidRDefault="00E958B7" w:rsidP="00F97EE6"/>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415307" w:rsidRPr="0063524D" w14:paraId="781FDA25" w14:textId="77777777" w:rsidTr="001845EE">
        <w:trPr>
          <w:trHeight w:val="20"/>
          <w:ins w:id="793" w:author="Hamza Charou" w:date="2020-03-18T13:41:00Z"/>
        </w:trPr>
        <w:tc>
          <w:tcPr>
            <w:tcW w:w="2268" w:type="dxa"/>
            <w:shd w:val="clear" w:color="auto" w:fill="FBD4B4" w:themeFill="accent6" w:themeFillTint="66"/>
          </w:tcPr>
          <w:p w14:paraId="09EF8539" w14:textId="0D64BBA3" w:rsidR="00415307" w:rsidRPr="0063524D" w:rsidRDefault="00415307" w:rsidP="001845EE">
            <w:pPr>
              <w:rPr>
                <w:ins w:id="794" w:author="Hamza Charou" w:date="2020-03-18T13:41:00Z"/>
                <w:lang w:val="en-US"/>
              </w:rPr>
            </w:pPr>
            <w:ins w:id="795" w:author="Hamza Charou" w:date="2020-03-18T13:41:00Z">
              <w:r w:rsidRPr="0063524D">
                <w:rPr>
                  <w:rFonts w:cs="Calibri"/>
                  <w:color w:val="000000"/>
                </w:rPr>
                <w:t>EAUS</w:t>
              </w:r>
            </w:ins>
            <w:r w:rsidR="00774630">
              <w:rPr>
                <w:rFonts w:cs="Calibri"/>
                <w:color w:val="000000"/>
              </w:rPr>
              <w:t>_SRS_1610171143_</w:t>
            </w:r>
          </w:p>
        </w:tc>
        <w:tc>
          <w:tcPr>
            <w:tcW w:w="8640" w:type="dxa"/>
            <w:shd w:val="clear" w:color="auto" w:fill="FBD4B4" w:themeFill="accent6" w:themeFillTint="66"/>
          </w:tcPr>
          <w:p w14:paraId="44D69BB2" w14:textId="77777777" w:rsidR="00415307" w:rsidRPr="0063524D" w:rsidRDefault="00415307" w:rsidP="001845EE">
            <w:pPr>
              <w:jc w:val="right"/>
              <w:rPr>
                <w:ins w:id="796" w:author="Hamza Charou" w:date="2020-03-18T13:41:00Z"/>
                <w:lang w:val="en-US"/>
              </w:rPr>
            </w:pPr>
            <w:r>
              <w:rPr>
                <w:lang w:val="en-US"/>
              </w:rPr>
              <w:t>Req6</w:t>
            </w:r>
          </w:p>
        </w:tc>
      </w:tr>
      <w:tr w:rsidR="00415307" w:rsidRPr="001D323E" w14:paraId="6D09724B" w14:textId="77777777" w:rsidTr="001845EE">
        <w:trPr>
          <w:trHeight w:val="20"/>
          <w:ins w:id="797" w:author="Hamza Charou" w:date="2020-03-18T13:41:00Z"/>
        </w:trPr>
        <w:tc>
          <w:tcPr>
            <w:tcW w:w="10908" w:type="dxa"/>
            <w:gridSpan w:val="2"/>
          </w:tcPr>
          <w:p w14:paraId="5DF3CCEC" w14:textId="5674A368" w:rsidR="00415307" w:rsidRPr="0031772E" w:rsidRDefault="00415307" w:rsidP="00415307">
            <w:pPr>
              <w:jc w:val="left"/>
              <w:rPr>
                <w:ins w:id="798" w:author="Hamza Charou" w:date="2020-03-18T13:41:00Z"/>
                <w:rFonts w:cs="Calibri"/>
                <w:color w:val="000000"/>
                <w:sz w:val="20"/>
                <w:szCs w:val="20"/>
                <w:lang w:val="en-US" w:eastAsia="fr-FR"/>
              </w:rPr>
            </w:pPr>
            <w:r>
              <w:t xml:space="preserve">The CU </w:t>
            </w:r>
            <w:ins w:id="799" w:author="Damien Altmann" w:date="2020-03-11T18:07:00Z">
              <w:r>
                <w:t xml:space="preserve">shall provide </w:t>
              </w:r>
            </w:ins>
            <w:r>
              <w:t>a way to execute pump cycling (operate a requested number of complete strokes) and store its context.</w:t>
            </w:r>
            <w:r w:rsidR="008431EB">
              <w:t xml:space="preserve"> If the memory storage is full, the CU shall keep cycling till the number of requested cycles has been reached.</w:t>
            </w:r>
          </w:p>
        </w:tc>
      </w:tr>
    </w:tbl>
    <w:p w14:paraId="1D8B661F" w14:textId="77777777" w:rsidR="00415307" w:rsidRDefault="00415307" w:rsidP="00F97EE6"/>
    <w:p w14:paraId="32EB26B1" w14:textId="26ABBB3A" w:rsidR="00B045E9" w:rsidRDefault="00B045E9" w:rsidP="00F97EE6">
      <w:r>
        <w:t xml:space="preserve">The </w:t>
      </w:r>
      <w:r w:rsidR="00035FA5">
        <w:t xml:space="preserve">list of </w:t>
      </w:r>
      <w:r>
        <w:t>command</w:t>
      </w:r>
      <w:r w:rsidR="00035FA5">
        <w:t>s</w:t>
      </w:r>
      <w:r>
        <w:t xml:space="preserve"> available in Production mode can be found in [</w:t>
      </w:r>
      <w:r>
        <w:fldChar w:fldCharType="begin"/>
      </w:r>
      <w:r>
        <w:instrText xml:space="preserve"> REF P04 \h </w:instrText>
      </w:r>
      <w:r>
        <w:fldChar w:fldCharType="separate"/>
      </w:r>
      <w:r>
        <w:rPr>
          <w:lang w:eastAsia="en-GB"/>
        </w:rPr>
        <w:t>P04</w:t>
      </w:r>
      <w:r>
        <w:fldChar w:fldCharType="end"/>
      </w:r>
      <w:r>
        <w:t>].</w:t>
      </w:r>
    </w:p>
    <w:p w14:paraId="18E7C130" w14:textId="70DCFD75" w:rsidR="00F97EE6" w:rsidRDefault="00F97EE6" w:rsidP="00562BB9"/>
    <w:p w14:paraId="5F7D8127" w14:textId="7EEF4B12" w:rsidR="00AF498C" w:rsidRPr="00B4543B" w:rsidRDefault="00C26346" w:rsidP="001C0170">
      <w:pPr>
        <w:pStyle w:val="Titre3"/>
        <w:rPr>
          <w:ins w:id="800" w:author="Damien Altmann" w:date="2020-03-11T16:07:00Z"/>
          <w:highlight w:val="red"/>
        </w:rPr>
      </w:pPr>
      <w:bookmarkStart w:id="801" w:name="_Toc64391862"/>
      <w:r w:rsidRPr="00B4543B">
        <w:rPr>
          <w:highlight w:val="red"/>
        </w:rPr>
        <w:t>Clinical Firmware</w:t>
      </w:r>
      <w:bookmarkEnd w:id="801"/>
    </w:p>
    <w:p w14:paraId="6C3D8A43" w14:textId="1BEC3810" w:rsidR="003874D8" w:rsidRPr="00BA3724" w:rsidRDefault="00C26346" w:rsidP="001C0170">
      <w:pPr>
        <w:pStyle w:val="Titre4"/>
        <w:rPr>
          <w:highlight w:val="red"/>
        </w:rPr>
      </w:pPr>
      <w:r w:rsidRPr="00BA3724">
        <w:rPr>
          <w:highlight w:val="red"/>
        </w:rPr>
        <w:t>Implantation</w:t>
      </w:r>
      <w:r w:rsidR="00562BB9" w:rsidRPr="00BA3724">
        <w:rPr>
          <w:highlight w:val="red"/>
        </w:rPr>
        <w:t xml:space="preserve"> Mode</w:t>
      </w:r>
    </w:p>
    <w:p w14:paraId="0FEE13E5" w14:textId="77777777" w:rsidR="003874D8" w:rsidRDefault="003874D8" w:rsidP="003874D8">
      <w:pPr>
        <w:jc w:val="left"/>
        <w:rPr>
          <w:ins w:id="802" w:author="Damien Altmann" w:date="2020-03-11T16:07:00Z"/>
        </w:rPr>
      </w:pPr>
      <w:ins w:id="803" w:author="Damien Altmann" w:date="2020-03-11T16:07:00Z">
        <w:r>
          <w:t>Control unit Surgery sequence shall be entered only once and is responsible for the following features:</w:t>
        </w:r>
      </w:ins>
    </w:p>
    <w:p w14:paraId="3B7DECDE" w14:textId="77777777" w:rsidR="003874D8" w:rsidRDefault="003874D8" w:rsidP="003874D8">
      <w:pPr>
        <w:pStyle w:val="Paragraphedeliste"/>
        <w:numPr>
          <w:ilvl w:val="0"/>
          <w:numId w:val="9"/>
        </w:numPr>
        <w:jc w:val="left"/>
        <w:rPr>
          <w:ins w:id="804" w:author="Damien Altmann" w:date="2020-03-11T16:07:00Z"/>
        </w:rPr>
      </w:pPr>
      <w:ins w:id="805" w:author="Damien Altmann" w:date="2020-03-11T16:07:00Z">
        <w:r>
          <w:t xml:space="preserve">Wait for connection requests and </w:t>
        </w:r>
        <w:r w:rsidRPr="00FB6FAA">
          <w:t>connect</w:t>
        </w:r>
        <w:r>
          <w:t xml:space="preserve"> with CP when available</w:t>
        </w:r>
      </w:ins>
    </w:p>
    <w:p w14:paraId="68F4CEB9" w14:textId="77777777" w:rsidR="003874D8" w:rsidRDefault="003874D8" w:rsidP="003874D8">
      <w:pPr>
        <w:pStyle w:val="Paragraphedeliste"/>
        <w:numPr>
          <w:ilvl w:val="0"/>
          <w:numId w:val="9"/>
        </w:numPr>
        <w:jc w:val="left"/>
        <w:rPr>
          <w:ins w:id="806" w:author="Damien Altmann" w:date="2020-03-11T16:07:00Z"/>
        </w:rPr>
      </w:pPr>
      <w:ins w:id="807" w:author="Damien Altmann" w:date="2020-03-11T16:07:00Z">
        <w:r>
          <w:t>Drive the pump according to motion sensor output or PRC commands</w:t>
        </w:r>
      </w:ins>
    </w:p>
    <w:p w14:paraId="12AB7364" w14:textId="77777777" w:rsidR="003874D8" w:rsidRPr="00FB6FAA" w:rsidRDefault="003874D8" w:rsidP="003874D8">
      <w:pPr>
        <w:rPr>
          <w:ins w:id="808" w:author="Damien Altmann" w:date="2020-03-11T16:07:00Z"/>
        </w:rPr>
      </w:pPr>
    </w:p>
    <w:p w14:paraId="60E7C55A" w14:textId="77777777" w:rsidR="003874D8" w:rsidRDefault="003874D8" w:rsidP="003874D8">
      <w:pPr>
        <w:rPr>
          <w:ins w:id="809" w:author="Damien Altmann" w:date="2020-03-11T16:07:00Z"/>
        </w:rPr>
      </w:pPr>
      <w:ins w:id="810" w:author="Damien Altmann" w:date="2020-03-11T16:07:00Z">
        <w:r>
          <w:t>In [</w:t>
        </w:r>
        <w:r w:rsidRPr="00A703E7">
          <w:rPr>
            <w:b/>
            <w:bCs/>
          </w:rPr>
          <w:t>Implantation</w:t>
        </w:r>
        <w:r>
          <w:t>] mode it waits for following commands : {</w:t>
        </w:r>
        <w:r w:rsidRPr="000D57E8">
          <w:rPr>
            <w:b/>
            <w:bCs/>
          </w:rPr>
          <w:t>SavePatien</w:t>
        </w:r>
        <w:r>
          <w:rPr>
            <w:b/>
            <w:bCs/>
          </w:rPr>
          <w:t>t</w:t>
        </w:r>
        <w:r w:rsidRPr="000D57E8">
          <w:rPr>
            <w:b/>
            <w:bCs/>
          </w:rPr>
          <w:t>Chart</w:t>
        </w:r>
        <w:r>
          <w:rPr>
            <w:b/>
            <w:bCs/>
          </w:rPr>
          <w:t>Cmd</w:t>
        </w:r>
        <w:r>
          <w:t>} (then do the appropriate actions in (</w:t>
        </w:r>
        <w:r w:rsidRPr="000D57E8">
          <w:rPr>
            <w:b/>
            <w:bCs/>
          </w:rPr>
          <w:t>PatientChartArea</w:t>
        </w:r>
        <w:r>
          <w:t>)), {</w:t>
        </w:r>
        <w:r>
          <w:rPr>
            <w:b/>
            <w:bCs/>
          </w:rPr>
          <w:t>Prime</w:t>
        </w:r>
        <w:r w:rsidRPr="000D57E8">
          <w:rPr>
            <w:b/>
            <w:bCs/>
          </w:rPr>
          <w:t>Air</w:t>
        </w:r>
        <w:r>
          <w:rPr>
            <w:b/>
            <w:bCs/>
          </w:rPr>
          <w:t>Cmd</w:t>
        </w:r>
        <w:r>
          <w:t>} (to do the appropriate action on pump) and {</w:t>
        </w:r>
        <w:r w:rsidRPr="000D57E8">
          <w:rPr>
            <w:b/>
            <w:bCs/>
          </w:rPr>
          <w:t>Set</w:t>
        </w:r>
        <w:r>
          <w:rPr>
            <w:b/>
            <w:bCs/>
          </w:rPr>
          <w:t>MotorPositionCmd</w:t>
        </w:r>
        <w:r>
          <w:t>} &amp; {</w:t>
        </w:r>
        <w:r>
          <w:rPr>
            <w:b/>
            <w:bCs/>
          </w:rPr>
          <w:t>G</w:t>
        </w:r>
        <w:r w:rsidRPr="000D57E8">
          <w:rPr>
            <w:b/>
            <w:bCs/>
          </w:rPr>
          <w:t>et</w:t>
        </w:r>
        <w:r>
          <w:rPr>
            <w:b/>
            <w:bCs/>
          </w:rPr>
          <w:t>PressureCmd</w:t>
        </w:r>
        <w:r>
          <w:t>} commands (to do the appropriate action on pump and pressure sensor including writing to (</w:t>
        </w:r>
        <w:r w:rsidRPr="000D57E8">
          <w:rPr>
            <w:b/>
            <w:bCs/>
          </w:rPr>
          <w:t>PressureVolumeArea</w:t>
        </w:r>
        <w:r>
          <w:t>)). It is also possible to reboots for [</w:t>
        </w:r>
        <w:r>
          <w:rPr>
            <w:b/>
            <w:bCs/>
          </w:rPr>
          <w:t>Therapy</w:t>
        </w:r>
        <w:r>
          <w:t>] mode.</w:t>
        </w:r>
        <w:r w:rsidRPr="0020248D">
          <w:t xml:space="preserve"> </w:t>
        </w:r>
        <w:r>
          <w:t>During all its execution, it can write useful information into (</w:t>
        </w:r>
        <w:r>
          <w:rPr>
            <w:b/>
            <w:bCs/>
          </w:rPr>
          <w:t>DataLogArea</w:t>
        </w:r>
        <w:r>
          <w:t>) and (</w:t>
        </w:r>
        <w:r>
          <w:rPr>
            <w:b/>
            <w:bCs/>
          </w:rPr>
          <w:t>DebugLog</w:t>
        </w:r>
        <w:r w:rsidRPr="000D57E8">
          <w:rPr>
            <w:b/>
            <w:bCs/>
          </w:rPr>
          <w:t>Area</w:t>
        </w:r>
        <w:r>
          <w:t xml:space="preserve">) logging tables. </w:t>
        </w:r>
      </w:ins>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0B47A5" w:rsidRPr="008621E6" w14:paraId="68AF7AF5" w14:textId="77777777" w:rsidTr="00EC528E">
        <w:trPr>
          <w:trHeight w:val="20"/>
          <w:ins w:id="811" w:author="Damien Altmann" w:date="2020-03-11T18:05:00Z"/>
        </w:trPr>
        <w:tc>
          <w:tcPr>
            <w:tcW w:w="2335" w:type="dxa"/>
            <w:shd w:val="clear" w:color="auto" w:fill="FBD4B4" w:themeFill="accent6" w:themeFillTint="66"/>
          </w:tcPr>
          <w:p w14:paraId="792C4485" w14:textId="2A7808A9" w:rsidR="000B47A5" w:rsidRPr="00FB6FAA" w:rsidRDefault="000B47A5" w:rsidP="00EC528E">
            <w:pPr>
              <w:jc w:val="left"/>
              <w:rPr>
                <w:ins w:id="812" w:author="Damien Altmann" w:date="2020-03-11T18:05:00Z"/>
              </w:rPr>
            </w:pPr>
            <w:ins w:id="813" w:author="Damien Altmann" w:date="2020-03-11T18:05:00Z">
              <w:r>
                <w:t>EAUS</w:t>
              </w:r>
            </w:ins>
            <w:r w:rsidR="00774630">
              <w:t>_SRS_1610171143_</w:t>
            </w:r>
            <w:ins w:id="814" w:author="Damien Altmann" w:date="2020-03-12T20:07:00Z">
              <w:r>
                <w:t>000</w:t>
              </w:r>
              <w:del w:id="815" w:author="Benjamin Roustan" w:date="2020-03-13T14:56:00Z">
                <w:r w:rsidDel="00C0298C">
                  <w:delText>2</w:delText>
                </w:r>
              </w:del>
            </w:ins>
            <w:ins w:id="816" w:author="Benjamin Roustan" w:date="2020-03-13T14:56:00Z">
              <w:r>
                <w:t>1</w:t>
              </w:r>
            </w:ins>
          </w:p>
        </w:tc>
        <w:tc>
          <w:tcPr>
            <w:tcW w:w="8573" w:type="dxa"/>
            <w:shd w:val="clear" w:color="auto" w:fill="FBD4B4" w:themeFill="accent6" w:themeFillTint="66"/>
          </w:tcPr>
          <w:p w14:paraId="324DAB40" w14:textId="77777777" w:rsidR="000B47A5" w:rsidRPr="008621E6" w:rsidRDefault="000B47A5" w:rsidP="00EC528E">
            <w:pPr>
              <w:jc w:val="right"/>
              <w:rPr>
                <w:ins w:id="817" w:author="Damien Altmann" w:date="2020-03-11T18:05:00Z"/>
                <w:lang w:val="fr-FR"/>
              </w:rPr>
            </w:pPr>
            <w:ins w:id="818" w:author="Damien Altmann" w:date="2020-03-11T18:05:00Z">
              <w:r w:rsidRPr="007450F6">
                <w:rPr>
                  <w:lang w:val="fr-FR"/>
                </w:rPr>
                <w:t>EAUS</w:t>
              </w:r>
              <w:r>
                <w:rPr>
                  <w:lang w:val="fr-FR"/>
                </w:rPr>
                <w:t>_</w:t>
              </w:r>
              <w:r w:rsidRPr="007450F6">
                <w:rPr>
                  <w:lang w:val="fr-FR"/>
                </w:rPr>
                <w:t>SYS</w:t>
              </w:r>
              <w:r>
                <w:rPr>
                  <w:lang w:val="fr-FR"/>
                </w:rPr>
                <w:t>_0000_0050</w:t>
              </w:r>
            </w:ins>
          </w:p>
        </w:tc>
      </w:tr>
      <w:tr w:rsidR="000B47A5" w:rsidRPr="004F4D45" w14:paraId="25221EF0" w14:textId="77777777" w:rsidTr="00EC528E">
        <w:trPr>
          <w:trHeight w:val="20"/>
          <w:ins w:id="819" w:author="Damien Altmann" w:date="2020-03-11T18:05:00Z"/>
        </w:trPr>
        <w:tc>
          <w:tcPr>
            <w:tcW w:w="10908" w:type="dxa"/>
            <w:gridSpan w:val="2"/>
          </w:tcPr>
          <w:p w14:paraId="2F0CF880" w14:textId="77777777" w:rsidR="000B47A5" w:rsidRDefault="000B47A5" w:rsidP="00EC528E">
            <w:pPr>
              <w:jc w:val="left"/>
              <w:rPr>
                <w:ins w:id="820" w:author="Damien Altmann" w:date="2020-03-11T18:05:00Z"/>
              </w:rPr>
            </w:pPr>
            <w:ins w:id="821" w:author="Damien Altmann" w:date="2020-03-11T18:05:00Z">
              <w:r w:rsidRPr="00554004">
                <w:t xml:space="preserve">From </w:t>
              </w:r>
            </w:ins>
            <w:ins w:id="822" w:author="Rafael Wehrmeister Padilha" w:date="2020-08-24T11:57:00Z">
              <w:r>
                <w:t>I</w:t>
              </w:r>
            </w:ins>
            <w:ins w:id="823" w:author="Damien Altmann" w:date="2020-03-11T18:05:00Z">
              <w:del w:id="824" w:author="Rafael Wehrmeister Padilha" w:date="2020-08-24T11:57:00Z">
                <w:r w:rsidRPr="00554004" w:rsidDel="00D052C8">
                  <w:delText>i</w:delText>
                </w:r>
              </w:del>
              <w:r w:rsidRPr="00554004">
                <w:t xml:space="preserve">mplementation mode the only </w:t>
              </w:r>
            </w:ins>
            <w:ins w:id="825" w:author="Rafael Wehrmeister Padilha" w:date="2020-08-24T11:57:00Z">
              <w:r>
                <w:t xml:space="preserve">mode change </w:t>
              </w:r>
            </w:ins>
            <w:ins w:id="826" w:author="Damien Altmann" w:date="2020-03-11T18:05:00Z">
              <w:r w:rsidRPr="00554004">
                <w:t xml:space="preserve">command </w:t>
              </w:r>
              <w:del w:id="827" w:author="Rafael Wehrmeister Padilha" w:date="2020-08-24T11:57:00Z">
                <w:r w:rsidRPr="00554004" w:rsidDel="00C159C9">
                  <w:delText>autorized</w:delText>
                </w:r>
              </w:del>
            </w:ins>
            <w:ins w:id="828" w:author="Rafael Wehrmeister Padilha" w:date="2020-08-24T11:57:00Z">
              <w:r w:rsidRPr="00554004">
                <w:t>authorized</w:t>
              </w:r>
            </w:ins>
            <w:ins w:id="829" w:author="Damien Altmann" w:date="2020-03-11T18:05:00Z">
              <w:r w:rsidRPr="00554004">
                <w:t xml:space="preserve"> </w:t>
              </w:r>
              <w:del w:id="830" w:author="Rafael Wehrmeister Padilha" w:date="2020-08-24T11:58:00Z">
                <w:r w:rsidRPr="00554004" w:rsidDel="00C159C9">
                  <w:delText xml:space="preserve">to go to another mode </w:delText>
                </w:r>
              </w:del>
              <w:r w:rsidRPr="00554004">
                <w:t>is "goToDeactivated"</w:t>
              </w:r>
            </w:ins>
            <w:ins w:id="831" w:author="Rafael Wehrmeister Padilha" w:date="2020-08-24T11:58:00Z">
              <w:r>
                <w:t>.</w:t>
              </w:r>
            </w:ins>
          </w:p>
          <w:p w14:paraId="1FA604C5" w14:textId="77777777" w:rsidR="000B47A5" w:rsidRDefault="000B47A5" w:rsidP="00EC528E">
            <w:pPr>
              <w:jc w:val="left"/>
              <w:rPr>
                <w:ins w:id="832" w:author="Damien Altmann" w:date="2020-03-11T18:05:00Z"/>
              </w:rPr>
            </w:pPr>
            <w:ins w:id="833" w:author="Hamza Charou" w:date="2020-03-18T13:30:00Z">
              <w:r w:rsidRPr="003215F0">
                <w:rPr>
                  <w:highlight w:val="yellow"/>
                  <w:lang w:val="en-US"/>
                </w:rPr>
                <w:t>(see state diagram)</w:t>
              </w:r>
            </w:ins>
          </w:p>
          <w:p w14:paraId="3F11AADF" w14:textId="77777777" w:rsidR="000B47A5" w:rsidRDefault="000B47A5" w:rsidP="00EC528E">
            <w:pPr>
              <w:jc w:val="left"/>
              <w:rPr>
                <w:ins w:id="834" w:author="Damien Altmann" w:date="2020-03-11T18:05:00Z"/>
              </w:rPr>
            </w:pPr>
            <w:ins w:id="835" w:author="Damien Altmann" w:date="2020-03-11T18:05:00Z">
              <w:r>
                <w:t>Test:</w:t>
              </w:r>
            </w:ins>
          </w:p>
          <w:p w14:paraId="23D4F46C" w14:textId="77777777" w:rsidR="000B47A5" w:rsidRDefault="000B47A5" w:rsidP="00EC528E">
            <w:pPr>
              <w:jc w:val="left"/>
              <w:rPr>
                <w:ins w:id="836" w:author="Damien Altmann" w:date="2020-03-11T18:05:00Z"/>
              </w:rPr>
            </w:pPr>
            <w:commentRangeStart w:id="837"/>
            <w:ins w:id="838" w:author="Damien Altmann" w:date="2020-03-11T18:05:00Z">
              <w:r w:rsidRPr="00554004">
                <w:t>go to implantation mode and test all "goto another mode" commands, just "goToDeactivated" command shall pass, others are unauthorized</w:t>
              </w:r>
            </w:ins>
            <w:commentRangeEnd w:id="837"/>
            <w:r w:rsidR="00C52B11">
              <w:rPr>
                <w:rStyle w:val="Marquedecommentaire"/>
              </w:rPr>
              <w:commentReference w:id="837"/>
            </w:r>
          </w:p>
          <w:p w14:paraId="3BB18AAF" w14:textId="77777777" w:rsidR="000B47A5" w:rsidRPr="004F4D45" w:rsidRDefault="000B47A5" w:rsidP="00EC528E">
            <w:pPr>
              <w:jc w:val="left"/>
              <w:rPr>
                <w:ins w:id="839" w:author="Damien Altmann" w:date="2020-03-11T18:05:00Z"/>
              </w:rPr>
            </w:pPr>
          </w:p>
        </w:tc>
      </w:tr>
    </w:tbl>
    <w:p w14:paraId="368B08E1" w14:textId="671BB9B2" w:rsidR="003874D8" w:rsidRDefault="003874D8" w:rsidP="003874D8">
      <w:pPr>
        <w:jc w:val="left"/>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A3422D" w:rsidRPr="0063524D" w14:paraId="1E26591B" w14:textId="77777777" w:rsidTr="00A4485A">
        <w:trPr>
          <w:trHeight w:val="20"/>
          <w:ins w:id="840" w:author="Hamza Charou" w:date="2020-03-18T13:30:00Z"/>
        </w:trPr>
        <w:tc>
          <w:tcPr>
            <w:tcW w:w="2268" w:type="dxa"/>
            <w:shd w:val="clear" w:color="auto" w:fill="FBD4B4" w:themeFill="accent6" w:themeFillTint="66"/>
          </w:tcPr>
          <w:p w14:paraId="4119C160" w14:textId="0EAC08C9" w:rsidR="00A3422D" w:rsidRPr="0063524D" w:rsidRDefault="00A3422D" w:rsidP="00EC528E">
            <w:pPr>
              <w:rPr>
                <w:ins w:id="841" w:author="Hamza Charou" w:date="2020-03-18T13:30:00Z"/>
                <w:lang w:val="en-US"/>
              </w:rPr>
            </w:pPr>
            <w:ins w:id="842" w:author="Hamza Charou" w:date="2020-03-18T13:30:00Z">
              <w:r w:rsidRPr="0063524D">
                <w:rPr>
                  <w:rFonts w:cs="Calibri"/>
                  <w:color w:val="000000"/>
                </w:rPr>
                <w:t>EAUS</w:t>
              </w:r>
            </w:ins>
            <w:r w:rsidR="00774630">
              <w:rPr>
                <w:rFonts w:cs="Calibri"/>
                <w:color w:val="000000"/>
              </w:rPr>
              <w:t>_SRS_1610171143_</w:t>
            </w:r>
            <w:ins w:id="843" w:author="Hamza Charou" w:date="2020-03-18T13:30:00Z">
              <w:r>
                <w:rPr>
                  <w:rFonts w:cs="Calibri"/>
                  <w:color w:val="000000"/>
                </w:rPr>
                <w:t>0001</w:t>
              </w:r>
            </w:ins>
          </w:p>
        </w:tc>
        <w:tc>
          <w:tcPr>
            <w:tcW w:w="8640" w:type="dxa"/>
            <w:shd w:val="clear" w:color="auto" w:fill="FBD4B4" w:themeFill="accent6" w:themeFillTint="66"/>
          </w:tcPr>
          <w:p w14:paraId="141C5645" w14:textId="77777777" w:rsidR="00A3422D" w:rsidRPr="0063524D" w:rsidRDefault="00A3422D" w:rsidP="00EC528E">
            <w:pPr>
              <w:jc w:val="right"/>
              <w:rPr>
                <w:ins w:id="844" w:author="Hamza Charou" w:date="2020-03-18T13:30:00Z"/>
                <w:lang w:val="en-US"/>
              </w:rPr>
            </w:pPr>
            <w:ins w:id="845" w:author="Hamza Charou" w:date="2020-03-18T13:30:00Z">
              <w:r w:rsidRPr="00B2271B">
                <w:rPr>
                  <w:lang w:val="en-US"/>
                </w:rPr>
                <w:t>EAUS_RSK_0000_0153</w:t>
              </w:r>
            </w:ins>
          </w:p>
        </w:tc>
      </w:tr>
      <w:tr w:rsidR="00A3422D" w:rsidRPr="001D323E" w14:paraId="4EF08AD9" w14:textId="77777777" w:rsidTr="00EC528E">
        <w:trPr>
          <w:trHeight w:val="20"/>
          <w:ins w:id="846" w:author="Hamza Charou" w:date="2020-03-18T13:30:00Z"/>
        </w:trPr>
        <w:tc>
          <w:tcPr>
            <w:tcW w:w="10908" w:type="dxa"/>
            <w:gridSpan w:val="2"/>
          </w:tcPr>
          <w:p w14:paraId="40351196" w14:textId="77777777" w:rsidR="00A3422D" w:rsidRPr="0063524D" w:rsidRDefault="00A3422D" w:rsidP="00EC528E">
            <w:pPr>
              <w:rPr>
                <w:ins w:id="847" w:author="Hamza Charou" w:date="2020-03-18T13:30:00Z"/>
                <w:rFonts w:cs="Calibri"/>
                <w:color w:val="000000"/>
                <w:lang w:val="en-US"/>
              </w:rPr>
            </w:pPr>
            <w:ins w:id="848" w:author="Hamza Charou" w:date="2020-03-18T13:30:00Z">
              <w:r>
                <w:rPr>
                  <w:rFonts w:cs="Calibri"/>
                  <w:color w:val="000000"/>
                  <w:lang w:val="en-US"/>
                </w:rPr>
                <w:t>No permanent link to implementation mode (</w:t>
              </w:r>
              <w:commentRangeStart w:id="849"/>
              <w:r>
                <w:rPr>
                  <w:rFonts w:cs="Calibri"/>
                  <w:color w:val="000000"/>
                  <w:lang w:val="en-US"/>
                </w:rPr>
                <w:t>just one time</w:t>
              </w:r>
            </w:ins>
            <w:commentRangeEnd w:id="849"/>
            <w:r w:rsidR="00FA391D">
              <w:rPr>
                <w:rStyle w:val="Marquedecommentaire"/>
              </w:rPr>
              <w:commentReference w:id="849"/>
            </w:r>
            <w:ins w:id="850" w:author="Hamza Charou" w:date="2020-03-18T13:30:00Z">
              <w:r>
                <w:rPr>
                  <w:rFonts w:cs="Calibri"/>
                  <w:color w:val="000000"/>
                  <w:lang w:val="en-US"/>
                </w:rPr>
                <w:t>)</w:t>
              </w:r>
            </w:ins>
            <w:ins w:id="851" w:author="Rafael Wehrmeister Padilha" w:date="2020-08-24T12:07:00Z">
              <w:r>
                <w:rPr>
                  <w:rFonts w:cs="Calibri"/>
                  <w:color w:val="000000"/>
                  <w:lang w:val="en-US"/>
                </w:rPr>
                <w:t xml:space="preserve">. </w:t>
              </w:r>
            </w:ins>
            <w:ins w:id="852" w:author="Hamza Charou" w:date="2020-03-18T13:30:00Z">
              <w:r w:rsidRPr="00C5338F">
                <w:rPr>
                  <w:rFonts w:cs="Calibri"/>
                  <w:color w:val="000000"/>
                  <w:highlight w:val="yellow"/>
                  <w:lang w:val="en-US"/>
                </w:rPr>
                <w:t xml:space="preserve"> Link to state diagram</w:t>
              </w:r>
            </w:ins>
          </w:p>
        </w:tc>
      </w:tr>
    </w:tbl>
    <w:p w14:paraId="2DAFC65E" w14:textId="07AFE416" w:rsidR="007077A0" w:rsidRDefault="007077A0" w:rsidP="003874D8">
      <w:pPr>
        <w:jc w:val="left"/>
      </w:pPr>
    </w:p>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7E183A" w:rsidRPr="000A1FE0" w14:paraId="716E4248" w14:textId="77777777" w:rsidTr="00A04D1F">
        <w:trPr>
          <w:trHeight w:val="20"/>
          <w:ins w:id="853" w:author="Hamza Charou" w:date="2020-03-18T13:37:00Z"/>
        </w:trPr>
        <w:tc>
          <w:tcPr>
            <w:tcW w:w="2268" w:type="dxa"/>
            <w:shd w:val="clear" w:color="auto" w:fill="FBD4B4" w:themeFill="accent6" w:themeFillTint="66"/>
          </w:tcPr>
          <w:p w14:paraId="5E0D164B" w14:textId="77777777" w:rsidR="007E183A" w:rsidRPr="000A1FE0" w:rsidRDefault="007E183A" w:rsidP="00A04D1F">
            <w:pPr>
              <w:rPr>
                <w:ins w:id="854" w:author="Hamza Charou" w:date="2020-03-18T13:37:00Z"/>
                <w:lang w:val="en-US"/>
              </w:rPr>
            </w:pPr>
          </w:p>
        </w:tc>
        <w:tc>
          <w:tcPr>
            <w:tcW w:w="8640" w:type="dxa"/>
            <w:shd w:val="clear" w:color="auto" w:fill="FBD4B4" w:themeFill="accent6" w:themeFillTint="66"/>
          </w:tcPr>
          <w:p w14:paraId="371D12FD" w14:textId="77777777" w:rsidR="007E183A" w:rsidRPr="000A1FE0" w:rsidRDefault="007E183A" w:rsidP="00A04D1F">
            <w:pPr>
              <w:jc w:val="right"/>
              <w:rPr>
                <w:ins w:id="855" w:author="Hamza Charou" w:date="2020-03-18T13:37:00Z"/>
                <w:lang w:val="en-US"/>
              </w:rPr>
            </w:pPr>
          </w:p>
        </w:tc>
      </w:tr>
      <w:tr w:rsidR="007E183A" w:rsidRPr="000A1FE0" w14:paraId="2F010F6E" w14:textId="77777777" w:rsidTr="00A04D1F">
        <w:trPr>
          <w:trHeight w:val="20"/>
          <w:ins w:id="856" w:author="Hamza Charou" w:date="2020-03-18T13:37:00Z"/>
        </w:trPr>
        <w:tc>
          <w:tcPr>
            <w:tcW w:w="10908" w:type="dxa"/>
            <w:gridSpan w:val="2"/>
          </w:tcPr>
          <w:p w14:paraId="2DF1C436" w14:textId="77777777" w:rsidR="007E183A" w:rsidRPr="000A1FE0" w:rsidRDefault="00C52B11" w:rsidP="00A04D1F">
            <w:pPr>
              <w:rPr>
                <w:ins w:id="857" w:author="Hamza Charou" w:date="2020-03-18T13:37:00Z"/>
                <w:lang w:val="en-US"/>
              </w:rPr>
            </w:pPr>
            <w:commentRangeStart w:id="858"/>
            <w:commentRangeEnd w:id="858"/>
            <w:r>
              <w:rPr>
                <w:rStyle w:val="Marquedecommentaire"/>
              </w:rPr>
              <w:commentReference w:id="858"/>
            </w:r>
          </w:p>
        </w:tc>
      </w:tr>
    </w:tbl>
    <w:p w14:paraId="01CDE2E8" w14:textId="77777777" w:rsidR="007E183A" w:rsidRDefault="007E183A" w:rsidP="003874D8">
      <w:pPr>
        <w:jc w:val="left"/>
        <w:rPr>
          <w:ins w:id="859" w:author="Damien Altmann" w:date="2020-03-11T16:07:00Z"/>
        </w:rPr>
      </w:pPr>
    </w:p>
    <w:p w14:paraId="0EE06AE5" w14:textId="32D226B8" w:rsidR="003874D8" w:rsidRPr="00BA3724" w:rsidRDefault="003874D8" w:rsidP="001C0170">
      <w:pPr>
        <w:pStyle w:val="Titre4"/>
        <w:rPr>
          <w:ins w:id="860" w:author="Damien Altmann" w:date="2020-03-11T16:07:00Z"/>
          <w:highlight w:val="red"/>
        </w:rPr>
      </w:pPr>
      <w:bookmarkStart w:id="861" w:name="_Toc491427667"/>
      <w:bookmarkStart w:id="862" w:name="_Toc494447759"/>
      <w:ins w:id="863" w:author="Damien Altmann" w:date="2020-03-11T16:07:00Z">
        <w:r>
          <w:lastRenderedPageBreak/>
          <w:t xml:space="preserve"> </w:t>
        </w:r>
        <w:r w:rsidRPr="00BA3724">
          <w:rPr>
            <w:highlight w:val="red"/>
          </w:rPr>
          <w:t>Therapy</w:t>
        </w:r>
        <w:r w:rsidRPr="00BA3724" w:rsidDel="00065862">
          <w:rPr>
            <w:highlight w:val="red"/>
          </w:rPr>
          <w:t xml:space="preserve"> </w:t>
        </w:r>
      </w:ins>
      <w:bookmarkEnd w:id="861"/>
      <w:bookmarkEnd w:id="862"/>
      <w:r w:rsidR="00562BB9" w:rsidRPr="00BA3724">
        <w:rPr>
          <w:highlight w:val="red"/>
        </w:rPr>
        <w:t>Mode</w:t>
      </w:r>
    </w:p>
    <w:p w14:paraId="52718DC9" w14:textId="77777777" w:rsidR="003874D8" w:rsidRPr="00FB6FAA" w:rsidRDefault="003874D8" w:rsidP="003874D8">
      <w:pPr>
        <w:rPr>
          <w:ins w:id="864" w:author="Damien Altmann" w:date="2020-03-11T16:07:00Z"/>
        </w:rPr>
      </w:pPr>
      <w:ins w:id="865" w:author="Damien Altmann" w:date="2020-03-11T16:07:00Z">
        <w:r>
          <w:t>Control Unit Therapy</w:t>
        </w:r>
        <w:r w:rsidDel="00065862">
          <w:t xml:space="preserve"> </w:t>
        </w:r>
        <w:r>
          <w:t>sequence is the day-to-day execution at-home and is responsible for the following features:</w:t>
        </w:r>
      </w:ins>
    </w:p>
    <w:p w14:paraId="69593381" w14:textId="77777777" w:rsidR="003874D8" w:rsidRDefault="003874D8" w:rsidP="003874D8">
      <w:pPr>
        <w:pStyle w:val="Paragraphedeliste"/>
        <w:numPr>
          <w:ilvl w:val="0"/>
          <w:numId w:val="9"/>
        </w:numPr>
        <w:jc w:val="left"/>
        <w:rPr>
          <w:ins w:id="866" w:author="Damien Altmann" w:date="2020-03-11T16:07:00Z"/>
        </w:rPr>
      </w:pPr>
      <w:ins w:id="867" w:author="Damien Altmann" w:date="2020-03-11T16:07:00Z">
        <w:r>
          <w:t xml:space="preserve">Wait for connection requests and </w:t>
        </w:r>
        <w:r w:rsidRPr="00FB6FAA">
          <w:t>connect</w:t>
        </w:r>
        <w:r>
          <w:t xml:space="preserve"> with PRC and CP when available</w:t>
        </w:r>
      </w:ins>
    </w:p>
    <w:p w14:paraId="1E19D3C0" w14:textId="77777777" w:rsidR="003874D8" w:rsidRDefault="003874D8" w:rsidP="003874D8">
      <w:pPr>
        <w:pStyle w:val="Paragraphedeliste"/>
        <w:numPr>
          <w:ilvl w:val="0"/>
          <w:numId w:val="9"/>
        </w:numPr>
        <w:jc w:val="left"/>
        <w:rPr>
          <w:ins w:id="868" w:author="Damien Altmann" w:date="2020-03-11T16:07:00Z"/>
        </w:rPr>
      </w:pPr>
      <w:ins w:id="869" w:author="Damien Altmann" w:date="2020-03-11T16:07:00Z">
        <w:r>
          <w:t>Drive the pump according to PRC commands</w:t>
        </w:r>
      </w:ins>
    </w:p>
    <w:p w14:paraId="5FDD3834" w14:textId="77777777" w:rsidR="003874D8" w:rsidRDefault="003874D8" w:rsidP="003874D8">
      <w:pPr>
        <w:pStyle w:val="Paragraphedeliste"/>
        <w:numPr>
          <w:ilvl w:val="0"/>
          <w:numId w:val="9"/>
        </w:numPr>
        <w:jc w:val="left"/>
        <w:rPr>
          <w:ins w:id="870" w:author="Damien Altmann" w:date="2020-03-11T16:07:00Z"/>
        </w:rPr>
      </w:pPr>
      <w:ins w:id="871" w:author="Damien Altmann" w:date="2020-03-11T16:07:00Z">
        <w:r>
          <w:t xml:space="preserve">Detect safety-related conditions and operate a complete deactivation </w:t>
        </w:r>
      </w:ins>
    </w:p>
    <w:p w14:paraId="44C1F95C" w14:textId="77777777" w:rsidR="003874D8" w:rsidRDefault="003874D8" w:rsidP="003874D8">
      <w:pPr>
        <w:pStyle w:val="Paragraphedeliste"/>
        <w:numPr>
          <w:ilvl w:val="0"/>
          <w:numId w:val="9"/>
        </w:numPr>
        <w:jc w:val="left"/>
        <w:rPr>
          <w:ins w:id="872" w:author="Damien Altmann" w:date="2020-03-11T16:07:00Z"/>
        </w:rPr>
      </w:pPr>
      <w:ins w:id="873" w:author="Damien Altmann" w:date="2020-03-11T16:07:00Z">
        <w:r>
          <w:t>Temporarily deactivate and activate therapy features</w:t>
        </w:r>
      </w:ins>
    </w:p>
    <w:p w14:paraId="6088096C" w14:textId="77777777" w:rsidR="003874D8" w:rsidRDefault="003874D8" w:rsidP="003874D8">
      <w:pPr>
        <w:jc w:val="left"/>
        <w:rPr>
          <w:ins w:id="874" w:author="Damien Altmann" w:date="2020-03-11T16:07:00Z"/>
        </w:rPr>
      </w:pPr>
    </w:p>
    <w:p w14:paraId="79963835" w14:textId="77777777" w:rsidR="003874D8" w:rsidRDefault="003874D8" w:rsidP="003874D8">
      <w:pPr>
        <w:jc w:val="left"/>
        <w:rPr>
          <w:ins w:id="875" w:author="Damien Altmann" w:date="2020-03-11T16:07:00Z"/>
        </w:rPr>
      </w:pPr>
    </w:p>
    <w:p w14:paraId="12F73022" w14:textId="77777777" w:rsidR="003874D8" w:rsidRDefault="003874D8" w:rsidP="003874D8">
      <w:pPr>
        <w:rPr>
          <w:ins w:id="876" w:author="Damien Altmann" w:date="2020-03-11T16:07:00Z"/>
        </w:rPr>
      </w:pPr>
      <w:ins w:id="877" w:author="Damien Altmann" w:date="2020-03-11T16:07:00Z">
        <w:r>
          <w:t>Once the first post-surgery follow-up has been performed or after a complete deactivation, the Therapy</w:t>
        </w:r>
        <w:r w:rsidDel="00065862">
          <w:t xml:space="preserve"> </w:t>
        </w:r>
        <w:r>
          <w:t>sequence can be launched. It starts in [</w:t>
        </w:r>
        <w:r w:rsidRPr="008E0F09">
          <w:rPr>
            <w:b/>
            <w:bCs/>
          </w:rPr>
          <w:t>Autotest</w:t>
        </w:r>
        <w:r>
          <w:t>] mode in order to verify that conditions are met for proper operation of Therapy</w:t>
        </w:r>
        <w:r w:rsidDel="00065862">
          <w:t xml:space="preserve"> </w:t>
        </w:r>
        <w:r>
          <w:t>features. Upon autotest failure it reboots in [</w:t>
        </w:r>
        <w:r>
          <w:rPr>
            <w:b/>
            <w:bCs/>
          </w:rPr>
          <w:t>Safe</w:t>
        </w:r>
        <w:r>
          <w:t>] mode. Upon autotest success it enters in [</w:t>
        </w:r>
        <w:r w:rsidRPr="008E0F09">
          <w:rPr>
            <w:b/>
            <w:bCs/>
          </w:rPr>
          <w:t>Deactivated</w:t>
        </w:r>
        <w:r>
          <w:t xml:space="preserve">] mode. </w:t>
        </w:r>
      </w:ins>
    </w:p>
    <w:p w14:paraId="2FFE4AF7" w14:textId="77777777" w:rsidR="003874D8" w:rsidRDefault="003874D8" w:rsidP="003874D8">
      <w:pPr>
        <w:jc w:val="left"/>
        <w:rPr>
          <w:ins w:id="878" w:author="Damien Altmann" w:date="2020-03-11T16:07:00Z"/>
        </w:rPr>
      </w:pPr>
    </w:p>
    <w:p w14:paraId="498EAB90" w14:textId="77777777" w:rsidR="003874D8" w:rsidRDefault="003874D8" w:rsidP="003874D8">
      <w:pPr>
        <w:rPr>
          <w:ins w:id="879" w:author="Damien Altmann" w:date="2020-03-11T16:07:00Z"/>
        </w:rPr>
      </w:pPr>
      <w:ins w:id="880" w:author="Damien Altmann" w:date="2020-03-11T16:07:00Z">
        <w:r>
          <w:t>In [</w:t>
        </w:r>
        <w:r w:rsidRPr="003202C0">
          <w:rPr>
            <w:b/>
            <w:bCs/>
          </w:rPr>
          <w:t>Deactivated</w:t>
        </w:r>
        <w:r>
          <w:t>] mode the software waits for {</w:t>
        </w:r>
        <w:r>
          <w:rPr>
            <w:b/>
            <w:bCs/>
          </w:rPr>
          <w:t>ActivateCmd</w:t>
        </w:r>
        <w:r>
          <w:t>} or {</w:t>
        </w:r>
        <w:r w:rsidRPr="00D10CF3">
          <w:rPr>
            <w:b/>
            <w:bCs/>
          </w:rPr>
          <w:t>GoToFollowUpCmd</w:t>
        </w:r>
        <w:r>
          <w:t>} commands. Upon {</w:t>
        </w:r>
        <w:r w:rsidRPr="00D10CF3">
          <w:rPr>
            <w:b/>
            <w:bCs/>
          </w:rPr>
          <w:t>GoToFollowUpCmd</w:t>
        </w:r>
        <w:r>
          <w:t>} command reception it switches off the appropriate modules, saves any useful status then reboots in [</w:t>
        </w:r>
        <w:r w:rsidRPr="003202C0">
          <w:rPr>
            <w:b/>
            <w:bCs/>
          </w:rPr>
          <w:t>Follow-up</w:t>
        </w:r>
        <w:r>
          <w:t>] mode. Upon {</w:t>
        </w:r>
        <w:r>
          <w:rPr>
            <w:b/>
            <w:bCs/>
          </w:rPr>
          <w:t>ActivateCmd</w:t>
        </w:r>
        <w:r>
          <w:t>} command reception and after a successful autotest, it orders a cuff inflation to ‘</w:t>
        </w:r>
        <w:r w:rsidRPr="000D0FAA">
          <w:rPr>
            <w:b/>
          </w:rPr>
          <w:t>BaselinePressureValue</w:t>
        </w:r>
        <w:r>
          <w:t>’ and changes mode for [</w:t>
        </w:r>
        <w:r w:rsidRPr="003202C0">
          <w:rPr>
            <w:b/>
            <w:bCs/>
          </w:rPr>
          <w:t>Activated</w:t>
        </w:r>
        <w:r>
          <w:t>] mode.</w:t>
        </w:r>
        <w:r w:rsidRPr="00A85365">
          <w:t xml:space="preserve"> </w:t>
        </w:r>
        <w:r>
          <w:t>Helped by parameters in (</w:t>
        </w:r>
        <w:r w:rsidRPr="008B0AD0">
          <w:rPr>
            <w:b/>
            <w:bCs/>
          </w:rPr>
          <w:t>TechnicalSettingsArea</w:t>
        </w:r>
        <w:r>
          <w:t>) it can interpret low battery level and wait for a cuff deflation before rebooting in [</w:t>
        </w:r>
        <w:r>
          <w:rPr>
            <w:b/>
            <w:bCs/>
          </w:rPr>
          <w:t>Safe</w:t>
        </w:r>
        <w:r>
          <w:t>] mode.</w:t>
        </w:r>
      </w:ins>
    </w:p>
    <w:p w14:paraId="0158983F" w14:textId="77777777" w:rsidR="003874D8" w:rsidRDefault="003874D8" w:rsidP="003874D8">
      <w:pPr>
        <w:jc w:val="left"/>
        <w:rPr>
          <w:ins w:id="881" w:author="Damien Altmann" w:date="2020-03-11T16:07:00Z"/>
        </w:rPr>
      </w:pPr>
    </w:p>
    <w:p w14:paraId="3ED54FB3" w14:textId="42D393B5" w:rsidR="003874D8" w:rsidRDefault="003874D8" w:rsidP="003874D8">
      <w:ins w:id="882" w:author="Damien Altmann" w:date="2020-03-11T16:07:00Z">
        <w:r>
          <w:t>In [</w:t>
        </w:r>
        <w:r w:rsidRPr="003202C0">
          <w:rPr>
            <w:b/>
            <w:bCs/>
          </w:rPr>
          <w:t>Activated</w:t>
        </w:r>
        <w:r>
          <w:t>] mode the software operates the fluidic circuit, monitors safety-related inputs, listens on communication link for incoming connection initialization. Helped by the parameters in (</w:t>
        </w:r>
        <w:r w:rsidRPr="008B0AD0">
          <w:rPr>
            <w:b/>
            <w:bCs/>
          </w:rPr>
          <w:t>TechnicalSettingsArea</w:t>
        </w:r>
        <w:r>
          <w:t>), the software can command the fluidic circuit to increase or decrease pressure inside the cuff helped by driving motor position. Upon reception of {</w:t>
        </w:r>
        <w:r>
          <w:rPr>
            <w:b/>
            <w:bCs/>
          </w:rPr>
          <w:t>VoidingCmd</w:t>
        </w:r>
        <w:r>
          <w:t>} command the software can command fluidic system to decrease pressure inside the cuff helped by parameters in (</w:t>
        </w:r>
        <w:r w:rsidRPr="008B0AD0">
          <w:rPr>
            <w:b/>
            <w:bCs/>
          </w:rPr>
          <w:t>TechnicalSettingsArea</w:t>
        </w:r>
        <w:r>
          <w:t>). Upon reception of {</w:t>
        </w:r>
        <w:r>
          <w:rPr>
            <w:b/>
            <w:bCs/>
          </w:rPr>
          <w:t>ApplyBaselinePositionCmd</w:t>
        </w:r>
        <w:r>
          <w:t>} or {</w:t>
        </w:r>
        <w:r>
          <w:rPr>
            <w:b/>
            <w:bCs/>
          </w:rPr>
          <w:t>ApplyLyingDownPositionCmd</w:t>
        </w:r>
        <w:r>
          <w:t>} command the software can command fluidic system to increase or to decrease pressure inside the cuff helped by parameters in (</w:t>
        </w:r>
        <w:r w:rsidRPr="008B0AD0">
          <w:rPr>
            <w:b/>
            <w:bCs/>
          </w:rPr>
          <w:t>TechnicalSettingsArea</w:t>
        </w:r>
        <w:r>
          <w:t>). Helped by parameters in (</w:t>
        </w:r>
        <w:r w:rsidRPr="008B0AD0">
          <w:rPr>
            <w:b/>
            <w:bCs/>
          </w:rPr>
          <w:t>TechnicalSettingsArea</w:t>
        </w:r>
        <w:r>
          <w:t>) it can interpret low battery level and wait for a cuff deflation before rebooting in [</w:t>
        </w:r>
        <w:r>
          <w:rPr>
            <w:b/>
            <w:bCs/>
          </w:rPr>
          <w:t>Safe</w:t>
        </w:r>
        <w:r>
          <w:t>] mode. Helped by parameters in (</w:t>
        </w:r>
        <w:r w:rsidRPr="002364E0">
          <w:rPr>
            <w:b/>
            <w:bCs/>
          </w:rPr>
          <w:t>FunctionalSettingsArea</w:t>
        </w:r>
        <w:r>
          <w:t>) it can verify the time during which the cuff has been inflated and order a cuff deflation and reboot in [</w:t>
        </w:r>
        <w:r>
          <w:rPr>
            <w:b/>
            <w:bCs/>
          </w:rPr>
          <w:t>Safe</w:t>
        </w:r>
        <w:r>
          <w:t>] mode. Upon reception of {</w:t>
        </w:r>
        <w:r>
          <w:rPr>
            <w:b/>
            <w:bCs/>
          </w:rPr>
          <w:t>DeactivateCmd</w:t>
        </w:r>
        <w:r>
          <w:t>} command it orders a cuff deflation and changes mode to [</w:t>
        </w:r>
        <w:r w:rsidRPr="002364E0">
          <w:rPr>
            <w:b/>
            <w:bCs/>
          </w:rPr>
          <w:t>Deactivated</w:t>
        </w:r>
        <w:r>
          <w:t>] mode. During all its execution, it can write useful information into (</w:t>
        </w:r>
        <w:r>
          <w:rPr>
            <w:b/>
            <w:bCs/>
          </w:rPr>
          <w:t>DataLogArea</w:t>
        </w:r>
        <w:r>
          <w:t>) and (</w:t>
        </w:r>
        <w:r>
          <w:rPr>
            <w:b/>
            <w:bCs/>
          </w:rPr>
          <w:t>DebugLog</w:t>
        </w:r>
        <w:r w:rsidRPr="000D57E8">
          <w:rPr>
            <w:b/>
            <w:bCs/>
          </w:rPr>
          <w:t>Area</w:t>
        </w:r>
        <w:r>
          <w:t>) logging tables.</w:t>
        </w:r>
      </w:ins>
    </w:p>
    <w:p w14:paraId="49D66709" w14:textId="6F8EC0C8" w:rsidR="000B47A5" w:rsidRDefault="000B47A5" w:rsidP="003874D8"/>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0B47A5" w:rsidRPr="00BD4D4F" w14:paraId="3D70C791" w14:textId="77777777" w:rsidTr="00EC528E">
        <w:trPr>
          <w:trHeight w:val="20"/>
          <w:ins w:id="883" w:author="Damien Altmann" w:date="2020-03-11T16:14:00Z"/>
        </w:trPr>
        <w:tc>
          <w:tcPr>
            <w:tcW w:w="2335" w:type="dxa"/>
            <w:shd w:val="clear" w:color="auto" w:fill="FBD4B4" w:themeFill="accent6" w:themeFillTint="66"/>
          </w:tcPr>
          <w:p w14:paraId="26F15CE3" w14:textId="3E93A3AD" w:rsidR="000B47A5" w:rsidRPr="00FB6FAA" w:rsidRDefault="000B47A5" w:rsidP="00EC528E">
            <w:pPr>
              <w:jc w:val="left"/>
              <w:rPr>
                <w:ins w:id="884" w:author="Damien Altmann" w:date="2020-03-11T16:14:00Z"/>
              </w:rPr>
            </w:pPr>
            <w:ins w:id="885" w:author="Damien Altmann" w:date="2020-03-11T16:14:00Z">
              <w:r>
                <w:t>EAUS</w:t>
              </w:r>
            </w:ins>
            <w:r w:rsidR="00774630">
              <w:t>_SRS_1610171143_</w:t>
            </w:r>
            <w:ins w:id="886" w:author="Damien Altmann" w:date="2020-03-11T16:14:00Z">
              <w:r>
                <w:t>0001</w:t>
              </w:r>
            </w:ins>
          </w:p>
        </w:tc>
        <w:tc>
          <w:tcPr>
            <w:tcW w:w="8573" w:type="dxa"/>
            <w:shd w:val="clear" w:color="auto" w:fill="FBD4B4" w:themeFill="accent6" w:themeFillTint="66"/>
          </w:tcPr>
          <w:p w14:paraId="148535C7" w14:textId="77777777" w:rsidR="000B47A5" w:rsidRDefault="000B47A5" w:rsidP="00EC528E">
            <w:pPr>
              <w:jc w:val="right"/>
              <w:rPr>
                <w:ins w:id="887" w:author="Benjamin Roustan" w:date="2020-03-12T11:30:00Z"/>
                <w:lang w:val="fr-FR"/>
              </w:rPr>
            </w:pPr>
            <w:ins w:id="888" w:author="Damien Altmann" w:date="2020-03-11T16:14:00Z">
              <w:r w:rsidRPr="007450F6">
                <w:rPr>
                  <w:lang w:val="fr-FR"/>
                </w:rPr>
                <w:t>EAUS</w:t>
              </w:r>
              <w:r>
                <w:rPr>
                  <w:lang w:val="fr-FR"/>
                </w:rPr>
                <w:t>_</w:t>
              </w:r>
              <w:r w:rsidRPr="007450F6">
                <w:rPr>
                  <w:lang w:val="fr-FR"/>
                </w:rPr>
                <w:t>SYS</w:t>
              </w:r>
              <w:r>
                <w:rPr>
                  <w:lang w:val="fr-FR"/>
                </w:rPr>
                <w:t>_0000_0290</w:t>
              </w:r>
            </w:ins>
            <w:ins w:id="889" w:author="Benjamin Roustan" w:date="2020-03-12T11:31:00Z">
              <w:r>
                <w:rPr>
                  <w:lang w:val="fr-FR"/>
                </w:rPr>
                <w:t>,</w:t>
              </w:r>
            </w:ins>
          </w:p>
          <w:p w14:paraId="556CC771" w14:textId="77777777" w:rsidR="000B47A5" w:rsidRDefault="000B47A5" w:rsidP="00EC528E">
            <w:pPr>
              <w:jc w:val="right"/>
              <w:rPr>
                <w:ins w:id="890" w:author="Hamza Charou" w:date="2020-03-13T10:21:00Z"/>
                <w:lang w:val="fr-FR"/>
              </w:rPr>
            </w:pPr>
            <w:ins w:id="891" w:author="Benjamin Roustan" w:date="2020-03-12T11:30:00Z">
              <w:r>
                <w:rPr>
                  <w:lang w:val="fr-FR"/>
                </w:rPr>
                <w:t>EAUS_RSK_0000_0197</w:t>
              </w:r>
            </w:ins>
            <w:ins w:id="892" w:author="Hamza Charou" w:date="2020-03-13T10:21:00Z">
              <w:r>
                <w:rPr>
                  <w:lang w:val="fr-FR"/>
                </w:rPr>
                <w:t>,</w:t>
              </w:r>
            </w:ins>
          </w:p>
          <w:p w14:paraId="492C2413" w14:textId="77777777" w:rsidR="000B47A5" w:rsidRPr="008621E6" w:rsidRDefault="000B47A5" w:rsidP="00EC528E">
            <w:pPr>
              <w:jc w:val="right"/>
              <w:rPr>
                <w:ins w:id="893" w:author="Damien Altmann" w:date="2020-03-11T16:14:00Z"/>
                <w:lang w:val="fr-FR"/>
              </w:rPr>
            </w:pPr>
            <w:ins w:id="894" w:author="Hamza Charou" w:date="2020-03-13T10:21:00Z">
              <w:r w:rsidRPr="000B47A5">
                <w:rPr>
                  <w:lang w:val="fr-FR"/>
                  <w:rPrChange w:id="895" w:author="Hamza Charou" w:date="2020-03-13T10:22:00Z">
                    <w:rPr>
                      <w:highlight w:val="yellow"/>
                      <w:lang w:val="en-US"/>
                    </w:rPr>
                  </w:rPrChange>
                </w:rPr>
                <w:t>EAUS_RSK_0000_</w:t>
              </w:r>
            </w:ins>
            <w:ins w:id="896" w:author="Hamza Charou" w:date="2020-03-13T11:04:00Z">
              <w:r w:rsidRPr="000B47A5">
                <w:rPr>
                  <w:lang w:val="fr-FR"/>
                </w:rPr>
                <w:t>0</w:t>
              </w:r>
            </w:ins>
            <w:ins w:id="897" w:author="Hamza Charou" w:date="2020-03-13T10:21:00Z">
              <w:r w:rsidRPr="000B47A5">
                <w:rPr>
                  <w:lang w:val="fr-FR"/>
                  <w:rPrChange w:id="898" w:author="Hamza Charou" w:date="2020-03-13T10:22:00Z">
                    <w:rPr>
                      <w:highlight w:val="yellow"/>
                      <w:lang w:val="en-US"/>
                    </w:rPr>
                  </w:rPrChange>
                </w:rPr>
                <w:t>131</w:t>
              </w:r>
            </w:ins>
          </w:p>
        </w:tc>
      </w:tr>
      <w:tr w:rsidR="000B47A5" w:rsidRPr="004F4D45" w14:paraId="10E36ADB" w14:textId="77777777" w:rsidTr="00EC528E">
        <w:trPr>
          <w:trHeight w:val="20"/>
          <w:ins w:id="899" w:author="Damien Altmann" w:date="2020-03-11T16:14:00Z"/>
        </w:trPr>
        <w:tc>
          <w:tcPr>
            <w:tcW w:w="10908" w:type="dxa"/>
            <w:gridSpan w:val="2"/>
          </w:tcPr>
          <w:p w14:paraId="2AA4D746" w14:textId="77777777" w:rsidR="000B47A5" w:rsidRPr="004F4D45" w:rsidRDefault="000B47A5" w:rsidP="00EC528E">
            <w:pPr>
              <w:jc w:val="left"/>
              <w:rPr>
                <w:ins w:id="900" w:author="Damien Altmann" w:date="2020-03-11T16:14:00Z"/>
              </w:rPr>
            </w:pPr>
            <w:ins w:id="901" w:author="Damien Altmann" w:date="2020-03-11T16:14:00Z">
              <w:r>
                <w:t xml:space="preserve">In Therapy mode / Deactivated, switching to Activated mode by a PRC incoming wireless command shall be </w:t>
              </w:r>
              <w:del w:id="902" w:author="Rafael Wehrmeister Padilha" w:date="2020-08-24T11:54:00Z">
                <w:r w:rsidDel="006465D1">
                  <w:delText>authorized  if</w:delText>
                </w:r>
              </w:del>
            </w:ins>
            <w:ins w:id="903" w:author="Rafael Wehrmeister Padilha" w:date="2020-08-24T11:54:00Z">
              <w:r>
                <w:t>authorized if</w:t>
              </w:r>
            </w:ins>
            <w:ins w:id="904" w:author="Damien Altmann" w:date="2020-03-11T16:14:00Z">
              <w:r>
                <w:t xml:space="preserve"> and only if the previous deactivation source was PRC.</w:t>
              </w:r>
            </w:ins>
          </w:p>
        </w:tc>
      </w:tr>
    </w:tbl>
    <w:p w14:paraId="5286B064" w14:textId="526D569A" w:rsidR="000B47A5" w:rsidRDefault="000B47A5" w:rsidP="003874D8"/>
    <w:p w14:paraId="1782E2C9" w14:textId="77777777" w:rsidR="000B47A5" w:rsidRDefault="000B47A5" w:rsidP="000B47A5">
      <w:pPr>
        <w:jc w:val="left"/>
        <w:rPr>
          <w:ins w:id="905" w:author="Damien Altmann" w:date="2020-03-11T18:08: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0B47A5" w:rsidRPr="008621E6" w14:paraId="3C2687C2" w14:textId="77777777" w:rsidTr="00EC528E">
        <w:trPr>
          <w:trHeight w:val="20"/>
          <w:ins w:id="906" w:author="Damien Altmann" w:date="2020-03-11T18:08:00Z"/>
        </w:trPr>
        <w:tc>
          <w:tcPr>
            <w:tcW w:w="2335" w:type="dxa"/>
            <w:shd w:val="clear" w:color="auto" w:fill="FBD4B4" w:themeFill="accent6" w:themeFillTint="66"/>
          </w:tcPr>
          <w:p w14:paraId="1342E588" w14:textId="74F4DC5C" w:rsidR="000B47A5" w:rsidRPr="00FB6FAA" w:rsidRDefault="000B47A5" w:rsidP="00EC528E">
            <w:pPr>
              <w:jc w:val="left"/>
              <w:rPr>
                <w:ins w:id="907" w:author="Damien Altmann" w:date="2020-03-11T18:08:00Z"/>
              </w:rPr>
            </w:pPr>
            <w:ins w:id="908" w:author="Damien Altmann" w:date="2020-03-11T18:08:00Z">
              <w:r>
                <w:t>EAUS</w:t>
              </w:r>
            </w:ins>
            <w:r w:rsidR="00774630">
              <w:t>_SRS_1610171143_</w:t>
            </w:r>
            <w:ins w:id="909" w:author="Damien Altmann" w:date="2020-03-12T20:06:00Z">
              <w:r>
                <w:t>0002</w:t>
              </w:r>
            </w:ins>
          </w:p>
        </w:tc>
        <w:tc>
          <w:tcPr>
            <w:tcW w:w="8573" w:type="dxa"/>
            <w:shd w:val="clear" w:color="auto" w:fill="FBD4B4" w:themeFill="accent6" w:themeFillTint="66"/>
          </w:tcPr>
          <w:p w14:paraId="086C41D7" w14:textId="77777777" w:rsidR="000B47A5" w:rsidRPr="008621E6" w:rsidRDefault="000B47A5" w:rsidP="00EC528E">
            <w:pPr>
              <w:jc w:val="right"/>
              <w:rPr>
                <w:ins w:id="910" w:author="Damien Altmann" w:date="2020-03-11T18:08:00Z"/>
                <w:lang w:val="fr-FR"/>
              </w:rPr>
            </w:pPr>
            <w:ins w:id="911" w:author="Damien Altmann" w:date="2020-03-11T18:08:00Z">
              <w:r w:rsidRPr="007450F6">
                <w:rPr>
                  <w:lang w:val="fr-FR"/>
                </w:rPr>
                <w:t>EAUS</w:t>
              </w:r>
              <w:r>
                <w:rPr>
                  <w:lang w:val="fr-FR"/>
                </w:rPr>
                <w:t>_</w:t>
              </w:r>
              <w:r w:rsidRPr="007450F6">
                <w:rPr>
                  <w:lang w:val="fr-FR"/>
                </w:rPr>
                <w:t>SYS</w:t>
              </w:r>
              <w:r>
                <w:rPr>
                  <w:lang w:val="fr-FR"/>
                </w:rPr>
                <w:t>_0000_0070</w:t>
              </w:r>
            </w:ins>
          </w:p>
        </w:tc>
      </w:tr>
      <w:tr w:rsidR="000B47A5" w:rsidRPr="004F4D45" w14:paraId="42142D19" w14:textId="77777777" w:rsidTr="00EC528E">
        <w:trPr>
          <w:trHeight w:val="20"/>
          <w:ins w:id="912" w:author="Damien Altmann" w:date="2020-03-11T18:08:00Z"/>
        </w:trPr>
        <w:tc>
          <w:tcPr>
            <w:tcW w:w="10908" w:type="dxa"/>
            <w:gridSpan w:val="2"/>
          </w:tcPr>
          <w:p w14:paraId="2D32EF3A" w14:textId="77777777" w:rsidR="000B47A5" w:rsidRDefault="000B47A5" w:rsidP="00EC528E">
            <w:pPr>
              <w:jc w:val="left"/>
              <w:rPr>
                <w:ins w:id="913" w:author="Damien Altmann" w:date="2020-03-11T18:09:00Z"/>
              </w:rPr>
            </w:pPr>
            <w:ins w:id="914" w:author="Damien Altmann" w:date="2020-03-11T18:09:00Z">
              <w:r w:rsidRPr="00B53C45">
                <w:t>First time in activated mode the CU shall go to baseline position</w:t>
              </w:r>
            </w:ins>
            <w:ins w:id="915" w:author="Rafael Wehrmeister Padilha" w:date="2020-08-24T11:56:00Z">
              <w:r>
                <w:t>.</w:t>
              </w:r>
            </w:ins>
          </w:p>
          <w:p w14:paraId="16103E11" w14:textId="77777777" w:rsidR="000B47A5" w:rsidRDefault="000B47A5" w:rsidP="00EC528E">
            <w:pPr>
              <w:jc w:val="left"/>
              <w:rPr>
                <w:ins w:id="916" w:author="Damien Altmann" w:date="2020-03-11T18:09:00Z"/>
              </w:rPr>
            </w:pPr>
          </w:p>
          <w:p w14:paraId="0829DC49" w14:textId="77777777" w:rsidR="000B47A5" w:rsidRDefault="000B47A5" w:rsidP="00EC528E">
            <w:pPr>
              <w:jc w:val="left"/>
              <w:rPr>
                <w:ins w:id="917" w:author="Damien Altmann" w:date="2020-03-11T18:09:00Z"/>
              </w:rPr>
            </w:pPr>
            <w:ins w:id="918" w:author="Damien Altmann" w:date="2020-03-11T18:09:00Z">
              <w:r>
                <w:t>Test:</w:t>
              </w:r>
            </w:ins>
          </w:p>
          <w:p w14:paraId="48F48248" w14:textId="77777777" w:rsidR="000B47A5" w:rsidRDefault="000B47A5" w:rsidP="00EC528E">
            <w:pPr>
              <w:jc w:val="left"/>
              <w:rPr>
                <w:ins w:id="919" w:author="Damien Altmann" w:date="2020-03-11T18:09:00Z"/>
              </w:rPr>
            </w:pPr>
            <w:ins w:id="920" w:author="Damien Altmann" w:date="2020-03-11T18:09:00Z">
              <w:r w:rsidRPr="00B53C45">
                <w:t xml:space="preserve">after a goToActivatedMode command from follow up </w:t>
              </w:r>
              <w:del w:id="921" w:author="Rafael Wehrmeister Padilha" w:date="2020-08-24T11:54:00Z">
                <w:r w:rsidRPr="00B53C45" w:rsidDel="006465D1">
                  <w:delText>mode  or</w:delText>
                </w:r>
              </w:del>
            </w:ins>
            <w:ins w:id="922" w:author="Rafael Wehrmeister Padilha" w:date="2020-08-24T11:54:00Z">
              <w:r w:rsidRPr="00B53C45">
                <w:t>mode or</w:t>
              </w:r>
            </w:ins>
            <w:ins w:id="923" w:author="Damien Altmann" w:date="2020-03-11T18:09:00Z">
              <w:r w:rsidRPr="00B53C45">
                <w:t xml:space="preserve"> implantation mode we check the motor position, it shall be baseline</w:t>
              </w:r>
            </w:ins>
          </w:p>
          <w:p w14:paraId="6736F2F9" w14:textId="77777777" w:rsidR="000B47A5" w:rsidRPr="004F4D45" w:rsidRDefault="000B47A5" w:rsidP="00EC528E">
            <w:pPr>
              <w:jc w:val="left"/>
              <w:rPr>
                <w:ins w:id="924" w:author="Damien Altmann" w:date="2020-03-11T18:08:00Z"/>
              </w:rPr>
            </w:pPr>
          </w:p>
        </w:tc>
      </w:tr>
    </w:tbl>
    <w:p w14:paraId="1B12EE7A" w14:textId="77777777" w:rsidR="000B47A5" w:rsidRDefault="000B47A5" w:rsidP="000B47A5">
      <w:pPr>
        <w:jc w:val="left"/>
        <w:rPr>
          <w:ins w:id="925" w:author="Damien Altmann" w:date="2020-03-11T18:10: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0B47A5" w:rsidRPr="008621E6" w14:paraId="0859EBE3" w14:textId="77777777" w:rsidTr="00EC528E">
        <w:trPr>
          <w:trHeight w:val="20"/>
          <w:ins w:id="926" w:author="Damien Altmann" w:date="2020-03-11T18:10:00Z"/>
        </w:trPr>
        <w:tc>
          <w:tcPr>
            <w:tcW w:w="2335" w:type="dxa"/>
            <w:shd w:val="clear" w:color="auto" w:fill="FBD4B4" w:themeFill="accent6" w:themeFillTint="66"/>
          </w:tcPr>
          <w:p w14:paraId="4053825B" w14:textId="2C87EB1E" w:rsidR="000B47A5" w:rsidRPr="00FB6FAA" w:rsidRDefault="000B47A5" w:rsidP="00EC528E">
            <w:pPr>
              <w:jc w:val="left"/>
              <w:rPr>
                <w:ins w:id="927" w:author="Damien Altmann" w:date="2020-03-11T18:10:00Z"/>
              </w:rPr>
            </w:pPr>
            <w:ins w:id="928" w:author="Damien Altmann" w:date="2020-03-11T18:10:00Z">
              <w:r>
                <w:t>EAUS</w:t>
              </w:r>
            </w:ins>
            <w:r w:rsidR="00774630">
              <w:t>_SRS_161017114</w:t>
            </w:r>
            <w:r w:rsidR="00774630">
              <w:lastRenderedPageBreak/>
              <w:t>3_</w:t>
            </w:r>
            <w:ins w:id="929" w:author="Damien Altmann" w:date="2020-03-12T20:06:00Z">
              <w:r>
                <w:t>0003</w:t>
              </w:r>
            </w:ins>
          </w:p>
        </w:tc>
        <w:tc>
          <w:tcPr>
            <w:tcW w:w="8573" w:type="dxa"/>
            <w:shd w:val="clear" w:color="auto" w:fill="FBD4B4" w:themeFill="accent6" w:themeFillTint="66"/>
          </w:tcPr>
          <w:p w14:paraId="5EBCB433" w14:textId="77777777" w:rsidR="000B47A5" w:rsidRPr="00510C4B" w:rsidRDefault="000B47A5" w:rsidP="00EC528E">
            <w:pPr>
              <w:jc w:val="right"/>
              <w:rPr>
                <w:ins w:id="930" w:author="Damien Altmann" w:date="2020-03-11T18:10:00Z"/>
                <w:lang w:val="en-US"/>
              </w:rPr>
            </w:pPr>
            <w:ins w:id="931" w:author="Damien Altmann" w:date="2020-03-11T18:10:00Z">
              <w:r w:rsidRPr="00510C4B">
                <w:rPr>
                  <w:lang w:val="en-US"/>
                </w:rPr>
                <w:lastRenderedPageBreak/>
                <w:t>EAUS_SYS_000</w:t>
              </w:r>
              <w:r>
                <w:rPr>
                  <w:lang w:val="en-US"/>
                </w:rPr>
                <w:t>0</w:t>
              </w:r>
              <w:r w:rsidRPr="00510C4B">
                <w:rPr>
                  <w:lang w:val="en-US"/>
                </w:rPr>
                <w:t>_</w:t>
              </w:r>
              <w:del w:id="932" w:author="Rafael Wehrmeister Padilha" w:date="2020-08-24T11:55:00Z">
                <w:r w:rsidRPr="00510C4B" w:rsidDel="00D052C8">
                  <w:rPr>
                    <w:lang w:val="en-US"/>
                  </w:rPr>
                  <w:delText>0</w:delText>
                </w:r>
                <w:r w:rsidDel="00D052C8">
                  <w:rPr>
                    <w:lang w:val="en-US"/>
                  </w:rPr>
                  <w:delText xml:space="preserve">106, </w:delText>
                </w:r>
                <w:r w:rsidRPr="00510C4B" w:rsidDel="00D052C8">
                  <w:rPr>
                    <w:lang w:val="en-US"/>
                  </w:rPr>
                  <w:delText xml:space="preserve"> EAUS</w:delText>
                </w:r>
              </w:del>
            </w:ins>
            <w:ins w:id="933" w:author="Rafael Wehrmeister Padilha" w:date="2020-08-24T11:55:00Z">
              <w:r w:rsidRPr="00510C4B">
                <w:rPr>
                  <w:lang w:val="en-US"/>
                </w:rPr>
                <w:t>0</w:t>
              </w:r>
              <w:r>
                <w:rPr>
                  <w:lang w:val="en-US"/>
                </w:rPr>
                <w:t xml:space="preserve">106, </w:t>
              </w:r>
              <w:r w:rsidRPr="00510C4B">
                <w:rPr>
                  <w:lang w:val="en-US"/>
                </w:rPr>
                <w:t>EAUS</w:t>
              </w:r>
            </w:ins>
            <w:ins w:id="934" w:author="Damien Altmann" w:date="2020-03-11T18:10:00Z">
              <w:r w:rsidRPr="00510C4B">
                <w:rPr>
                  <w:lang w:val="en-US"/>
                </w:rPr>
                <w:t>_SYS_000</w:t>
              </w:r>
              <w:r>
                <w:rPr>
                  <w:lang w:val="en-US"/>
                </w:rPr>
                <w:t>0</w:t>
              </w:r>
              <w:r w:rsidRPr="00510C4B">
                <w:rPr>
                  <w:lang w:val="en-US"/>
                </w:rPr>
                <w:t>_0</w:t>
              </w:r>
              <w:r>
                <w:rPr>
                  <w:lang w:val="en-US"/>
                </w:rPr>
                <w:t>108</w:t>
              </w:r>
            </w:ins>
          </w:p>
        </w:tc>
      </w:tr>
      <w:tr w:rsidR="000B47A5" w:rsidRPr="004F4D45" w14:paraId="16A7D70B" w14:textId="77777777" w:rsidTr="00EC528E">
        <w:trPr>
          <w:trHeight w:val="20"/>
          <w:ins w:id="935" w:author="Damien Altmann" w:date="2020-03-11T18:10:00Z"/>
        </w:trPr>
        <w:tc>
          <w:tcPr>
            <w:tcW w:w="10908" w:type="dxa"/>
            <w:gridSpan w:val="2"/>
          </w:tcPr>
          <w:p w14:paraId="7CBB1164" w14:textId="77777777" w:rsidR="000B47A5" w:rsidRDefault="000B47A5" w:rsidP="00EC528E">
            <w:pPr>
              <w:jc w:val="left"/>
              <w:rPr>
                <w:ins w:id="936" w:author="Damien Altmann" w:date="2020-03-11T18:11:00Z"/>
              </w:rPr>
            </w:pPr>
            <w:ins w:id="937" w:author="Damien Altmann" w:date="2020-03-11T18:11:00Z">
              <w:r w:rsidRPr="00B53C45">
                <w:t xml:space="preserve">The event is </w:t>
              </w:r>
              <w:del w:id="938" w:author="Rafael Wehrmeister Padilha" w:date="2020-08-24T11:55:00Z">
                <w:r w:rsidRPr="00B53C45" w:rsidDel="007C17CB">
                  <w:delText>storred</w:delText>
                </w:r>
              </w:del>
            </w:ins>
            <w:ins w:id="939" w:author="Rafael Wehrmeister Padilha" w:date="2020-08-24T11:55:00Z">
              <w:r w:rsidRPr="00B53C45">
                <w:t>stored</w:t>
              </w:r>
            </w:ins>
            <w:ins w:id="940" w:author="Damien Altmann" w:date="2020-03-11T18:11:00Z">
              <w:r w:rsidRPr="00B53C45">
                <w:t xml:space="preserve"> in logs</w:t>
              </w:r>
            </w:ins>
            <w:ins w:id="941" w:author="Rafael Wehrmeister Padilha" w:date="2020-08-24T11:56:00Z">
              <w:r>
                <w:t>.</w:t>
              </w:r>
            </w:ins>
          </w:p>
          <w:p w14:paraId="2F9736CB" w14:textId="77777777" w:rsidR="000B47A5" w:rsidRDefault="000B47A5" w:rsidP="00EC528E">
            <w:pPr>
              <w:jc w:val="left"/>
              <w:rPr>
                <w:ins w:id="942" w:author="Damien Altmann" w:date="2020-03-11T18:10:00Z"/>
              </w:rPr>
            </w:pPr>
          </w:p>
          <w:p w14:paraId="571DE130" w14:textId="77777777" w:rsidR="000B47A5" w:rsidRDefault="000B47A5" w:rsidP="00EC528E">
            <w:pPr>
              <w:jc w:val="left"/>
              <w:rPr>
                <w:ins w:id="943" w:author="Damien Altmann" w:date="2020-03-11T18:10:00Z"/>
              </w:rPr>
            </w:pPr>
            <w:ins w:id="944" w:author="Damien Altmann" w:date="2020-03-11T18:10:00Z">
              <w:r>
                <w:t>Test:</w:t>
              </w:r>
            </w:ins>
          </w:p>
          <w:p w14:paraId="3054C74E" w14:textId="77777777" w:rsidR="000B47A5" w:rsidRDefault="000B47A5" w:rsidP="00EC528E">
            <w:pPr>
              <w:jc w:val="left"/>
              <w:rPr>
                <w:ins w:id="945" w:author="Damien Altmann" w:date="2020-03-11T18:10:00Z"/>
              </w:rPr>
            </w:pPr>
            <w:ins w:id="946" w:author="Damien Altmann" w:date="2020-03-11T18:10:00Z">
              <w:r w:rsidRPr="00B53C45">
                <w:t>goTo follow up, Set the Uro</w:t>
              </w:r>
              <w:del w:id="947" w:author="Rafael Wehrmeister Padilha" w:date="2020-08-24T11:54:00Z">
                <w:r w:rsidRPr="00B53C45" w:rsidDel="006465D1">
                  <w:delText>t</w:delText>
                </w:r>
              </w:del>
            </w:ins>
            <w:ins w:id="948" w:author="Rafael Wehrmeister Padilha" w:date="2020-08-24T11:54:00Z">
              <w:r>
                <w:t>T</w:t>
              </w:r>
            </w:ins>
            <w:ins w:id="949" w:author="Damien Altmann" w:date="2020-03-11T18:10:00Z">
              <w:r w:rsidRPr="00B53C45">
                <w:t xml:space="preserve">imer to default value (12 hours), read the value in flash and check if its 12 hours, come back to activated mode, and execute a voiding command, after </w:t>
              </w:r>
              <w:del w:id="950" w:author="Rafael Wehrmeister Padilha" w:date="2020-08-24T11:54:00Z">
                <w:r w:rsidRPr="00B53C45" w:rsidDel="006465D1">
                  <w:delText>exactely</w:delText>
                </w:r>
              </w:del>
            </w:ins>
            <w:ins w:id="951" w:author="Rafael Wehrmeister Padilha" w:date="2020-08-24T11:54:00Z">
              <w:r w:rsidRPr="00B53C45">
                <w:t>exactly</w:t>
              </w:r>
            </w:ins>
            <w:ins w:id="952" w:author="Damien Altmann" w:date="2020-03-11T18:10:00Z">
              <w:r w:rsidRPr="00B53C45">
                <w:t xml:space="preserve"> 12 hours check when the</w:t>
              </w:r>
              <w:del w:id="953" w:author="Rafael Wehrmeister Padilha" w:date="2020-08-24T11:54:00Z">
                <w:r w:rsidRPr="00B53C45" w:rsidDel="006465D1">
                  <w:delText xml:space="preserve"> the</w:delText>
                </w:r>
              </w:del>
              <w:r w:rsidRPr="00B53C45">
                <w:t xml:space="preserve"> CU goes to deactivated mode, the time shall be 12 hours +/- 1 minute</w:t>
              </w:r>
            </w:ins>
          </w:p>
          <w:p w14:paraId="3F6EBF25" w14:textId="77777777" w:rsidR="000B47A5" w:rsidRPr="004F4D45" w:rsidRDefault="000B47A5" w:rsidP="00EC528E">
            <w:pPr>
              <w:jc w:val="left"/>
              <w:rPr>
                <w:ins w:id="954" w:author="Damien Altmann" w:date="2020-03-11T18:10:00Z"/>
              </w:rPr>
            </w:pPr>
          </w:p>
        </w:tc>
      </w:tr>
    </w:tbl>
    <w:p w14:paraId="3FF18A5A" w14:textId="77777777" w:rsidR="000B47A5" w:rsidRDefault="000B47A5" w:rsidP="000B47A5">
      <w:pPr>
        <w:jc w:val="left"/>
        <w:rPr>
          <w:ins w:id="955" w:author="Damien Altmann" w:date="2020-03-11T18:10: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0B47A5" w:rsidRPr="008621E6" w14:paraId="27A9852C" w14:textId="77777777" w:rsidTr="00EC528E">
        <w:trPr>
          <w:trHeight w:val="20"/>
          <w:ins w:id="956" w:author="Damien Altmann" w:date="2020-03-11T18:11:00Z"/>
        </w:trPr>
        <w:tc>
          <w:tcPr>
            <w:tcW w:w="2335" w:type="dxa"/>
            <w:shd w:val="clear" w:color="auto" w:fill="FBD4B4" w:themeFill="accent6" w:themeFillTint="66"/>
          </w:tcPr>
          <w:p w14:paraId="305571DE" w14:textId="2566BA3C" w:rsidR="000B47A5" w:rsidRPr="00FB6FAA" w:rsidRDefault="000B47A5" w:rsidP="00EC528E">
            <w:pPr>
              <w:jc w:val="left"/>
              <w:rPr>
                <w:ins w:id="957" w:author="Damien Altmann" w:date="2020-03-11T18:11:00Z"/>
              </w:rPr>
            </w:pPr>
            <w:ins w:id="958" w:author="Damien Altmann" w:date="2020-03-11T18:11:00Z">
              <w:r>
                <w:t>EAUS</w:t>
              </w:r>
            </w:ins>
            <w:r w:rsidR="00774630">
              <w:t>_SRS_1610171143_</w:t>
            </w:r>
            <w:ins w:id="959" w:author="Damien Altmann" w:date="2020-03-12T20:06:00Z">
              <w:r>
                <w:t>0004</w:t>
              </w:r>
            </w:ins>
          </w:p>
        </w:tc>
        <w:tc>
          <w:tcPr>
            <w:tcW w:w="8573" w:type="dxa"/>
            <w:shd w:val="clear" w:color="auto" w:fill="FBD4B4" w:themeFill="accent6" w:themeFillTint="66"/>
          </w:tcPr>
          <w:p w14:paraId="58FE1CF3" w14:textId="77777777" w:rsidR="000B47A5" w:rsidRPr="00510C4B" w:rsidRDefault="000B47A5" w:rsidP="00EC528E">
            <w:pPr>
              <w:jc w:val="right"/>
              <w:rPr>
                <w:ins w:id="960" w:author="Damien Altmann" w:date="2020-03-11T18:11:00Z"/>
                <w:lang w:val="en-US"/>
              </w:rPr>
            </w:pPr>
            <w:ins w:id="961" w:author="Damien Altmann" w:date="2020-03-11T18:11:00Z">
              <w:r w:rsidRPr="00510C4B">
                <w:rPr>
                  <w:lang w:val="en-US"/>
                </w:rPr>
                <w:t>EAUS_SYS_000</w:t>
              </w:r>
              <w:r>
                <w:rPr>
                  <w:lang w:val="en-US"/>
                </w:rPr>
                <w:t>0</w:t>
              </w:r>
              <w:r w:rsidRPr="00510C4B">
                <w:rPr>
                  <w:lang w:val="en-US"/>
                </w:rPr>
                <w:t>_</w:t>
              </w:r>
              <w:del w:id="962" w:author="Rafael Wehrmeister Padilha" w:date="2020-08-24T11:55:00Z">
                <w:r w:rsidRPr="00510C4B" w:rsidDel="00D052C8">
                  <w:rPr>
                    <w:lang w:val="en-US"/>
                  </w:rPr>
                  <w:delText>0</w:delText>
                </w:r>
              </w:del>
            </w:ins>
            <w:ins w:id="963" w:author="Damien Altmann" w:date="2020-03-11T18:12:00Z">
              <w:del w:id="964" w:author="Rafael Wehrmeister Padilha" w:date="2020-08-24T11:55:00Z">
                <w:r w:rsidDel="00D052C8">
                  <w:rPr>
                    <w:lang w:val="en-US"/>
                  </w:rPr>
                  <w:delText>249</w:delText>
                </w:r>
              </w:del>
            </w:ins>
            <w:ins w:id="965" w:author="Damien Altmann" w:date="2020-03-11T18:11:00Z">
              <w:del w:id="966" w:author="Rafael Wehrmeister Padilha" w:date="2020-08-24T11:55:00Z">
                <w:r w:rsidDel="00D052C8">
                  <w:rPr>
                    <w:lang w:val="en-US"/>
                  </w:rPr>
                  <w:delText xml:space="preserve">, </w:delText>
                </w:r>
                <w:r w:rsidRPr="00510C4B" w:rsidDel="00D052C8">
                  <w:rPr>
                    <w:lang w:val="en-US"/>
                  </w:rPr>
                  <w:delText xml:space="preserve"> EAUS</w:delText>
                </w:r>
              </w:del>
            </w:ins>
            <w:ins w:id="967" w:author="Rafael Wehrmeister Padilha" w:date="2020-08-24T11:55:00Z">
              <w:r w:rsidRPr="00510C4B">
                <w:rPr>
                  <w:lang w:val="en-US"/>
                </w:rPr>
                <w:t>0</w:t>
              </w:r>
              <w:r>
                <w:rPr>
                  <w:lang w:val="en-US"/>
                </w:rPr>
                <w:t xml:space="preserve">249, </w:t>
              </w:r>
              <w:r w:rsidRPr="00510C4B">
                <w:rPr>
                  <w:lang w:val="en-US"/>
                </w:rPr>
                <w:t>EAUS</w:t>
              </w:r>
            </w:ins>
            <w:ins w:id="968" w:author="Damien Altmann" w:date="2020-03-11T18:11:00Z">
              <w:r w:rsidRPr="00510C4B">
                <w:rPr>
                  <w:lang w:val="en-US"/>
                </w:rPr>
                <w:t>_SYS_000</w:t>
              </w:r>
              <w:r>
                <w:rPr>
                  <w:lang w:val="en-US"/>
                </w:rPr>
                <w:t>0</w:t>
              </w:r>
              <w:r w:rsidRPr="00510C4B">
                <w:rPr>
                  <w:lang w:val="en-US"/>
                </w:rPr>
                <w:t>_0</w:t>
              </w:r>
            </w:ins>
            <w:ins w:id="969" w:author="Damien Altmann" w:date="2020-03-11T18:12:00Z">
              <w:r>
                <w:rPr>
                  <w:lang w:val="en-US"/>
                </w:rPr>
                <w:t>250</w:t>
              </w:r>
            </w:ins>
          </w:p>
        </w:tc>
      </w:tr>
      <w:tr w:rsidR="000B47A5" w:rsidRPr="004F4D45" w14:paraId="77D44693" w14:textId="77777777" w:rsidTr="00EC528E">
        <w:trPr>
          <w:trHeight w:val="20"/>
          <w:ins w:id="970" w:author="Damien Altmann" w:date="2020-03-11T18:11:00Z"/>
        </w:trPr>
        <w:tc>
          <w:tcPr>
            <w:tcW w:w="10908" w:type="dxa"/>
            <w:gridSpan w:val="2"/>
          </w:tcPr>
          <w:p w14:paraId="2D66BC3B" w14:textId="77777777" w:rsidR="000B47A5" w:rsidRDefault="000B47A5" w:rsidP="00EC528E">
            <w:pPr>
              <w:jc w:val="left"/>
              <w:rPr>
                <w:ins w:id="971" w:author="Damien Altmann" w:date="2020-03-11T18:12:00Z"/>
              </w:rPr>
            </w:pPr>
            <w:ins w:id="972" w:author="Damien Altmann" w:date="2020-03-11T18:12:00Z">
              <w:r w:rsidRPr="00B53C45">
                <w:t xml:space="preserve">After a voiding </w:t>
              </w:r>
              <w:del w:id="973" w:author="Rafael Wehrmeister Padilha" w:date="2020-08-24T11:56:00Z">
                <w:r w:rsidRPr="00B53C45" w:rsidDel="00D052C8">
                  <w:delText>order</w:delText>
                </w:r>
              </w:del>
            </w:ins>
            <w:ins w:id="974" w:author="Rafael Wehrmeister Padilha" w:date="2020-08-24T11:56:00Z">
              <w:r w:rsidRPr="00B53C45">
                <w:t>order,</w:t>
              </w:r>
            </w:ins>
            <w:ins w:id="975" w:author="Damien Altmann" w:date="2020-03-11T18:12:00Z">
              <w:r w:rsidRPr="00B53C45">
                <w:t xml:space="preserve"> the CU shall wait a period of time with cuff </w:t>
              </w:r>
              <w:del w:id="976" w:author="Rafael Wehrmeister Padilha" w:date="2020-08-24T11:54:00Z">
                <w:r w:rsidRPr="00B53C45" w:rsidDel="006465D1">
                  <w:delText>deflated  before</w:delText>
                </w:r>
              </w:del>
            </w:ins>
            <w:ins w:id="977" w:author="Rafael Wehrmeister Padilha" w:date="2020-08-24T11:54:00Z">
              <w:r w:rsidRPr="00B53C45">
                <w:t>deflated before</w:t>
              </w:r>
            </w:ins>
            <w:ins w:id="978" w:author="Damien Altmann" w:date="2020-03-11T18:12:00Z">
              <w:r w:rsidRPr="00B53C45">
                <w:t xml:space="preserve"> </w:t>
              </w:r>
              <w:del w:id="979" w:author="Rafael Wehrmeister Padilha" w:date="2020-08-24T11:55:00Z">
                <w:r w:rsidRPr="00B53C45" w:rsidDel="00D052C8">
                  <w:delText>come</w:delText>
                </w:r>
              </w:del>
            </w:ins>
            <w:ins w:id="980" w:author="Rafael Wehrmeister Padilha" w:date="2020-08-24T11:55:00Z">
              <w:r w:rsidRPr="00B53C45">
                <w:t>coming</w:t>
              </w:r>
            </w:ins>
            <w:ins w:id="981" w:author="Damien Altmann" w:date="2020-03-11T18:12:00Z">
              <w:r w:rsidRPr="00B53C45">
                <w:t xml:space="preserve"> back to the baseline position</w:t>
              </w:r>
            </w:ins>
            <w:ins w:id="982" w:author="Rafael Wehrmeister Padilha" w:date="2020-08-24T11:56:00Z">
              <w:r>
                <w:t>.</w:t>
              </w:r>
            </w:ins>
          </w:p>
          <w:p w14:paraId="594FF5B4" w14:textId="77777777" w:rsidR="000B47A5" w:rsidRDefault="000B47A5" w:rsidP="00EC528E">
            <w:pPr>
              <w:jc w:val="left"/>
              <w:rPr>
                <w:ins w:id="983" w:author="Damien Altmann" w:date="2020-03-11T18:11:00Z"/>
              </w:rPr>
            </w:pPr>
          </w:p>
          <w:p w14:paraId="6B91E529" w14:textId="77777777" w:rsidR="000B47A5" w:rsidRDefault="000B47A5" w:rsidP="00EC528E">
            <w:pPr>
              <w:jc w:val="left"/>
              <w:rPr>
                <w:ins w:id="984" w:author="Damien Altmann" w:date="2020-03-11T18:11:00Z"/>
              </w:rPr>
            </w:pPr>
            <w:ins w:id="985" w:author="Damien Altmann" w:date="2020-03-11T18:11:00Z">
              <w:r>
                <w:t>Test:</w:t>
              </w:r>
            </w:ins>
          </w:p>
          <w:p w14:paraId="57114FE0" w14:textId="77777777" w:rsidR="000B47A5" w:rsidRDefault="000B47A5" w:rsidP="00EC528E">
            <w:pPr>
              <w:jc w:val="left"/>
              <w:rPr>
                <w:ins w:id="986" w:author="Damien Altmann" w:date="2020-03-11T18:12:00Z"/>
              </w:rPr>
            </w:pPr>
            <w:ins w:id="987" w:author="Damien Altmann" w:date="2020-03-11T18:12:00Z">
              <w:r w:rsidRPr="00B53C45">
                <w:t>go to activate, set the voiding period to default one (75 seconds), read the voiding period and check if it</w:t>
              </w:r>
            </w:ins>
            <w:ins w:id="988" w:author="Rafael Wehrmeister Padilha" w:date="2020-08-24T11:54:00Z">
              <w:r>
                <w:t xml:space="preserve"> i</w:t>
              </w:r>
            </w:ins>
            <w:ins w:id="989" w:author="Damien Altmann" w:date="2020-03-11T18:12:00Z">
              <w:r w:rsidRPr="00B53C45">
                <w:t xml:space="preserve">s the same that we already send, send a voiding order wait the exactly the same period of time, read the motor position multiple times </w:t>
              </w:r>
              <w:del w:id="990" w:author="Rafael Wehrmeister Padilha" w:date="2020-08-24T11:55:00Z">
                <w:r w:rsidRPr="00B53C45" w:rsidDel="006465D1">
                  <w:delText>untle</w:delText>
                </w:r>
              </w:del>
            </w:ins>
            <w:ins w:id="991" w:author="Rafael Wehrmeister Padilha" w:date="2020-08-24T11:55:00Z">
              <w:r w:rsidRPr="00B53C45">
                <w:t>until</w:t>
              </w:r>
            </w:ins>
            <w:ins w:id="992" w:author="Damien Altmann" w:date="2020-03-11T18:12:00Z">
              <w:r w:rsidRPr="00B53C45">
                <w:t xml:space="preserve"> the returned position is baseline. check if the time is the same in a chronometer </w:t>
              </w:r>
              <w:del w:id="993" w:author="Rafael Wehrmeister Padilha" w:date="2020-08-24T11:55:00Z">
                <w:r w:rsidRPr="00B53C45" w:rsidDel="006465D1">
                  <w:delText xml:space="preserve"> </w:delText>
                </w:r>
              </w:del>
              <w:r w:rsidRPr="00B53C45">
                <w:t>+/- 1 seconds</w:t>
              </w:r>
            </w:ins>
          </w:p>
          <w:p w14:paraId="4E32397D" w14:textId="77777777" w:rsidR="000B47A5" w:rsidRPr="004F4D45" w:rsidRDefault="000B47A5" w:rsidP="00EC528E">
            <w:pPr>
              <w:jc w:val="left"/>
              <w:rPr>
                <w:ins w:id="994" w:author="Damien Altmann" w:date="2020-03-11T18:11:00Z"/>
              </w:rPr>
            </w:pPr>
          </w:p>
        </w:tc>
      </w:tr>
    </w:tbl>
    <w:p w14:paraId="25A47143" w14:textId="77777777" w:rsidR="000B47A5" w:rsidRPr="0063524D" w:rsidRDefault="000B47A5" w:rsidP="000B47A5">
      <w:pPr>
        <w:rPr>
          <w:ins w:id="995" w:author="Hamza Charou" w:date="2020-03-18T13:22:00Z"/>
          <w:sz w:val="20"/>
          <w:szCs w:val="20"/>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0B47A5" w:rsidRPr="0063524D" w14:paraId="7001DDC1" w14:textId="77777777" w:rsidTr="00A4485A">
        <w:trPr>
          <w:trHeight w:val="20"/>
          <w:ins w:id="996" w:author="Hamza Charou" w:date="2020-03-18T13:22:00Z"/>
        </w:trPr>
        <w:tc>
          <w:tcPr>
            <w:tcW w:w="2268" w:type="dxa"/>
            <w:shd w:val="clear" w:color="auto" w:fill="FBD4B4" w:themeFill="accent6" w:themeFillTint="66"/>
          </w:tcPr>
          <w:p w14:paraId="3099D48F" w14:textId="27270FDC" w:rsidR="000B47A5" w:rsidRPr="0063524D" w:rsidRDefault="000B47A5" w:rsidP="00EC528E">
            <w:pPr>
              <w:rPr>
                <w:ins w:id="997" w:author="Hamza Charou" w:date="2020-03-18T13:22:00Z"/>
                <w:rFonts w:cs="Calibri"/>
                <w:color w:val="000000"/>
              </w:rPr>
            </w:pPr>
            <w:ins w:id="998" w:author="Hamza Charou" w:date="2020-03-18T13:22:00Z">
              <w:r w:rsidRPr="0063524D">
                <w:rPr>
                  <w:rFonts w:cs="Calibri"/>
                  <w:color w:val="000000"/>
                </w:rPr>
                <w:t>EAUS</w:t>
              </w:r>
            </w:ins>
            <w:r w:rsidR="00774630">
              <w:rPr>
                <w:rFonts w:cs="Calibri"/>
                <w:color w:val="000000"/>
              </w:rPr>
              <w:t>_SRS_1610171143_</w:t>
            </w:r>
            <w:ins w:id="999" w:author="Hamza Charou" w:date="2020-03-18T13:24:00Z">
              <w:r>
                <w:rPr>
                  <w:rFonts w:cs="Calibri"/>
                  <w:color w:val="000000"/>
                </w:rPr>
                <w:t>0005</w:t>
              </w:r>
            </w:ins>
          </w:p>
        </w:tc>
        <w:tc>
          <w:tcPr>
            <w:tcW w:w="8640" w:type="dxa"/>
            <w:shd w:val="clear" w:color="auto" w:fill="FBD4B4" w:themeFill="accent6" w:themeFillTint="66"/>
          </w:tcPr>
          <w:p w14:paraId="187C34CA" w14:textId="77777777" w:rsidR="000B47A5" w:rsidRPr="0063524D" w:rsidRDefault="000B47A5" w:rsidP="00EC528E">
            <w:pPr>
              <w:jc w:val="right"/>
              <w:rPr>
                <w:ins w:id="1000" w:author="Hamza Charou" w:date="2020-03-18T13:22:00Z"/>
                <w:rFonts w:cs="Calibri"/>
                <w:color w:val="000000"/>
              </w:rPr>
            </w:pPr>
            <w:ins w:id="1001" w:author="Hamza Charou" w:date="2020-03-18T13:22:00Z">
              <w:r w:rsidRPr="0063524D">
                <w:rPr>
                  <w:rFonts w:cs="Calibri"/>
                  <w:color w:val="000000"/>
                </w:rPr>
                <w:t>EAUS_SYS_0000_0070</w:t>
              </w:r>
            </w:ins>
          </w:p>
        </w:tc>
      </w:tr>
      <w:tr w:rsidR="000B47A5" w:rsidRPr="001D323E" w14:paraId="66CA5872" w14:textId="77777777" w:rsidTr="00EC528E">
        <w:trPr>
          <w:trHeight w:val="20"/>
          <w:ins w:id="1002" w:author="Hamza Charou" w:date="2020-03-18T13:22:00Z"/>
        </w:trPr>
        <w:tc>
          <w:tcPr>
            <w:tcW w:w="10908" w:type="dxa"/>
            <w:gridSpan w:val="2"/>
          </w:tcPr>
          <w:p w14:paraId="12A5340B" w14:textId="77777777" w:rsidR="000B47A5" w:rsidRPr="0063524D" w:rsidRDefault="000B47A5" w:rsidP="00EC528E">
            <w:pPr>
              <w:rPr>
                <w:ins w:id="1003" w:author="Hamza Charou" w:date="2020-03-18T13:22:00Z"/>
                <w:lang w:val="en-US"/>
              </w:rPr>
            </w:pPr>
            <w:ins w:id="1004" w:author="Hamza Charou" w:date="2020-03-18T13:22:00Z">
              <w:r w:rsidRPr="0063524D">
                <w:rPr>
                  <w:lang w:val="en-US"/>
                </w:rPr>
                <w:t>First time in activated mode the CU shall go to baseline position</w:t>
              </w:r>
            </w:ins>
            <w:ins w:id="1005" w:author="Rafael Wehrmeister Padilha" w:date="2020-08-24T11:56:00Z">
              <w:r>
                <w:rPr>
                  <w:lang w:val="en-US"/>
                </w:rPr>
                <w:t>.</w:t>
              </w:r>
            </w:ins>
          </w:p>
        </w:tc>
      </w:tr>
    </w:tbl>
    <w:p w14:paraId="7BAFEE11" w14:textId="77777777" w:rsidR="000B47A5" w:rsidRPr="006370C3" w:rsidDel="00E636E7" w:rsidRDefault="000B47A5" w:rsidP="000B47A5">
      <w:pPr>
        <w:jc w:val="left"/>
        <w:rPr>
          <w:ins w:id="1006" w:author="Damien Altmann" w:date="2020-03-11T18:11:00Z"/>
          <w:del w:id="1007" w:author="Hamza Charou" w:date="2020-03-18T13:24:00Z"/>
          <w:highlight w:val="lightGray"/>
          <w:lang w:val="en-US"/>
          <w:rPrChange w:id="1008" w:author="Hamza Charou" w:date="2020-03-18T13:22:00Z">
            <w:rPr>
              <w:ins w:id="1009" w:author="Damien Altmann" w:date="2020-03-11T18:11:00Z"/>
              <w:del w:id="1010" w:author="Hamza Charou" w:date="2020-03-18T13:24:00Z"/>
              <w:highlight w:val="lightGray"/>
            </w:rPr>
          </w:rPrChange>
        </w:rPr>
      </w:pPr>
    </w:p>
    <w:p w14:paraId="274D0E85" w14:textId="77777777" w:rsidR="000B47A5" w:rsidRPr="0063524D" w:rsidRDefault="000B47A5" w:rsidP="000B47A5">
      <w:pPr>
        <w:rPr>
          <w:ins w:id="1011" w:author="Hamza Charou" w:date="2020-03-18T13:24:00Z"/>
          <w:sz w:val="20"/>
          <w:szCs w:val="20"/>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0B47A5" w:rsidRPr="0063524D" w14:paraId="4B0E3A3C" w14:textId="77777777" w:rsidTr="00A4485A">
        <w:trPr>
          <w:trHeight w:val="20"/>
          <w:ins w:id="1012" w:author="Hamza Charou" w:date="2020-03-18T13:24:00Z"/>
        </w:trPr>
        <w:tc>
          <w:tcPr>
            <w:tcW w:w="2268" w:type="dxa"/>
            <w:shd w:val="clear" w:color="auto" w:fill="FBD4B4" w:themeFill="accent6" w:themeFillTint="66"/>
          </w:tcPr>
          <w:p w14:paraId="5232C009" w14:textId="09C9DE97" w:rsidR="000B47A5" w:rsidRPr="0063524D" w:rsidRDefault="000B47A5" w:rsidP="00EC528E">
            <w:pPr>
              <w:rPr>
                <w:ins w:id="1013" w:author="Hamza Charou" w:date="2020-03-18T13:24:00Z"/>
                <w:lang w:val="en-US"/>
              </w:rPr>
            </w:pPr>
            <w:ins w:id="1014" w:author="Hamza Charou" w:date="2020-03-18T13:24:00Z">
              <w:r w:rsidRPr="0063524D">
                <w:rPr>
                  <w:lang w:val="en-US"/>
                </w:rPr>
                <w:t>EAUS</w:t>
              </w:r>
            </w:ins>
            <w:r w:rsidR="00774630">
              <w:rPr>
                <w:lang w:val="en-US"/>
              </w:rPr>
              <w:t>_SRS_1610171143_</w:t>
            </w:r>
            <w:ins w:id="1015" w:author="Hamza Charou" w:date="2020-03-18T13:24:00Z">
              <w:r>
                <w:rPr>
                  <w:lang w:val="en-US"/>
                </w:rPr>
                <w:t>0006</w:t>
              </w:r>
            </w:ins>
          </w:p>
        </w:tc>
        <w:tc>
          <w:tcPr>
            <w:tcW w:w="8640" w:type="dxa"/>
            <w:shd w:val="clear" w:color="auto" w:fill="FBD4B4" w:themeFill="accent6" w:themeFillTint="66"/>
          </w:tcPr>
          <w:p w14:paraId="7FFDEA30" w14:textId="77777777" w:rsidR="000B47A5" w:rsidRPr="0063524D" w:rsidRDefault="000B47A5" w:rsidP="00EC528E">
            <w:pPr>
              <w:jc w:val="right"/>
              <w:rPr>
                <w:ins w:id="1016" w:author="Hamza Charou" w:date="2020-03-18T13:24:00Z"/>
                <w:lang w:val="en-US"/>
              </w:rPr>
            </w:pPr>
            <w:ins w:id="1017" w:author="Hamza Charou" w:date="2020-03-18T13:24:00Z">
              <w:r w:rsidRPr="0063524D">
                <w:rPr>
                  <w:lang w:val="en-US"/>
                </w:rPr>
                <w:t>EAUS_SYS_0000_0249</w:t>
              </w:r>
            </w:ins>
          </w:p>
        </w:tc>
      </w:tr>
      <w:tr w:rsidR="000B47A5" w:rsidRPr="001D323E" w14:paraId="63AE72E3" w14:textId="77777777" w:rsidTr="00EC528E">
        <w:trPr>
          <w:trHeight w:val="20"/>
          <w:ins w:id="1018" w:author="Hamza Charou" w:date="2020-03-18T13:24:00Z"/>
        </w:trPr>
        <w:tc>
          <w:tcPr>
            <w:tcW w:w="10908" w:type="dxa"/>
            <w:gridSpan w:val="2"/>
          </w:tcPr>
          <w:p w14:paraId="7BDCE0F1" w14:textId="77777777" w:rsidR="000B47A5" w:rsidRPr="0063524D" w:rsidRDefault="000B47A5" w:rsidP="00EC528E">
            <w:pPr>
              <w:rPr>
                <w:ins w:id="1019" w:author="Hamza Charou" w:date="2020-03-18T13:24:00Z"/>
                <w:lang w:val="en-US"/>
              </w:rPr>
            </w:pPr>
            <w:ins w:id="1020" w:author="Hamza Charou" w:date="2020-03-18T13:24:00Z">
              <w:r w:rsidRPr="0063524D">
                <w:rPr>
                  <w:lang w:val="en-US"/>
                </w:rPr>
                <w:t>After a voiding order the CU shall wait a period of time with cuff deflated before coming back to the baseline position</w:t>
              </w:r>
            </w:ins>
            <w:ins w:id="1021" w:author="Rafael Wehrmeister Padilha" w:date="2020-08-24T11:56:00Z">
              <w:r>
                <w:rPr>
                  <w:lang w:val="en-US"/>
                </w:rPr>
                <w:t>.</w:t>
              </w:r>
            </w:ins>
          </w:p>
        </w:tc>
      </w:tr>
    </w:tbl>
    <w:p w14:paraId="47A02DBB" w14:textId="5A5ABAAA" w:rsidR="000B47A5" w:rsidRDefault="000B47A5" w:rsidP="003874D8"/>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A3422D" w:rsidRPr="0063524D" w14:paraId="0EB293D6" w14:textId="77777777" w:rsidTr="00A4485A">
        <w:trPr>
          <w:trHeight w:val="20"/>
          <w:ins w:id="1022" w:author="Hamza Charou" w:date="2020-03-18T13:27:00Z"/>
        </w:trPr>
        <w:tc>
          <w:tcPr>
            <w:tcW w:w="2268" w:type="dxa"/>
            <w:shd w:val="clear" w:color="auto" w:fill="FBD4B4" w:themeFill="accent6" w:themeFillTint="66"/>
          </w:tcPr>
          <w:p w14:paraId="1C4A0C55" w14:textId="0DAA3920" w:rsidR="00A3422D" w:rsidRPr="0063524D" w:rsidRDefault="00A3422D" w:rsidP="00EC528E">
            <w:pPr>
              <w:rPr>
                <w:ins w:id="1023" w:author="Hamza Charou" w:date="2020-03-18T13:27:00Z"/>
                <w:lang w:val="en-US"/>
              </w:rPr>
            </w:pPr>
            <w:ins w:id="1024" w:author="Hamza Charou" w:date="2020-03-18T13:27:00Z">
              <w:r w:rsidRPr="0063524D">
                <w:rPr>
                  <w:rFonts w:cs="Calibri"/>
                  <w:color w:val="000000"/>
                </w:rPr>
                <w:t>EAUS</w:t>
              </w:r>
            </w:ins>
            <w:r w:rsidR="00774630">
              <w:rPr>
                <w:rFonts w:cs="Calibri"/>
                <w:color w:val="000000"/>
              </w:rPr>
              <w:t>_SRS_1610171143_</w:t>
            </w:r>
            <w:ins w:id="1025" w:author="Hamza Charou" w:date="2020-03-18T13:27:00Z">
              <w:r w:rsidRPr="0063524D">
                <w:rPr>
                  <w:rFonts w:cs="Calibri"/>
                  <w:color w:val="000000"/>
                </w:rPr>
                <w:t>xxxx</w:t>
              </w:r>
            </w:ins>
          </w:p>
        </w:tc>
        <w:tc>
          <w:tcPr>
            <w:tcW w:w="8640" w:type="dxa"/>
            <w:shd w:val="clear" w:color="auto" w:fill="FBD4B4" w:themeFill="accent6" w:themeFillTint="66"/>
          </w:tcPr>
          <w:p w14:paraId="5FC7CA8E" w14:textId="77777777" w:rsidR="00A3422D" w:rsidRPr="0063524D" w:rsidRDefault="00A3422D" w:rsidP="00EC528E">
            <w:pPr>
              <w:jc w:val="right"/>
              <w:rPr>
                <w:ins w:id="1026" w:author="Hamza Charou" w:date="2020-03-18T13:27:00Z"/>
                <w:lang w:val="en-US"/>
              </w:rPr>
            </w:pPr>
            <w:ins w:id="1027" w:author="Hamza Charou" w:date="2020-03-18T13:27:00Z">
              <w:r w:rsidRPr="0063524D">
                <w:rPr>
                  <w:lang w:val="en-US"/>
                </w:rPr>
                <w:t>EAUS_</w:t>
              </w:r>
              <w:r>
                <w:rPr>
                  <w:lang w:val="en-US"/>
                </w:rPr>
                <w:t>RSK_0000_0182</w:t>
              </w:r>
            </w:ins>
          </w:p>
        </w:tc>
      </w:tr>
      <w:tr w:rsidR="00A3422D" w:rsidRPr="001D323E" w14:paraId="3094CC83" w14:textId="77777777" w:rsidTr="00EC528E">
        <w:trPr>
          <w:trHeight w:val="20"/>
          <w:ins w:id="1028" w:author="Hamza Charou" w:date="2020-03-18T13:27:00Z"/>
        </w:trPr>
        <w:tc>
          <w:tcPr>
            <w:tcW w:w="10908" w:type="dxa"/>
            <w:gridSpan w:val="2"/>
          </w:tcPr>
          <w:p w14:paraId="73DE41F2" w14:textId="77777777" w:rsidR="00A3422D" w:rsidRPr="0063524D" w:rsidRDefault="00A3422D" w:rsidP="00EC528E">
            <w:pPr>
              <w:rPr>
                <w:ins w:id="1029" w:author="Hamza Charou" w:date="2020-03-18T13:27:00Z"/>
                <w:rFonts w:cs="Calibri"/>
                <w:color w:val="000000"/>
                <w:lang w:val="en-US"/>
              </w:rPr>
            </w:pPr>
            <w:ins w:id="1030" w:author="Hamza Charou" w:date="2020-03-18T13:27:00Z">
              <w:r>
                <w:rPr>
                  <w:rFonts w:cs="Calibri"/>
                  <w:color w:val="000000"/>
                  <w:lang w:val="en-US"/>
                </w:rPr>
                <w:t xml:space="preserve">Upon entering in </w:t>
              </w:r>
            </w:ins>
            <w:ins w:id="1031" w:author="Rafael Wehrmeister Padilha" w:date="2020-08-24T12:06:00Z">
              <w:r>
                <w:rPr>
                  <w:rFonts w:cs="Calibri"/>
                  <w:color w:val="000000"/>
                  <w:lang w:val="en-US"/>
                </w:rPr>
                <w:t>D</w:t>
              </w:r>
            </w:ins>
            <w:ins w:id="1032" w:author="Hamza Charou" w:date="2020-03-18T13:27:00Z">
              <w:del w:id="1033" w:author="Rafael Wehrmeister Padilha" w:date="2020-08-24T12:06:00Z">
                <w:r w:rsidDel="001E155B">
                  <w:rPr>
                    <w:rFonts w:cs="Calibri"/>
                    <w:color w:val="000000"/>
                    <w:lang w:val="en-US"/>
                  </w:rPr>
                  <w:delText>d</w:delText>
                </w:r>
              </w:del>
              <w:r>
                <w:rPr>
                  <w:rFonts w:cs="Calibri"/>
                  <w:color w:val="000000"/>
                  <w:lang w:val="en-US"/>
                </w:rPr>
                <w:t xml:space="preserve">eactivated mode, the CU shall deflate the </w:t>
              </w:r>
              <w:del w:id="1034" w:author="Rafael Wehrmeister Padilha" w:date="2020-08-24T12:06:00Z">
                <w:r w:rsidDel="001E155B">
                  <w:rPr>
                    <w:rFonts w:cs="Calibri"/>
                    <w:color w:val="000000"/>
                    <w:lang w:val="en-US"/>
                  </w:rPr>
                  <w:delText>OC</w:delText>
                </w:r>
              </w:del>
            </w:ins>
            <w:ins w:id="1035" w:author="Rafael Wehrmeister Padilha" w:date="2020-08-24T12:06:00Z">
              <w:r>
                <w:rPr>
                  <w:rFonts w:cs="Calibri"/>
                  <w:color w:val="000000"/>
                  <w:lang w:val="en-US"/>
                </w:rPr>
                <w:t>occlusive cuff</w:t>
              </w:r>
            </w:ins>
            <w:ins w:id="1036" w:author="Hamza Charou" w:date="2020-03-18T13:27:00Z">
              <w:r>
                <w:rPr>
                  <w:rFonts w:cs="Calibri"/>
                  <w:color w:val="000000"/>
                  <w:lang w:val="en-US"/>
                </w:rPr>
                <w:t xml:space="preserve"> (voiding position) without returning to baseline position.</w:t>
              </w:r>
            </w:ins>
          </w:p>
        </w:tc>
      </w:tr>
    </w:tbl>
    <w:p w14:paraId="65B80045" w14:textId="77777777" w:rsidR="00A3422D" w:rsidRPr="00507172" w:rsidRDefault="00A3422D" w:rsidP="003874D8">
      <w:pPr>
        <w:rPr>
          <w:ins w:id="1037" w:author="Damien Altmann" w:date="2020-03-11T16:07:00Z"/>
        </w:rPr>
      </w:pPr>
    </w:p>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34150C" w:rsidRPr="000A1FE0" w14:paraId="7E1AD642" w14:textId="77777777" w:rsidTr="002446B5">
        <w:trPr>
          <w:trHeight w:val="20"/>
          <w:ins w:id="1038" w:author="Hamza Charou" w:date="2020-03-18T13:37:00Z"/>
        </w:trPr>
        <w:tc>
          <w:tcPr>
            <w:tcW w:w="2268" w:type="dxa"/>
            <w:shd w:val="clear" w:color="auto" w:fill="FBD4B4" w:themeFill="accent6" w:themeFillTint="66"/>
          </w:tcPr>
          <w:p w14:paraId="38DF574C" w14:textId="77777777" w:rsidR="0034150C" w:rsidRPr="000A1FE0" w:rsidRDefault="0034150C" w:rsidP="002446B5">
            <w:pPr>
              <w:rPr>
                <w:ins w:id="1039" w:author="Hamza Charou" w:date="2020-03-18T13:37:00Z"/>
                <w:lang w:val="en-US"/>
              </w:rPr>
            </w:pPr>
          </w:p>
        </w:tc>
        <w:tc>
          <w:tcPr>
            <w:tcW w:w="8640" w:type="dxa"/>
            <w:shd w:val="clear" w:color="auto" w:fill="FBD4B4" w:themeFill="accent6" w:themeFillTint="66"/>
          </w:tcPr>
          <w:p w14:paraId="6B24CEB5" w14:textId="77777777" w:rsidR="0034150C" w:rsidRPr="000A1FE0" w:rsidRDefault="0034150C" w:rsidP="002446B5">
            <w:pPr>
              <w:jc w:val="right"/>
              <w:rPr>
                <w:ins w:id="1040" w:author="Hamza Charou" w:date="2020-03-18T13:37:00Z"/>
                <w:lang w:val="en-US"/>
              </w:rPr>
            </w:pPr>
          </w:p>
        </w:tc>
      </w:tr>
      <w:tr w:rsidR="0034150C" w:rsidRPr="000A1FE0" w14:paraId="55079390" w14:textId="77777777" w:rsidTr="002446B5">
        <w:trPr>
          <w:trHeight w:val="20"/>
          <w:ins w:id="1041" w:author="Hamza Charou" w:date="2020-03-18T13:37:00Z"/>
        </w:trPr>
        <w:tc>
          <w:tcPr>
            <w:tcW w:w="10908" w:type="dxa"/>
            <w:gridSpan w:val="2"/>
          </w:tcPr>
          <w:p w14:paraId="669AA061" w14:textId="77777777" w:rsidR="0034150C" w:rsidRPr="000A1FE0" w:rsidRDefault="0034150C" w:rsidP="002446B5">
            <w:pPr>
              <w:rPr>
                <w:ins w:id="1042" w:author="Hamza Charou" w:date="2020-03-18T13:37:00Z"/>
                <w:lang w:val="en-US"/>
              </w:rPr>
            </w:pPr>
          </w:p>
        </w:tc>
      </w:tr>
    </w:tbl>
    <w:p w14:paraId="185F6351" w14:textId="77777777" w:rsidR="003874D8" w:rsidRPr="00FB6FAA" w:rsidRDefault="003874D8" w:rsidP="003874D8">
      <w:pPr>
        <w:pStyle w:val="Paragraphedeliste"/>
        <w:jc w:val="left"/>
        <w:rPr>
          <w:ins w:id="1043" w:author="Damien Altmann" w:date="2020-03-11T16:07:00Z"/>
        </w:rPr>
      </w:pPr>
    </w:p>
    <w:p w14:paraId="1E71DED6" w14:textId="70758377" w:rsidR="003874D8" w:rsidRPr="00BA3724" w:rsidRDefault="003874D8" w:rsidP="001C0170">
      <w:pPr>
        <w:pStyle w:val="Titre4"/>
        <w:rPr>
          <w:ins w:id="1044" w:author="Damien Altmann" w:date="2020-03-11T16:07:00Z"/>
          <w:highlight w:val="red"/>
        </w:rPr>
      </w:pPr>
      <w:bookmarkStart w:id="1045" w:name="_Toc491427668"/>
      <w:bookmarkStart w:id="1046" w:name="_Toc494447760"/>
      <w:ins w:id="1047" w:author="Damien Altmann" w:date="2020-03-11T16:07:00Z">
        <w:r w:rsidRPr="00BA3724">
          <w:rPr>
            <w:highlight w:val="red"/>
          </w:rPr>
          <w:t>Follow-</w:t>
        </w:r>
      </w:ins>
      <w:r w:rsidR="00562BB9" w:rsidRPr="00BA3724">
        <w:rPr>
          <w:highlight w:val="red"/>
        </w:rPr>
        <w:t>U</w:t>
      </w:r>
      <w:ins w:id="1048" w:author="Damien Altmann" w:date="2020-03-11T16:07:00Z">
        <w:r w:rsidRPr="00BA3724">
          <w:rPr>
            <w:highlight w:val="red"/>
          </w:rPr>
          <w:t xml:space="preserve">p </w:t>
        </w:r>
      </w:ins>
      <w:bookmarkEnd w:id="1045"/>
      <w:bookmarkEnd w:id="1046"/>
      <w:r w:rsidR="00562BB9" w:rsidRPr="00BA3724">
        <w:rPr>
          <w:highlight w:val="red"/>
        </w:rPr>
        <w:t>Mode</w:t>
      </w:r>
    </w:p>
    <w:p w14:paraId="117E8B5E" w14:textId="77777777" w:rsidR="003874D8" w:rsidRDefault="003874D8" w:rsidP="003874D8">
      <w:pPr>
        <w:rPr>
          <w:ins w:id="1049" w:author="Damien Altmann" w:date="2020-03-11T16:07:00Z"/>
        </w:rPr>
      </w:pPr>
      <w:ins w:id="1050" w:author="Damien Altmann" w:date="2020-03-11T16:07:00Z">
        <w:r>
          <w:t>Control unit Follow-up sequence is responsible for the following features:</w:t>
        </w:r>
      </w:ins>
    </w:p>
    <w:p w14:paraId="3EB53D89" w14:textId="77777777" w:rsidR="003874D8" w:rsidRPr="00D051BC" w:rsidRDefault="003874D8" w:rsidP="003874D8">
      <w:pPr>
        <w:pStyle w:val="Paragraphedeliste"/>
        <w:numPr>
          <w:ilvl w:val="0"/>
          <w:numId w:val="9"/>
        </w:numPr>
        <w:jc w:val="left"/>
        <w:rPr>
          <w:ins w:id="1051" w:author="Damien Altmann" w:date="2020-03-11T16:07:00Z"/>
        </w:rPr>
      </w:pPr>
      <w:ins w:id="1052" w:author="Damien Altmann" w:date="2020-03-11T16:07:00Z">
        <w:r>
          <w:t xml:space="preserve">Wait for connection requests and </w:t>
        </w:r>
        <w:r w:rsidRPr="00FB6FAA">
          <w:t>connect</w:t>
        </w:r>
        <w:r>
          <w:t xml:space="preserve"> with CP when available</w:t>
        </w:r>
      </w:ins>
    </w:p>
    <w:p w14:paraId="4A0686F0" w14:textId="77777777" w:rsidR="003874D8" w:rsidRDefault="003874D8" w:rsidP="003874D8">
      <w:pPr>
        <w:pStyle w:val="Paragraphedeliste"/>
        <w:numPr>
          <w:ilvl w:val="0"/>
          <w:numId w:val="9"/>
        </w:numPr>
        <w:rPr>
          <w:ins w:id="1053" w:author="Damien Altmann" w:date="2020-03-11T16:07:00Z"/>
        </w:rPr>
      </w:pPr>
      <w:ins w:id="1054" w:author="Damien Altmann" w:date="2020-03-11T16:07:00Z">
        <w:r>
          <w:t>Execute command on CU from CP</w:t>
        </w:r>
      </w:ins>
    </w:p>
    <w:p w14:paraId="77737AAD" w14:textId="77777777" w:rsidR="003874D8" w:rsidRDefault="003874D8" w:rsidP="003874D8">
      <w:pPr>
        <w:pStyle w:val="Paragraphedeliste"/>
        <w:numPr>
          <w:ilvl w:val="0"/>
          <w:numId w:val="9"/>
        </w:numPr>
        <w:rPr>
          <w:ins w:id="1055" w:author="Damien Altmann" w:date="2020-03-11T16:07:00Z"/>
        </w:rPr>
      </w:pPr>
      <w:ins w:id="1056" w:author="Damien Altmann" w:date="2020-03-11T16:07:00Z">
        <w:r>
          <w:t>Retrieve patient/usage information on the CP</w:t>
        </w:r>
      </w:ins>
    </w:p>
    <w:p w14:paraId="243648B8" w14:textId="77777777" w:rsidR="003874D8" w:rsidRPr="00F868BC" w:rsidRDefault="003874D8" w:rsidP="003874D8">
      <w:pPr>
        <w:pStyle w:val="Paragraphedeliste"/>
        <w:numPr>
          <w:ilvl w:val="0"/>
          <w:numId w:val="9"/>
        </w:numPr>
        <w:rPr>
          <w:ins w:id="1057" w:author="Damien Altmann" w:date="2020-03-11T16:07:00Z"/>
        </w:rPr>
      </w:pPr>
      <w:ins w:id="1058" w:author="Damien Altmann" w:date="2020-03-11T16:07:00Z">
        <w:r>
          <w:t>Switch to [</w:t>
        </w:r>
        <w:r w:rsidRPr="00746E19">
          <w:rPr>
            <w:b/>
            <w:bCs/>
          </w:rPr>
          <w:t>Maintenance</w:t>
        </w:r>
        <w:r>
          <w:t>] mode upon technician authentication</w:t>
        </w:r>
      </w:ins>
    </w:p>
    <w:p w14:paraId="519076B6" w14:textId="77777777" w:rsidR="003874D8" w:rsidRDefault="003874D8" w:rsidP="003874D8">
      <w:pPr>
        <w:rPr>
          <w:ins w:id="1059" w:author="Damien Altmann" w:date="2020-03-11T16:07:00Z"/>
        </w:rPr>
      </w:pPr>
    </w:p>
    <w:p w14:paraId="2E2702FA" w14:textId="77777777" w:rsidR="003874D8" w:rsidRDefault="003874D8" w:rsidP="003874D8">
      <w:pPr>
        <w:jc w:val="left"/>
        <w:rPr>
          <w:ins w:id="1060" w:author="Damien Altmann" w:date="2020-03-11T16:07:00Z"/>
        </w:rPr>
      </w:pPr>
      <w:ins w:id="1061" w:author="Damien Altmann" w:date="2020-03-11T16:07:00Z">
        <w:r>
          <w:t>The follow-up interfaces are:</w:t>
        </w:r>
      </w:ins>
    </w:p>
    <w:p w14:paraId="29AA0903" w14:textId="77777777" w:rsidR="003874D8" w:rsidRDefault="003874D8" w:rsidP="003874D8">
      <w:pPr>
        <w:pStyle w:val="Paragraphedeliste"/>
        <w:numPr>
          <w:ilvl w:val="0"/>
          <w:numId w:val="9"/>
        </w:numPr>
        <w:jc w:val="left"/>
        <w:rPr>
          <w:ins w:id="1062" w:author="Damien Altmann" w:date="2020-03-11T16:07:00Z"/>
        </w:rPr>
      </w:pPr>
      <w:ins w:id="1063" w:author="Damien Altmann" w:date="2020-03-11T16:07:00Z">
        <w:r>
          <w:t>All p</w:t>
        </w:r>
        <w:r w:rsidRPr="00FB6FAA">
          <w:t xml:space="preserve">eripherals </w:t>
        </w:r>
        <w:r>
          <w:t>including battery, pump, communication and pressure sensor.</w:t>
        </w:r>
      </w:ins>
    </w:p>
    <w:p w14:paraId="7B2889E9" w14:textId="77777777" w:rsidR="003874D8" w:rsidRPr="00B87E9D" w:rsidRDefault="003874D8" w:rsidP="003874D8">
      <w:pPr>
        <w:pStyle w:val="Paragraphedeliste"/>
        <w:numPr>
          <w:ilvl w:val="0"/>
          <w:numId w:val="9"/>
        </w:numPr>
        <w:jc w:val="left"/>
        <w:rPr>
          <w:ins w:id="1064" w:author="Damien Altmann" w:date="2020-03-11T16:07:00Z"/>
        </w:rPr>
      </w:pPr>
      <w:ins w:id="1065" w:author="Damien Altmann" w:date="2020-03-11T16:07:00Z">
        <w:r>
          <w:t xml:space="preserve">Reduced </w:t>
        </w:r>
        <w:r w:rsidRPr="00FB6FAA">
          <w:t>command interpretatio</w:t>
        </w:r>
        <w:r>
          <w:t>n: {</w:t>
        </w:r>
        <w:r>
          <w:rPr>
            <w:b/>
            <w:bCs/>
          </w:rPr>
          <w:t>GetStatus</w:t>
        </w:r>
        <w:r w:rsidRPr="008B583F">
          <w:rPr>
            <w:b/>
            <w:bCs/>
          </w:rPr>
          <w:t>Cmd</w:t>
        </w:r>
        <w:r>
          <w:t>}, {</w:t>
        </w:r>
        <w:r w:rsidRPr="00D10CF3">
          <w:rPr>
            <w:b/>
            <w:bCs/>
          </w:rPr>
          <w:t>GoTo</w:t>
        </w:r>
        <w:r>
          <w:rPr>
            <w:b/>
            <w:bCs/>
          </w:rPr>
          <w:t>Maintenance</w:t>
        </w:r>
        <w:r w:rsidRPr="00D10CF3">
          <w:rPr>
            <w:b/>
            <w:bCs/>
          </w:rPr>
          <w:t>Cmd</w:t>
        </w:r>
        <w:r>
          <w:t>}, {</w:t>
        </w:r>
        <w:r>
          <w:rPr>
            <w:b/>
            <w:bCs/>
          </w:rPr>
          <w:t>SetFunctional</w:t>
        </w:r>
        <w:r w:rsidRPr="008A2CB4">
          <w:rPr>
            <w:b/>
            <w:bCs/>
          </w:rPr>
          <w:t>ParameterValueCmd</w:t>
        </w:r>
        <w:r>
          <w:t>}, {</w:t>
        </w:r>
        <w:r w:rsidRPr="00D10CF3">
          <w:rPr>
            <w:b/>
            <w:bCs/>
          </w:rPr>
          <w:t>GoTo</w:t>
        </w:r>
        <w:r>
          <w:rPr>
            <w:b/>
            <w:bCs/>
          </w:rPr>
          <w:t>Maintenance</w:t>
        </w:r>
        <w:r w:rsidRPr="00D10CF3">
          <w:rPr>
            <w:b/>
            <w:bCs/>
          </w:rPr>
          <w:t>Cmd</w:t>
        </w:r>
        <w:r>
          <w:t>}, {</w:t>
        </w:r>
        <w:r w:rsidRPr="00D10CF3">
          <w:rPr>
            <w:b/>
            <w:bCs/>
          </w:rPr>
          <w:t>GoTo</w:t>
        </w:r>
        <w:r>
          <w:rPr>
            <w:b/>
            <w:bCs/>
          </w:rPr>
          <w:t>Therapy</w:t>
        </w:r>
        <w:r w:rsidRPr="00D10CF3">
          <w:rPr>
            <w:b/>
            <w:bCs/>
          </w:rPr>
          <w:t>Cmd</w:t>
        </w:r>
        <w:r>
          <w:t>}, {</w:t>
        </w:r>
        <w:r w:rsidRPr="00B244E9">
          <w:rPr>
            <w:b/>
            <w:bCs/>
          </w:rPr>
          <w:t>GetPatientChartCmd</w:t>
        </w:r>
        <w:r>
          <w:t>}, {</w:t>
        </w:r>
        <w:r w:rsidRPr="00B244E9">
          <w:rPr>
            <w:b/>
            <w:bCs/>
          </w:rPr>
          <w:t>GetFunctionalSettingCmd</w:t>
        </w:r>
        <w:r>
          <w:t>}, {</w:t>
        </w:r>
        <w:r w:rsidRPr="00B244E9">
          <w:rPr>
            <w:b/>
            <w:bCs/>
          </w:rPr>
          <w:t>GetPatientLogs</w:t>
        </w:r>
        <w:r>
          <w:t>}, {</w:t>
        </w:r>
        <w:r w:rsidRPr="001C2238">
          <w:rPr>
            <w:b/>
            <w:bCs/>
          </w:rPr>
          <w:t>VoidingCmd</w:t>
        </w:r>
        <w:r>
          <w:t>}.</w:t>
        </w:r>
      </w:ins>
    </w:p>
    <w:p w14:paraId="5D3F96F8" w14:textId="77777777" w:rsidR="003874D8" w:rsidRPr="00B87E9D" w:rsidRDefault="003874D8" w:rsidP="003874D8">
      <w:pPr>
        <w:pStyle w:val="Paragraphedeliste"/>
        <w:numPr>
          <w:ilvl w:val="0"/>
          <w:numId w:val="9"/>
        </w:numPr>
        <w:jc w:val="left"/>
        <w:rPr>
          <w:ins w:id="1066" w:author="Damien Altmann" w:date="2020-03-11T16:07:00Z"/>
        </w:rPr>
      </w:pPr>
      <w:ins w:id="1067" w:author="Damien Altmann" w:date="2020-03-11T16:07:00Z">
        <w:r>
          <w:t>Restricted data storage peripheral</w:t>
        </w:r>
        <w:r w:rsidRPr="00FB6FAA">
          <w:t xml:space="preserve"> </w:t>
        </w:r>
        <w:r>
          <w:t xml:space="preserve">read-only </w:t>
        </w:r>
        <w:r w:rsidRPr="00FB6FAA">
          <w:t>access</w:t>
        </w:r>
        <w:r>
          <w:t>,</w:t>
        </w:r>
        <w:r w:rsidRPr="00FB6FAA">
          <w:t xml:space="preserve"> </w:t>
        </w:r>
        <w:r>
          <w:t>(</w:t>
        </w:r>
        <w:r>
          <w:rPr>
            <w:b/>
            <w:bCs/>
          </w:rPr>
          <w:t>DataLogArea</w:t>
        </w:r>
        <w:r>
          <w:t>), (</w:t>
        </w:r>
        <w:r>
          <w:rPr>
            <w:b/>
            <w:bCs/>
          </w:rPr>
          <w:t>DebugLog</w:t>
        </w:r>
        <w:r w:rsidRPr="000D57E8">
          <w:rPr>
            <w:b/>
            <w:bCs/>
          </w:rPr>
          <w:t>Area</w:t>
        </w:r>
        <w:r>
          <w:t>), (</w:t>
        </w:r>
        <w:r w:rsidRPr="000D57E8">
          <w:rPr>
            <w:b/>
            <w:bCs/>
          </w:rPr>
          <w:t>PatientChartArea</w:t>
        </w:r>
        <w:r>
          <w:t>)</w:t>
        </w:r>
      </w:ins>
    </w:p>
    <w:p w14:paraId="6B8F9483" w14:textId="77777777" w:rsidR="003874D8" w:rsidRDefault="003874D8" w:rsidP="003874D8">
      <w:pPr>
        <w:pStyle w:val="Paragraphedeliste"/>
        <w:numPr>
          <w:ilvl w:val="0"/>
          <w:numId w:val="9"/>
        </w:numPr>
        <w:jc w:val="left"/>
        <w:rPr>
          <w:ins w:id="1068" w:author="Damien Altmann" w:date="2020-03-11T16:07:00Z"/>
        </w:rPr>
      </w:pPr>
      <w:ins w:id="1069" w:author="Damien Altmann" w:date="2020-03-11T16:07:00Z">
        <w:r>
          <w:t>Restricted data storage peripheral</w:t>
        </w:r>
        <w:r w:rsidRPr="00FB6FAA">
          <w:t xml:space="preserve"> </w:t>
        </w:r>
        <w:r>
          <w:t xml:space="preserve">read/write </w:t>
        </w:r>
        <w:r w:rsidRPr="00FB6FAA">
          <w:t>access</w:t>
        </w:r>
        <w:r>
          <w:t>, (</w:t>
        </w:r>
        <w:r w:rsidRPr="002364E0">
          <w:rPr>
            <w:b/>
            <w:bCs/>
          </w:rPr>
          <w:t>FunctionalSettingsArea</w:t>
        </w:r>
        <w:r>
          <w:t>), (</w:t>
        </w:r>
        <w:r w:rsidRPr="000D57E8">
          <w:rPr>
            <w:b/>
            <w:bCs/>
          </w:rPr>
          <w:t>PressureVolumeArea</w:t>
        </w:r>
        <w:r>
          <w:t>).</w:t>
        </w:r>
      </w:ins>
    </w:p>
    <w:p w14:paraId="7E415F6B" w14:textId="77777777" w:rsidR="003874D8" w:rsidRDefault="003874D8" w:rsidP="003874D8">
      <w:pPr>
        <w:jc w:val="left"/>
        <w:rPr>
          <w:ins w:id="1070" w:author="Damien Altmann" w:date="2020-03-11T16:07:00Z"/>
        </w:rPr>
      </w:pPr>
    </w:p>
    <w:p w14:paraId="2CF69990" w14:textId="77777777" w:rsidR="003874D8" w:rsidRDefault="003874D8" w:rsidP="003874D8">
      <w:pPr>
        <w:rPr>
          <w:ins w:id="1071" w:author="Damien Altmann" w:date="2020-03-11T16:07:00Z"/>
        </w:rPr>
      </w:pPr>
      <w:ins w:id="1072" w:author="Damien Altmann" w:date="2020-03-11T16:07:00Z">
        <w:r>
          <w:t>Every time the CP is connecting to CU in Therapy</w:t>
        </w:r>
        <w:r w:rsidDel="00065862">
          <w:t xml:space="preserve"> </w:t>
        </w:r>
        <w:r>
          <w:t>sequence it sends {</w:t>
        </w:r>
        <w:r w:rsidRPr="00D10CF3">
          <w:rPr>
            <w:b/>
            <w:bCs/>
          </w:rPr>
          <w:t>GoToFollowUpCmd</w:t>
        </w:r>
        <w:r>
          <w:t>} command and cause the CU to reboot in Follow-up sequence. When launched, the Follow-up sequence enters [</w:t>
        </w:r>
        <w:r w:rsidRPr="00F147A0">
          <w:rPr>
            <w:b/>
            <w:bCs/>
          </w:rPr>
          <w:t>Autotest</w:t>
        </w:r>
        <w:r>
          <w:t>] mode in order to verify that conditions are met for proper operation. Upon autotest failure it reboots in [</w:t>
        </w:r>
        <w:r>
          <w:rPr>
            <w:b/>
            <w:bCs/>
          </w:rPr>
          <w:t>Safe</w:t>
        </w:r>
        <w:r>
          <w:t>] mode. Upon autotest success it enters in [</w:t>
        </w:r>
        <w:r w:rsidRPr="00C61057">
          <w:rPr>
            <w:b/>
            <w:bCs/>
          </w:rPr>
          <w:t>Follow-up</w:t>
        </w:r>
        <w:r>
          <w:t>] mode.</w:t>
        </w:r>
      </w:ins>
    </w:p>
    <w:p w14:paraId="0B6DEF60" w14:textId="77777777" w:rsidR="003874D8" w:rsidRDefault="003874D8" w:rsidP="003874D8">
      <w:pPr>
        <w:rPr>
          <w:ins w:id="1073" w:author="Damien Altmann" w:date="2020-03-11T16:07:00Z"/>
        </w:rPr>
      </w:pPr>
    </w:p>
    <w:p w14:paraId="1384E2FC" w14:textId="326351D3" w:rsidR="003874D8" w:rsidRDefault="003874D8" w:rsidP="003874D8">
      <w:ins w:id="1074" w:author="Damien Altmann" w:date="2020-03-11T16:07:00Z">
        <w:r>
          <w:t>In [</w:t>
        </w:r>
        <w:r w:rsidRPr="00C61057">
          <w:rPr>
            <w:b/>
            <w:bCs/>
          </w:rPr>
          <w:t>Follow-up</w:t>
        </w:r>
        <w:r>
          <w:t>] mode, the software is waiting for incoming commands to execute. Upon reception of a command the appropriate action(s) is (are) performed. Upon reception of {</w:t>
        </w:r>
        <w:r w:rsidRPr="00D10CF3">
          <w:rPr>
            <w:b/>
            <w:bCs/>
          </w:rPr>
          <w:t>GoTo</w:t>
        </w:r>
        <w:r>
          <w:rPr>
            <w:b/>
            <w:bCs/>
          </w:rPr>
          <w:t>Therapy</w:t>
        </w:r>
        <w:r w:rsidRPr="00D10CF3">
          <w:rPr>
            <w:b/>
            <w:bCs/>
          </w:rPr>
          <w:t>Cmd</w:t>
        </w:r>
        <w:r>
          <w:t>} command the it reboots in [</w:t>
        </w:r>
        <w:r w:rsidRPr="0048172D">
          <w:rPr>
            <w:b/>
            <w:bCs/>
          </w:rPr>
          <w:t>Deactivated</w:t>
        </w:r>
        <w:r>
          <w:t>] mode of Therapy</w:t>
        </w:r>
        <w:r w:rsidDel="00065862">
          <w:t xml:space="preserve"> </w:t>
        </w:r>
        <w:r>
          <w:t>sequence. {</w:t>
        </w:r>
        <w:r w:rsidRPr="00B244E9">
          <w:rPr>
            <w:b/>
            <w:bCs/>
          </w:rPr>
          <w:t>GetPatientChartCmd</w:t>
        </w:r>
        <w:r>
          <w:t>} command retrieves patient and device information in (</w:t>
        </w:r>
        <w:r w:rsidRPr="000D57E8">
          <w:rPr>
            <w:b/>
            <w:bCs/>
          </w:rPr>
          <w:t>PatientChartArea</w:t>
        </w:r>
        <w:r>
          <w:t>). {</w:t>
        </w:r>
        <w:r>
          <w:rPr>
            <w:b/>
            <w:bCs/>
          </w:rPr>
          <w:t>VoidingCmd</w:t>
        </w:r>
        <w:r>
          <w:t>} command will apply the ‘</w:t>
        </w:r>
        <w:r w:rsidRPr="001C2238">
          <w:rPr>
            <w:b/>
            <w:bCs/>
          </w:rPr>
          <w:t>Voiding</w:t>
        </w:r>
        <w:r>
          <w:rPr>
            <w:b/>
            <w:bCs/>
          </w:rPr>
          <w:t>MotorPosition</w:t>
        </w:r>
        <w:r w:rsidRPr="001C2238">
          <w:rPr>
            <w:b/>
            <w:bCs/>
          </w:rPr>
          <w:t>Value</w:t>
        </w:r>
        <w:r w:rsidRPr="005563E5">
          <w:t>’</w:t>
        </w:r>
        <w:r>
          <w:t xml:space="preserve"> on fluid circuit. {</w:t>
        </w:r>
        <w:r>
          <w:rPr>
            <w:b/>
            <w:bCs/>
          </w:rPr>
          <w:t>GoTo</w:t>
        </w:r>
        <w:r w:rsidRPr="0048172D">
          <w:rPr>
            <w:b/>
            <w:bCs/>
          </w:rPr>
          <w:t>MaintenanceCmd</w:t>
        </w:r>
        <w:r>
          <w:t>} command will reboot in [</w:t>
        </w:r>
        <w:r w:rsidRPr="0048172D">
          <w:rPr>
            <w:b/>
            <w:bCs/>
          </w:rPr>
          <w:t>Maintenance</w:t>
        </w:r>
        <w:r>
          <w:t>] mode of Bootloader software. {</w:t>
        </w:r>
        <w:r>
          <w:rPr>
            <w:b/>
            <w:bCs/>
          </w:rPr>
          <w:t>SetFunctional</w:t>
        </w:r>
        <w:r w:rsidRPr="008A2CB4">
          <w:rPr>
            <w:b/>
            <w:bCs/>
          </w:rPr>
          <w:t>ParameterValueCmd</w:t>
        </w:r>
        <w:r>
          <w:t>} command writes a new parameter in (</w:t>
        </w:r>
        <w:r w:rsidRPr="002364E0">
          <w:rPr>
            <w:b/>
            <w:bCs/>
          </w:rPr>
          <w:t>FunctionalSettingsArea</w:t>
        </w:r>
        <w:r>
          <w:t>). {</w:t>
        </w:r>
        <w:r w:rsidRPr="00B244E9">
          <w:rPr>
            <w:b/>
            <w:bCs/>
          </w:rPr>
          <w:t>GetFunctionalSettingCmd</w:t>
        </w:r>
        <w:r>
          <w:t>} command retrieves the parameters in (</w:t>
        </w:r>
        <w:r w:rsidRPr="002364E0">
          <w:rPr>
            <w:b/>
            <w:bCs/>
          </w:rPr>
          <w:t>FunctionalSettingsArea</w:t>
        </w:r>
        <w:r>
          <w:t>). {</w:t>
        </w:r>
        <w:r w:rsidRPr="00B244E9">
          <w:rPr>
            <w:b/>
            <w:bCs/>
          </w:rPr>
          <w:t>GetPatientLogs</w:t>
        </w:r>
        <w:r>
          <w:t>} command retrieves the logs in (</w:t>
        </w:r>
        <w:r>
          <w:rPr>
            <w:b/>
            <w:bCs/>
          </w:rPr>
          <w:t>DataLogArea</w:t>
        </w:r>
        <w:r>
          <w:t>).</w:t>
        </w:r>
        <w:r w:rsidRPr="00543E70">
          <w:t xml:space="preserve"> </w:t>
        </w:r>
        <w:r>
          <w:t>{</w:t>
        </w:r>
        <w:r>
          <w:rPr>
            <w:b/>
            <w:bCs/>
          </w:rPr>
          <w:t>GetFirmwareVersion</w:t>
        </w:r>
        <w:r w:rsidRPr="0048172D">
          <w:rPr>
            <w:b/>
            <w:bCs/>
          </w:rPr>
          <w:t>Cmd</w:t>
        </w:r>
        <w:r>
          <w:t>} command returns firmware identification. Helped by parameters in (</w:t>
        </w:r>
        <w:r w:rsidRPr="008B0AD0">
          <w:rPr>
            <w:b/>
            <w:bCs/>
          </w:rPr>
          <w:t>TechnicalSettingsArea</w:t>
        </w:r>
        <w:r>
          <w:t>) it can interpret low battery level and wait for a cuff deflation before rebooting in [</w:t>
        </w:r>
        <w:r>
          <w:rPr>
            <w:b/>
            <w:bCs/>
          </w:rPr>
          <w:t>Safe</w:t>
        </w:r>
        <w:r>
          <w:t>] mode.</w:t>
        </w:r>
      </w:ins>
    </w:p>
    <w:p w14:paraId="552E68E8" w14:textId="5037C7E8" w:rsidR="000B47A5" w:rsidRDefault="000B47A5" w:rsidP="000B47A5">
      <w:pPr>
        <w:rPr>
          <w:ins w:id="1075" w:author="Damien Altmann" w:date="2020-03-11T18:03: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0B47A5" w:rsidRPr="008621E6" w14:paraId="5DC58827" w14:textId="77777777" w:rsidTr="00EC528E">
        <w:trPr>
          <w:trHeight w:val="20"/>
          <w:ins w:id="1076" w:author="Damien Altmann" w:date="2020-03-11T18:03:00Z"/>
        </w:trPr>
        <w:tc>
          <w:tcPr>
            <w:tcW w:w="2335" w:type="dxa"/>
            <w:shd w:val="clear" w:color="auto" w:fill="FBD4B4" w:themeFill="accent6" w:themeFillTint="66"/>
          </w:tcPr>
          <w:p w14:paraId="707B6E6F" w14:textId="6240549A" w:rsidR="000B47A5" w:rsidRPr="00FB6FAA" w:rsidRDefault="000B47A5" w:rsidP="00EC528E">
            <w:pPr>
              <w:jc w:val="left"/>
              <w:rPr>
                <w:ins w:id="1077" w:author="Damien Altmann" w:date="2020-03-11T18:03:00Z"/>
              </w:rPr>
            </w:pPr>
            <w:ins w:id="1078" w:author="Damien Altmann" w:date="2020-03-11T18:03:00Z">
              <w:r>
                <w:t>EAUS</w:t>
              </w:r>
            </w:ins>
            <w:r w:rsidR="00774630">
              <w:t>_SRS_1610171143_</w:t>
            </w:r>
            <w:ins w:id="1079" w:author="Damien Altmann" w:date="2020-03-12T20:07:00Z">
              <w:r>
                <w:t>0001</w:t>
              </w:r>
            </w:ins>
          </w:p>
        </w:tc>
        <w:tc>
          <w:tcPr>
            <w:tcW w:w="8573" w:type="dxa"/>
            <w:shd w:val="clear" w:color="auto" w:fill="FBD4B4" w:themeFill="accent6" w:themeFillTint="66"/>
          </w:tcPr>
          <w:p w14:paraId="4A489694" w14:textId="77777777" w:rsidR="000B47A5" w:rsidRPr="008621E6" w:rsidRDefault="000B47A5" w:rsidP="00EC528E">
            <w:pPr>
              <w:jc w:val="right"/>
              <w:rPr>
                <w:ins w:id="1080" w:author="Damien Altmann" w:date="2020-03-11T18:03:00Z"/>
                <w:lang w:val="fr-FR"/>
              </w:rPr>
            </w:pPr>
            <w:ins w:id="1081" w:author="Damien Altmann" w:date="2020-03-11T18:03:00Z">
              <w:r w:rsidRPr="007450F6">
                <w:rPr>
                  <w:lang w:val="fr-FR"/>
                </w:rPr>
                <w:t>EAUS</w:t>
              </w:r>
              <w:r>
                <w:rPr>
                  <w:lang w:val="fr-FR"/>
                </w:rPr>
                <w:t>_</w:t>
              </w:r>
              <w:r w:rsidRPr="007450F6">
                <w:rPr>
                  <w:lang w:val="fr-FR"/>
                </w:rPr>
                <w:t>SYS</w:t>
              </w:r>
              <w:r>
                <w:rPr>
                  <w:lang w:val="fr-FR"/>
                </w:rPr>
                <w:t>_0000_0</w:t>
              </w:r>
            </w:ins>
            <w:ins w:id="1082" w:author="Damien Altmann" w:date="2020-03-11T18:04:00Z">
              <w:r>
                <w:rPr>
                  <w:lang w:val="fr-FR"/>
                </w:rPr>
                <w:t xml:space="preserve">069, </w:t>
              </w:r>
              <w:r w:rsidRPr="007450F6">
                <w:rPr>
                  <w:lang w:val="fr-FR"/>
                </w:rPr>
                <w:t xml:space="preserve"> EAUS</w:t>
              </w:r>
              <w:r>
                <w:rPr>
                  <w:lang w:val="fr-FR"/>
                </w:rPr>
                <w:t>_</w:t>
              </w:r>
              <w:r w:rsidRPr="007450F6">
                <w:rPr>
                  <w:lang w:val="fr-FR"/>
                </w:rPr>
                <w:t>SYS</w:t>
              </w:r>
              <w:r>
                <w:rPr>
                  <w:lang w:val="fr-FR"/>
                </w:rPr>
                <w:t>_0000_0247</w:t>
              </w:r>
            </w:ins>
          </w:p>
        </w:tc>
      </w:tr>
      <w:tr w:rsidR="000B47A5" w:rsidRPr="004F4D45" w14:paraId="1A3FD9D7" w14:textId="77777777" w:rsidTr="00EC528E">
        <w:trPr>
          <w:trHeight w:val="20"/>
          <w:ins w:id="1083" w:author="Damien Altmann" w:date="2020-03-11T18:03:00Z"/>
        </w:trPr>
        <w:tc>
          <w:tcPr>
            <w:tcW w:w="10908" w:type="dxa"/>
            <w:gridSpan w:val="2"/>
          </w:tcPr>
          <w:p w14:paraId="7E051894" w14:textId="77777777" w:rsidR="000B47A5" w:rsidRDefault="000B47A5" w:rsidP="00EC528E">
            <w:pPr>
              <w:jc w:val="left"/>
              <w:rPr>
                <w:ins w:id="1084" w:author="Damien Altmann" w:date="2020-03-11T18:04:00Z"/>
              </w:rPr>
            </w:pPr>
            <w:ins w:id="1085" w:author="Damien Altmann" w:date="2020-03-11T18:04:00Z">
              <w:r w:rsidRPr="00554004">
                <w:t xml:space="preserve">The CU shall be able to perform a second pressure/volume calibration in </w:t>
              </w:r>
              <w:del w:id="1086" w:author="Rafael Wehrmeister Padilha" w:date="2020-08-24T11:55:00Z">
                <w:r w:rsidRPr="00554004" w:rsidDel="006465D1">
                  <w:delText>followup</w:delText>
                </w:r>
              </w:del>
            </w:ins>
            <w:ins w:id="1087" w:author="Rafael Wehrmeister Padilha" w:date="2020-08-24T11:55:00Z">
              <w:r>
                <w:t>F</w:t>
              </w:r>
              <w:r w:rsidRPr="00554004">
                <w:t>ollow-</w:t>
              </w:r>
              <w:r>
                <w:t>U</w:t>
              </w:r>
              <w:r w:rsidRPr="00554004">
                <w:t>p</w:t>
              </w:r>
            </w:ins>
            <w:ins w:id="1088" w:author="Damien Altmann" w:date="2020-03-11T18:04:00Z">
              <w:r w:rsidRPr="00554004">
                <w:t xml:space="preserve"> mode</w:t>
              </w:r>
            </w:ins>
            <w:ins w:id="1089" w:author="Rafael Wehrmeister Padilha" w:date="2020-08-24T11:56:00Z">
              <w:r>
                <w:t>.</w:t>
              </w:r>
            </w:ins>
          </w:p>
          <w:p w14:paraId="248CF2DC" w14:textId="77777777" w:rsidR="000B47A5" w:rsidRDefault="000B47A5" w:rsidP="00EC528E">
            <w:pPr>
              <w:jc w:val="left"/>
              <w:rPr>
                <w:ins w:id="1090" w:author="Damien Altmann" w:date="2020-03-11T18:03:00Z"/>
              </w:rPr>
            </w:pPr>
          </w:p>
          <w:p w14:paraId="4E4D9699" w14:textId="77777777" w:rsidR="000B47A5" w:rsidRDefault="000B47A5" w:rsidP="00EC528E">
            <w:pPr>
              <w:jc w:val="left"/>
              <w:rPr>
                <w:ins w:id="1091" w:author="Damien Altmann" w:date="2020-03-11T18:03:00Z"/>
              </w:rPr>
            </w:pPr>
            <w:ins w:id="1092" w:author="Damien Altmann" w:date="2020-03-11T18:03:00Z">
              <w:r>
                <w:t>Test:</w:t>
              </w:r>
            </w:ins>
          </w:p>
          <w:p w14:paraId="119739A9" w14:textId="77777777" w:rsidR="000B47A5" w:rsidRDefault="000B47A5" w:rsidP="00EC528E">
            <w:pPr>
              <w:jc w:val="left"/>
              <w:rPr>
                <w:ins w:id="1093" w:author="Damien Altmann" w:date="2020-03-11T18:04:00Z"/>
              </w:rPr>
            </w:pPr>
            <w:ins w:id="1094" w:author="Damien Altmann" w:date="2020-03-11T18:04:00Z">
              <w:r w:rsidRPr="00554004">
                <w:t xml:space="preserve">just in </w:t>
              </w:r>
              <w:del w:id="1095" w:author="Rafael Wehrmeister Padilha" w:date="2020-08-24T11:56:00Z">
                <w:r w:rsidRPr="00554004" w:rsidDel="00D052C8">
                  <w:delText>followup</w:delText>
                </w:r>
              </w:del>
            </w:ins>
            <w:ins w:id="1096" w:author="Rafael Wehrmeister Padilha" w:date="2020-08-24T11:56:00Z">
              <w:r w:rsidRPr="00554004">
                <w:t>follow-up</w:t>
              </w:r>
            </w:ins>
            <w:ins w:id="1097" w:author="Damien Altmann" w:date="2020-03-11T18:04:00Z">
              <w:r w:rsidRPr="00554004">
                <w:t xml:space="preserve"> mode where this calibration is </w:t>
              </w:r>
              <w:del w:id="1098" w:author="Rafael Wehrmeister Padilha" w:date="2020-08-24T11:56:00Z">
                <w:r w:rsidRPr="00554004" w:rsidDel="00D052C8">
                  <w:delText>autorized</w:delText>
                </w:r>
              </w:del>
            </w:ins>
            <w:ins w:id="1099" w:author="Rafael Wehrmeister Padilha" w:date="2020-08-24T11:56:00Z">
              <w:r w:rsidRPr="00554004">
                <w:t>authorized</w:t>
              </w:r>
            </w:ins>
            <w:ins w:id="1100" w:author="Damien Altmann" w:date="2020-03-11T18:04:00Z">
              <w:r w:rsidRPr="00554004">
                <w:t xml:space="preserve"> ?????</w:t>
              </w:r>
            </w:ins>
          </w:p>
          <w:p w14:paraId="718BC635" w14:textId="77777777" w:rsidR="000B47A5" w:rsidRPr="004F4D45" w:rsidRDefault="000B47A5" w:rsidP="00EC528E">
            <w:pPr>
              <w:jc w:val="left"/>
              <w:rPr>
                <w:ins w:id="1101" w:author="Damien Altmann" w:date="2020-03-11T18:03:00Z"/>
              </w:rPr>
            </w:pPr>
          </w:p>
        </w:tc>
      </w:tr>
    </w:tbl>
    <w:p w14:paraId="1E94C6E1" w14:textId="77777777" w:rsidR="000B47A5" w:rsidRPr="0063524D" w:rsidRDefault="000B47A5" w:rsidP="000B47A5">
      <w:pPr>
        <w:jc w:val="right"/>
        <w:rPr>
          <w:ins w:id="1102" w:author="Hamza Charou" w:date="2020-03-18T13:29:00Z"/>
          <w:sz w:val="20"/>
          <w:szCs w:val="20"/>
          <w:lang w:val="en-US" w:eastAsia="fr-FR"/>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0B47A5" w:rsidRPr="0063524D" w14:paraId="73282656" w14:textId="77777777" w:rsidTr="00A4485A">
        <w:trPr>
          <w:trHeight w:val="20"/>
          <w:ins w:id="1103" w:author="Hamza Charou" w:date="2020-03-18T13:29:00Z"/>
        </w:trPr>
        <w:tc>
          <w:tcPr>
            <w:tcW w:w="2268" w:type="dxa"/>
            <w:shd w:val="clear" w:color="auto" w:fill="FBD4B4" w:themeFill="accent6" w:themeFillTint="66"/>
          </w:tcPr>
          <w:p w14:paraId="4C9E5AF0" w14:textId="2049FFE0" w:rsidR="000B47A5" w:rsidRPr="00A4485A" w:rsidRDefault="000B47A5" w:rsidP="00EC528E">
            <w:pPr>
              <w:rPr>
                <w:ins w:id="1104" w:author="Hamza Charou" w:date="2020-03-18T13:29:00Z"/>
                <w:lang w:val="fr-FR"/>
              </w:rPr>
            </w:pPr>
            <w:ins w:id="1105" w:author="Hamza Charou" w:date="2020-03-18T13:29:00Z">
              <w:r w:rsidRPr="00A4485A">
                <w:rPr>
                  <w:lang w:val="fr-FR"/>
                </w:rPr>
                <w:t>EAUS</w:t>
              </w:r>
            </w:ins>
            <w:r w:rsidR="00774630">
              <w:rPr>
                <w:lang w:val="fr-FR"/>
              </w:rPr>
              <w:t>_SRS_1610171143_</w:t>
            </w:r>
            <w:ins w:id="1106" w:author="Hamza Charou" w:date="2020-03-18T13:29:00Z">
              <w:r w:rsidRPr="00A4485A">
                <w:rPr>
                  <w:lang w:val="fr-FR"/>
                </w:rPr>
                <w:t>0002</w:t>
              </w:r>
            </w:ins>
          </w:p>
        </w:tc>
        <w:tc>
          <w:tcPr>
            <w:tcW w:w="8640" w:type="dxa"/>
            <w:shd w:val="clear" w:color="auto" w:fill="FBD4B4" w:themeFill="accent6" w:themeFillTint="66"/>
          </w:tcPr>
          <w:p w14:paraId="721381AD" w14:textId="694EDB50" w:rsidR="00E149FC" w:rsidRPr="00A4485A" w:rsidRDefault="000B47A5" w:rsidP="00E149FC">
            <w:pPr>
              <w:jc w:val="right"/>
              <w:rPr>
                <w:lang w:val="fr-FR"/>
              </w:rPr>
            </w:pPr>
            <w:ins w:id="1107" w:author="Hamza Charou" w:date="2020-03-18T13:29:00Z">
              <w:r w:rsidRPr="00A4485A">
                <w:rPr>
                  <w:lang w:val="fr-FR"/>
                </w:rPr>
                <w:t>EAUS_SYS_0000_0069</w:t>
              </w:r>
            </w:ins>
          </w:p>
          <w:p w14:paraId="7162B78A" w14:textId="60E0CEAB" w:rsidR="000B47A5" w:rsidRPr="00A4485A" w:rsidRDefault="000B47A5" w:rsidP="00EC528E">
            <w:pPr>
              <w:jc w:val="right"/>
              <w:rPr>
                <w:ins w:id="1108" w:author="Hamza Charou" w:date="2020-03-18T13:29:00Z"/>
                <w:lang w:val="fr-FR"/>
              </w:rPr>
            </w:pPr>
          </w:p>
        </w:tc>
      </w:tr>
      <w:tr w:rsidR="000B47A5" w:rsidRPr="001D323E" w14:paraId="310DD3B8" w14:textId="77777777" w:rsidTr="00EC528E">
        <w:trPr>
          <w:trHeight w:val="20"/>
          <w:ins w:id="1109" w:author="Hamza Charou" w:date="2020-03-18T13:29:00Z"/>
        </w:trPr>
        <w:tc>
          <w:tcPr>
            <w:tcW w:w="10908" w:type="dxa"/>
            <w:gridSpan w:val="2"/>
          </w:tcPr>
          <w:p w14:paraId="66539F29" w14:textId="77777777" w:rsidR="000B47A5" w:rsidRPr="0063524D" w:rsidRDefault="000B47A5">
            <w:pPr>
              <w:jc w:val="left"/>
              <w:rPr>
                <w:ins w:id="1110" w:author="Hamza Charou" w:date="2020-03-18T13:29:00Z"/>
                <w:rFonts w:cs="Calibri"/>
                <w:color w:val="000000"/>
                <w:lang w:val="en-US"/>
              </w:rPr>
              <w:pPrChange w:id="1111" w:author="Hamza Charou" w:date="2020-03-18T13:29:00Z">
                <w:pPr>
                  <w:framePr w:hSpace="180" w:wrap="around" w:vAnchor="text" w:hAnchor="margin" w:x="6" w:y="83"/>
                </w:pPr>
              </w:pPrChange>
            </w:pPr>
            <w:ins w:id="1112" w:author="Hamza Charou" w:date="2020-03-18T13:29:00Z">
              <w:r w:rsidRPr="0063524D">
                <w:rPr>
                  <w:rFonts w:cs="Calibri"/>
                  <w:color w:val="000000"/>
                  <w:lang w:val="en-US"/>
                </w:rPr>
                <w:t xml:space="preserve">The CU </w:t>
              </w:r>
              <w:r w:rsidRPr="0063524D">
                <w:rPr>
                  <w:lang w:val="en-US"/>
                </w:rPr>
                <w:t>shall</w:t>
              </w:r>
              <w:r w:rsidRPr="0063524D">
                <w:rPr>
                  <w:rFonts w:cs="Calibri"/>
                  <w:color w:val="000000"/>
                  <w:lang w:val="en-US"/>
                </w:rPr>
                <w:t xml:space="preserve"> be able to perform a second pressure/volume calibration in </w:t>
              </w:r>
            </w:ins>
            <w:ins w:id="1113" w:author="Rafael Wehrmeister Padilha" w:date="2020-08-24T11:57:00Z">
              <w:r>
                <w:rPr>
                  <w:rFonts w:cs="Calibri"/>
                  <w:color w:val="000000"/>
                  <w:lang w:val="en-US"/>
                </w:rPr>
                <w:t>F</w:t>
              </w:r>
            </w:ins>
            <w:ins w:id="1114" w:author="Hamza Charou" w:date="2020-03-18T13:29:00Z">
              <w:del w:id="1115" w:author="Rafael Wehrmeister Padilha" w:date="2020-08-24T11:57:00Z">
                <w:r w:rsidRPr="0063524D" w:rsidDel="00D052C8">
                  <w:rPr>
                    <w:rFonts w:cs="Calibri"/>
                    <w:color w:val="000000"/>
                    <w:lang w:val="en-US"/>
                  </w:rPr>
                  <w:delText>f</w:delText>
                </w:r>
              </w:del>
              <w:r w:rsidRPr="0063524D">
                <w:rPr>
                  <w:rFonts w:cs="Calibri"/>
                  <w:color w:val="000000"/>
                  <w:lang w:val="en-US"/>
                </w:rPr>
                <w:t>ollow-</w:t>
              </w:r>
              <w:del w:id="1116" w:author="Rafael Wehrmeister Padilha" w:date="2020-08-24T11:57:00Z">
                <w:r w:rsidRPr="0063524D" w:rsidDel="00D052C8">
                  <w:rPr>
                    <w:rFonts w:cs="Calibri"/>
                    <w:color w:val="000000"/>
                    <w:lang w:val="en-US"/>
                  </w:rPr>
                  <w:delText>u</w:delText>
                </w:r>
              </w:del>
            </w:ins>
            <w:ins w:id="1117" w:author="Rafael Wehrmeister Padilha" w:date="2020-08-24T11:57:00Z">
              <w:r>
                <w:rPr>
                  <w:rFonts w:cs="Calibri"/>
                  <w:color w:val="000000"/>
                  <w:lang w:val="en-US"/>
                </w:rPr>
                <w:t>U</w:t>
              </w:r>
            </w:ins>
            <w:ins w:id="1118" w:author="Hamza Charou" w:date="2020-03-18T13:29:00Z">
              <w:r w:rsidRPr="0063524D">
                <w:rPr>
                  <w:rFonts w:cs="Calibri"/>
                  <w:color w:val="000000"/>
                  <w:lang w:val="en-US"/>
                </w:rPr>
                <w:t>p mode</w:t>
              </w:r>
              <w:r>
                <w:rPr>
                  <w:rFonts w:cs="Calibri"/>
                  <w:color w:val="000000"/>
                  <w:lang w:val="en-US"/>
                </w:rPr>
                <w:t xml:space="preserve"> </w:t>
              </w:r>
              <w:r>
                <w:rPr>
                  <w:lang w:val="en-US"/>
                </w:rPr>
                <w:t xml:space="preserve">(see </w:t>
              </w:r>
              <w:r w:rsidRPr="003215F0">
                <w:rPr>
                  <w:lang w:val="en-US"/>
                </w:rPr>
                <w:t>MEMO_BRO_2003041100_REV_0_1</w:t>
              </w:r>
              <w:r>
                <w:rPr>
                  <w:lang w:val="en-US"/>
                </w:rPr>
                <w:t>)</w:t>
              </w:r>
            </w:ins>
            <w:ins w:id="1119" w:author="Rafael Wehrmeister Padilha" w:date="2020-08-24T11:58:00Z">
              <w:r>
                <w:rPr>
                  <w:lang w:val="en-US"/>
                </w:rPr>
                <w:t>.</w:t>
              </w:r>
            </w:ins>
          </w:p>
        </w:tc>
      </w:tr>
    </w:tbl>
    <w:p w14:paraId="2C17846A" w14:textId="77777777" w:rsidR="000B47A5" w:rsidRDefault="000B47A5" w:rsidP="003874D8"/>
    <w:p w14:paraId="7374AEAB" w14:textId="6B797FC4" w:rsidR="00A82BB5" w:rsidRPr="00BA3724" w:rsidRDefault="00A82BB5" w:rsidP="001C0170">
      <w:pPr>
        <w:pStyle w:val="Titre4"/>
        <w:rPr>
          <w:ins w:id="1120" w:author="Damien Altmann" w:date="2020-03-11T16:07:00Z"/>
          <w:highlight w:val="red"/>
        </w:rPr>
      </w:pPr>
      <w:r w:rsidRPr="00BA3724">
        <w:rPr>
          <w:highlight w:val="red"/>
        </w:rPr>
        <w:t xml:space="preserve">End of </w:t>
      </w:r>
      <w:r w:rsidR="00562BB9" w:rsidRPr="00BA3724">
        <w:rPr>
          <w:highlight w:val="red"/>
        </w:rPr>
        <w:t>L</w:t>
      </w:r>
      <w:r w:rsidRPr="00BA3724">
        <w:rPr>
          <w:highlight w:val="red"/>
        </w:rPr>
        <w:t>ife</w:t>
      </w:r>
      <w:r w:rsidR="00562BB9" w:rsidRPr="00BA3724">
        <w:rPr>
          <w:highlight w:val="red"/>
        </w:rPr>
        <w:t xml:space="preserve"> Mode</w:t>
      </w:r>
    </w:p>
    <w:p w14:paraId="30C4425C" w14:textId="77777777" w:rsidR="003874D8" w:rsidRPr="000374C8" w:rsidRDefault="003874D8" w:rsidP="00572596">
      <w:pPr>
        <w:rPr>
          <w:ins w:id="1121" w:author="Damien Altmann" w:date="2020-03-11T16:07:00Z"/>
          <w:highlight w:val="yellow"/>
        </w:rPr>
      </w:pPr>
    </w:p>
    <w:tbl>
      <w:tblPr>
        <w:tblStyle w:val="Grilledutableau"/>
        <w:tblpPr w:leftFromText="180" w:rightFromText="180" w:vertAnchor="text" w:horzAnchor="margin" w:tblpY="-65"/>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0B47A5" w:rsidRPr="00287138" w14:paraId="7132ADB7" w14:textId="77777777" w:rsidTr="00667029">
        <w:trPr>
          <w:trHeight w:val="20"/>
          <w:ins w:id="1122" w:author="Hamza Charou" w:date="2020-03-18T15:59:00Z"/>
        </w:trPr>
        <w:tc>
          <w:tcPr>
            <w:tcW w:w="2268" w:type="dxa"/>
            <w:shd w:val="clear" w:color="auto" w:fill="FBD4B4" w:themeFill="accent6" w:themeFillTint="66"/>
          </w:tcPr>
          <w:p w14:paraId="59EC271F" w14:textId="2B0C4187" w:rsidR="000B47A5" w:rsidRPr="0063524D" w:rsidRDefault="000B47A5" w:rsidP="000B47A5">
            <w:pPr>
              <w:rPr>
                <w:ins w:id="1123" w:author="Hamza Charou" w:date="2020-03-18T15:59:00Z"/>
                <w:lang w:val="en-US"/>
              </w:rPr>
            </w:pPr>
            <w:bookmarkStart w:id="1124" w:name="_Toc524100306"/>
            <w:ins w:id="1125" w:author="Hamza Charou" w:date="2020-03-18T15:59:00Z">
              <w:r w:rsidRPr="0063524D">
                <w:rPr>
                  <w:rFonts w:cs="Calibri"/>
                  <w:color w:val="000000"/>
                </w:rPr>
                <w:t>EAUS</w:t>
              </w:r>
            </w:ins>
            <w:r w:rsidR="00774630">
              <w:rPr>
                <w:rFonts w:cs="Calibri"/>
                <w:color w:val="000000"/>
              </w:rPr>
              <w:t>_SRS_1610171143_</w:t>
            </w:r>
            <w:ins w:id="1126" w:author="Hamza Charou" w:date="2020-03-18T15:59:00Z">
              <w:r w:rsidRPr="0063524D">
                <w:rPr>
                  <w:rFonts w:cs="Calibri"/>
                  <w:color w:val="000000"/>
                </w:rPr>
                <w:t>xxxx</w:t>
              </w:r>
            </w:ins>
          </w:p>
        </w:tc>
        <w:tc>
          <w:tcPr>
            <w:tcW w:w="8640" w:type="dxa"/>
            <w:shd w:val="clear" w:color="auto" w:fill="FBD4B4" w:themeFill="accent6" w:themeFillTint="66"/>
          </w:tcPr>
          <w:p w14:paraId="53A5BDF5" w14:textId="77777777" w:rsidR="000B47A5" w:rsidRDefault="000B47A5" w:rsidP="000B47A5">
            <w:pPr>
              <w:jc w:val="right"/>
              <w:rPr>
                <w:ins w:id="1127" w:author="Hamza Charou" w:date="2020-03-18T15:59:00Z"/>
                <w:lang w:val="en-US"/>
              </w:rPr>
            </w:pPr>
            <w:ins w:id="1128" w:author="Hamza Charou" w:date="2020-03-18T15:59:00Z">
              <w:r w:rsidRPr="00C42FFE">
                <w:rPr>
                  <w:highlight w:val="red"/>
                  <w:lang w:val="en-US"/>
                </w:rPr>
                <w:t>Need syspec</w:t>
              </w:r>
              <w:r>
                <w:rPr>
                  <w:lang w:val="en-US"/>
                </w:rPr>
                <w:t>,</w:t>
              </w:r>
            </w:ins>
          </w:p>
          <w:p w14:paraId="187536D9" w14:textId="77777777" w:rsidR="000B47A5" w:rsidRPr="00C11273" w:rsidRDefault="000B47A5" w:rsidP="000B47A5">
            <w:pPr>
              <w:jc w:val="right"/>
              <w:rPr>
                <w:ins w:id="1129" w:author="Hamza Charou" w:date="2020-03-18T15:59:00Z"/>
                <w:highlight w:val="yellow"/>
                <w:lang w:val="en-US"/>
              </w:rPr>
            </w:pPr>
            <w:ins w:id="1130" w:author="Hamza Charou" w:date="2020-03-18T15:59:00Z">
              <w:r w:rsidRPr="00C11273">
                <w:rPr>
                  <w:highlight w:val="yellow"/>
                  <w:lang w:val="en-US"/>
                </w:rPr>
                <w:t>EAUS_RSK_0000_0103,</w:t>
              </w:r>
            </w:ins>
          </w:p>
          <w:p w14:paraId="63C5EA50" w14:textId="77777777" w:rsidR="000B47A5" w:rsidRPr="00C11273" w:rsidRDefault="000B47A5" w:rsidP="000B47A5">
            <w:pPr>
              <w:jc w:val="right"/>
              <w:rPr>
                <w:ins w:id="1131" w:author="Hamza Charou" w:date="2020-03-18T15:59:00Z"/>
                <w:highlight w:val="yellow"/>
                <w:lang w:val="en-US"/>
              </w:rPr>
            </w:pPr>
            <w:ins w:id="1132" w:author="Hamza Charou" w:date="2020-03-18T15:59:00Z">
              <w:r w:rsidRPr="00C11273">
                <w:rPr>
                  <w:highlight w:val="yellow"/>
                  <w:lang w:val="en-US"/>
                </w:rPr>
                <w:t>EAUS_RSK_0000_0173,</w:t>
              </w:r>
            </w:ins>
          </w:p>
          <w:p w14:paraId="3ABAE3D7" w14:textId="77777777" w:rsidR="000B47A5" w:rsidRPr="004111FE" w:rsidRDefault="000B47A5" w:rsidP="000B47A5">
            <w:pPr>
              <w:jc w:val="right"/>
              <w:rPr>
                <w:ins w:id="1133" w:author="Hamza Charou" w:date="2020-03-18T15:59:00Z"/>
                <w:lang w:val="fr-FR"/>
                <w:rPrChange w:id="1134" w:author="Hamza Charou" w:date="2020-03-18T15:59:00Z">
                  <w:rPr>
                    <w:ins w:id="1135" w:author="Hamza Charou" w:date="2020-03-18T15:59:00Z"/>
                    <w:lang w:val="en-US"/>
                  </w:rPr>
                </w:rPrChange>
              </w:rPr>
            </w:pPr>
            <w:ins w:id="1136" w:author="Hamza Charou" w:date="2020-03-18T15:59:00Z">
              <w:r w:rsidRPr="004111FE">
                <w:rPr>
                  <w:lang w:val="fr-FR"/>
                  <w:rPrChange w:id="1137" w:author="Hamza Charou" w:date="2020-03-18T15:59:00Z">
                    <w:rPr>
                      <w:lang w:val="en-US"/>
                    </w:rPr>
                  </w:rPrChange>
                </w:rPr>
                <w:t>EAUS_RSK_0000_0270,</w:t>
              </w:r>
            </w:ins>
          </w:p>
          <w:p w14:paraId="2EC394B6" w14:textId="77777777" w:rsidR="000B47A5" w:rsidRPr="00C11273" w:rsidRDefault="000B47A5" w:rsidP="000B47A5">
            <w:pPr>
              <w:jc w:val="right"/>
              <w:rPr>
                <w:ins w:id="1138" w:author="Hamza Charou" w:date="2020-03-18T15:59:00Z"/>
                <w:highlight w:val="yellow"/>
                <w:lang w:val="fr-FR"/>
                <w:rPrChange w:id="1139" w:author="Hamza Charou" w:date="2020-03-18T15:59:00Z">
                  <w:rPr>
                    <w:ins w:id="1140" w:author="Hamza Charou" w:date="2020-03-18T15:59:00Z"/>
                    <w:lang w:val="en-US"/>
                  </w:rPr>
                </w:rPrChange>
              </w:rPr>
            </w:pPr>
            <w:ins w:id="1141" w:author="Hamza Charou" w:date="2020-03-18T15:59:00Z">
              <w:r w:rsidRPr="00C11273">
                <w:rPr>
                  <w:highlight w:val="yellow"/>
                  <w:lang w:val="fr-FR"/>
                  <w:rPrChange w:id="1142" w:author="Hamza Charou" w:date="2020-03-18T15:59:00Z">
                    <w:rPr>
                      <w:lang w:val="en-US"/>
                    </w:rPr>
                  </w:rPrChange>
                </w:rPr>
                <w:t>EAUS_RSK_0000_0322,</w:t>
              </w:r>
            </w:ins>
          </w:p>
          <w:p w14:paraId="202CC949" w14:textId="77777777" w:rsidR="000B47A5" w:rsidRPr="00287138" w:rsidRDefault="000B47A5" w:rsidP="000B47A5">
            <w:pPr>
              <w:jc w:val="right"/>
              <w:rPr>
                <w:ins w:id="1143" w:author="Hamza Charou" w:date="2020-03-18T15:59:00Z"/>
                <w:lang w:val="fr-FR"/>
                <w:rPrChange w:id="1144" w:author="Hamza Charou" w:date="2020-03-18T15:59:00Z">
                  <w:rPr>
                    <w:ins w:id="1145" w:author="Hamza Charou" w:date="2020-03-18T15:59:00Z"/>
                    <w:lang w:val="en-US"/>
                  </w:rPr>
                </w:rPrChange>
              </w:rPr>
            </w:pPr>
            <w:ins w:id="1146" w:author="Hamza Charou" w:date="2020-03-18T15:59:00Z">
              <w:r w:rsidRPr="00C11273">
                <w:rPr>
                  <w:highlight w:val="yellow"/>
                  <w:lang w:val="fr-FR"/>
                  <w:rPrChange w:id="1147" w:author="Hamza Charou" w:date="2020-03-18T15:59:00Z">
                    <w:rPr>
                      <w:lang w:val="en-US"/>
                    </w:rPr>
                  </w:rPrChange>
                </w:rPr>
                <w:t>EAUS_RSK_0000_0351</w:t>
              </w:r>
              <w:r w:rsidRPr="00287138">
                <w:rPr>
                  <w:lang w:val="fr-FR"/>
                  <w:rPrChange w:id="1148" w:author="Hamza Charou" w:date="2020-03-18T15:59:00Z">
                    <w:rPr>
                      <w:lang w:val="en-US"/>
                    </w:rPr>
                  </w:rPrChange>
                </w:rPr>
                <w:t>,</w:t>
              </w:r>
            </w:ins>
          </w:p>
        </w:tc>
      </w:tr>
      <w:tr w:rsidR="000B47A5" w:rsidRPr="001D323E" w14:paraId="51F48F46" w14:textId="77777777" w:rsidTr="000B47A5">
        <w:trPr>
          <w:trHeight w:val="20"/>
          <w:ins w:id="1149" w:author="Hamza Charou" w:date="2020-03-18T15:59:00Z"/>
        </w:trPr>
        <w:tc>
          <w:tcPr>
            <w:tcW w:w="10908" w:type="dxa"/>
            <w:gridSpan w:val="2"/>
          </w:tcPr>
          <w:p w14:paraId="403F2829" w14:textId="77777777" w:rsidR="000B47A5" w:rsidRPr="0063524D" w:rsidRDefault="000B47A5" w:rsidP="000B47A5">
            <w:pPr>
              <w:rPr>
                <w:ins w:id="1150" w:author="Hamza Charou" w:date="2020-03-18T15:59:00Z"/>
                <w:rFonts w:cs="Calibri"/>
                <w:color w:val="000000"/>
                <w:lang w:val="en-US"/>
              </w:rPr>
            </w:pPr>
            <w:ins w:id="1151" w:author="Hamza Charou" w:date="2020-03-18T15:59:00Z">
              <w:r>
                <w:rPr>
                  <w:rFonts w:cs="Calibri"/>
                  <w:color w:val="000000"/>
                  <w:lang w:val="en-US"/>
                </w:rPr>
                <w:t xml:space="preserve">When EOL warning is detected the CU shall go to </w:t>
              </w:r>
              <w:del w:id="1152" w:author="Rafael Wehrmeister Padilha" w:date="2020-08-24T11:54:00Z">
                <w:r w:rsidDel="00F23208">
                  <w:rPr>
                    <w:rFonts w:cs="Calibri"/>
                    <w:color w:val="000000"/>
                    <w:lang w:val="en-US"/>
                  </w:rPr>
                  <w:delText>safe</w:delText>
                </w:r>
              </w:del>
            </w:ins>
            <w:ins w:id="1153" w:author="Rafael Wehrmeister Padilha" w:date="2020-08-24T11:54:00Z">
              <w:r>
                <w:rPr>
                  <w:rFonts w:cs="Calibri"/>
                  <w:color w:val="000000"/>
                  <w:lang w:val="en-US"/>
                </w:rPr>
                <w:t>EOL</w:t>
              </w:r>
            </w:ins>
            <w:ins w:id="1154" w:author="Hamza Charou" w:date="2020-03-18T15:59:00Z">
              <w:r>
                <w:rPr>
                  <w:rFonts w:cs="Calibri"/>
                  <w:color w:val="000000"/>
                  <w:lang w:val="en-US"/>
                </w:rPr>
                <w:t xml:space="preserve"> mode</w:t>
              </w:r>
            </w:ins>
            <w:ins w:id="1155" w:author="Rafael Wehrmeister Padilha" w:date="2020-08-24T11:56:00Z">
              <w:r>
                <w:rPr>
                  <w:rFonts w:cs="Calibri"/>
                  <w:color w:val="000000"/>
                  <w:lang w:val="en-US"/>
                </w:rPr>
                <w:t>.</w:t>
              </w:r>
            </w:ins>
            <w:ins w:id="1156" w:author="Hamza Charou" w:date="2020-03-18T15:59:00Z">
              <w:del w:id="1157" w:author="Rafael Wehrmeister Padilha" w:date="2020-08-24T11:56:00Z">
                <w:r w:rsidDel="00D052C8">
                  <w:rPr>
                    <w:rFonts w:cs="Calibri"/>
                    <w:color w:val="000000"/>
                    <w:lang w:val="en-US"/>
                  </w:rPr>
                  <w:delText xml:space="preserve"> </w:delText>
                </w:r>
              </w:del>
            </w:ins>
          </w:p>
        </w:tc>
      </w:tr>
      <w:bookmarkEnd w:id="1124"/>
    </w:tbl>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0A22BD" w:rsidRPr="000A1FE0" w14:paraId="751ED414" w14:textId="77777777" w:rsidTr="00870FE6">
        <w:trPr>
          <w:trHeight w:val="20"/>
          <w:ins w:id="1158" w:author="Hamza Charou" w:date="2020-03-18T13:37:00Z"/>
        </w:trPr>
        <w:tc>
          <w:tcPr>
            <w:tcW w:w="2268" w:type="dxa"/>
            <w:shd w:val="clear" w:color="auto" w:fill="FBD4B4" w:themeFill="accent6" w:themeFillTint="66"/>
          </w:tcPr>
          <w:p w14:paraId="32A25426" w14:textId="77777777" w:rsidR="000A22BD" w:rsidRPr="000A1FE0" w:rsidRDefault="000A22BD" w:rsidP="00870FE6">
            <w:pPr>
              <w:rPr>
                <w:ins w:id="1159" w:author="Hamza Charou" w:date="2020-03-18T13:37:00Z"/>
                <w:lang w:val="en-US"/>
              </w:rPr>
            </w:pPr>
          </w:p>
        </w:tc>
        <w:tc>
          <w:tcPr>
            <w:tcW w:w="8640" w:type="dxa"/>
            <w:shd w:val="clear" w:color="auto" w:fill="FBD4B4" w:themeFill="accent6" w:themeFillTint="66"/>
          </w:tcPr>
          <w:p w14:paraId="18830335" w14:textId="77777777" w:rsidR="000A22BD" w:rsidRPr="000A1FE0" w:rsidRDefault="000A22BD" w:rsidP="00870FE6">
            <w:pPr>
              <w:jc w:val="right"/>
              <w:rPr>
                <w:ins w:id="1160" w:author="Hamza Charou" w:date="2020-03-18T13:37:00Z"/>
                <w:lang w:val="en-US"/>
              </w:rPr>
            </w:pPr>
          </w:p>
        </w:tc>
      </w:tr>
      <w:tr w:rsidR="000A22BD" w:rsidRPr="000A1FE0" w14:paraId="3278703D" w14:textId="77777777" w:rsidTr="00870FE6">
        <w:trPr>
          <w:trHeight w:val="20"/>
          <w:ins w:id="1161" w:author="Hamza Charou" w:date="2020-03-18T13:37:00Z"/>
        </w:trPr>
        <w:tc>
          <w:tcPr>
            <w:tcW w:w="10908" w:type="dxa"/>
            <w:gridSpan w:val="2"/>
          </w:tcPr>
          <w:p w14:paraId="3ABAFC93" w14:textId="77777777" w:rsidR="000A22BD" w:rsidRPr="000A1FE0" w:rsidRDefault="000A22BD" w:rsidP="00870FE6">
            <w:pPr>
              <w:rPr>
                <w:ins w:id="1162" w:author="Hamza Charou" w:date="2020-03-18T13:37:00Z"/>
                <w:lang w:val="en-US"/>
              </w:rPr>
            </w:pPr>
          </w:p>
        </w:tc>
      </w:tr>
    </w:tbl>
    <w:p w14:paraId="0718265D" w14:textId="7819BC8E" w:rsidR="003874D8" w:rsidRPr="009B69DE" w:rsidRDefault="003874D8" w:rsidP="00572596">
      <w:pPr>
        <w:rPr>
          <w:ins w:id="1163" w:author="Benjamin Roustan" w:date="2020-03-13T14:55:00Z"/>
          <w:highlight w:val="yellow"/>
          <w:lang w:val="en-US"/>
        </w:rPr>
      </w:pPr>
    </w:p>
    <w:p w14:paraId="14B23CFA" w14:textId="0960FF00" w:rsidR="004C05E3" w:rsidRPr="001A769F" w:rsidRDefault="001345C7" w:rsidP="001345C7">
      <w:pPr>
        <w:pStyle w:val="Titre2"/>
        <w:rPr>
          <w:ins w:id="1164" w:author="Damien Altmann" w:date="2020-03-11T18:00:00Z"/>
          <w:lang w:val="fr-FR"/>
        </w:rPr>
      </w:pPr>
      <w:bookmarkStart w:id="1165" w:name="_Toc64391863"/>
      <w:r w:rsidRPr="001A769F">
        <w:t>Pressure &amp; Pump Control</w:t>
      </w:r>
      <w:bookmarkEnd w:id="1165"/>
    </w:p>
    <w:p w14:paraId="1957567D" w14:textId="0B132249" w:rsidR="001A769F" w:rsidRPr="001A769F" w:rsidRDefault="001A769F" w:rsidP="001A769F">
      <w:r w:rsidRPr="001A769F">
        <w:t>The role</w:t>
      </w:r>
      <w:r>
        <w:t xml:space="preserve"> of the pressure measurement is to estimate the pressure applied on the urethra. To measure the absolute pressure in the reservoir, a force sensor is used, and the force measured is linked to the pressure itself. </w:t>
      </w:r>
    </w:p>
    <w:p w14:paraId="50BFBAD9" w14:textId="1BC96C95" w:rsidR="00554004" w:rsidRPr="00B4543B" w:rsidRDefault="00554004" w:rsidP="00554004">
      <w:pPr>
        <w:pStyle w:val="Titre3"/>
        <w:rPr>
          <w:ins w:id="1166" w:author="Damien Altmann" w:date="2020-03-11T18:00:00Z"/>
          <w:highlight w:val="red"/>
        </w:rPr>
      </w:pPr>
      <w:bookmarkStart w:id="1167" w:name="_Toc64391864"/>
      <w:ins w:id="1168" w:author="Damien Altmann" w:date="2020-03-11T18:01:00Z">
        <w:r w:rsidRPr="00B4543B">
          <w:rPr>
            <w:highlight w:val="red"/>
          </w:rPr>
          <w:t>Fluid Control</w:t>
        </w:r>
      </w:ins>
      <w:bookmarkEnd w:id="1167"/>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54004" w:rsidRPr="008621E6" w:rsidDel="00697E44" w14:paraId="23B9DD0B" w14:textId="4D428ED6" w:rsidTr="00554004">
        <w:trPr>
          <w:trHeight w:val="20"/>
          <w:ins w:id="1169" w:author="Damien Altmann" w:date="2020-03-11T18:00:00Z"/>
          <w:del w:id="1170" w:author="Hamza Charou" w:date="2020-03-18T13:37:00Z"/>
        </w:trPr>
        <w:tc>
          <w:tcPr>
            <w:tcW w:w="2335" w:type="dxa"/>
            <w:shd w:val="clear" w:color="auto" w:fill="FBD4B4" w:themeFill="accent6" w:themeFillTint="66"/>
          </w:tcPr>
          <w:p w14:paraId="666FE7AD" w14:textId="1DE12EEE" w:rsidR="00554004" w:rsidRPr="00FB6FAA" w:rsidDel="00697E44" w:rsidRDefault="00554004" w:rsidP="00554004">
            <w:pPr>
              <w:jc w:val="left"/>
              <w:rPr>
                <w:ins w:id="1171" w:author="Damien Altmann" w:date="2020-03-11T18:00:00Z"/>
                <w:del w:id="1172" w:author="Hamza Charou" w:date="2020-03-18T13:37:00Z"/>
              </w:rPr>
            </w:pPr>
            <w:commentRangeStart w:id="1173"/>
            <w:ins w:id="1174" w:author="Damien Altmann" w:date="2020-03-11T18:00:00Z">
              <w:del w:id="1175" w:author="Hamza Charou" w:date="2020-03-18T13:37:00Z">
                <w:r w:rsidDel="00697E44">
                  <w:delText>EAUS_SW_101</w:delText>
                </w:r>
              </w:del>
            </w:ins>
            <w:ins w:id="1176" w:author="Damien Altmann" w:date="2020-03-11T18:01:00Z">
              <w:del w:id="1177" w:author="Hamza Charou" w:date="2020-03-18T13:37:00Z">
                <w:r w:rsidDel="00697E44">
                  <w:delText>0</w:delText>
                </w:r>
              </w:del>
            </w:ins>
            <w:ins w:id="1178" w:author="Damien Altmann" w:date="2020-03-11T18:00:00Z">
              <w:del w:id="1179" w:author="Hamza Charou" w:date="2020-03-18T13:37:00Z">
                <w:r w:rsidDel="00697E44">
                  <w:delText>_</w:delText>
                </w:r>
              </w:del>
            </w:ins>
            <w:ins w:id="1180" w:author="Damien Altmann" w:date="2020-03-12T20:07:00Z">
              <w:del w:id="1181" w:author="Hamza Charou" w:date="2020-03-18T13:37:00Z">
                <w:r w:rsidR="00C57E94" w:rsidDel="00697E44">
                  <w:delText>0001</w:delText>
                </w:r>
              </w:del>
            </w:ins>
            <w:commentRangeEnd w:id="1173"/>
            <w:ins w:id="1182" w:author="Damien Altmann" w:date="2020-03-11T18:18:00Z">
              <w:del w:id="1183" w:author="Hamza Charou" w:date="2020-03-18T13:37:00Z">
                <w:r w:rsidR="00177BB1" w:rsidDel="00697E44">
                  <w:rPr>
                    <w:rStyle w:val="Marquedecommentaire"/>
                  </w:rPr>
                  <w:commentReference w:id="1173"/>
                </w:r>
              </w:del>
            </w:ins>
          </w:p>
        </w:tc>
        <w:tc>
          <w:tcPr>
            <w:tcW w:w="8573" w:type="dxa"/>
            <w:shd w:val="clear" w:color="auto" w:fill="FBD4B4" w:themeFill="accent6" w:themeFillTint="66"/>
          </w:tcPr>
          <w:p w14:paraId="6E17D7AC" w14:textId="68277864" w:rsidR="00554004" w:rsidRPr="008621E6" w:rsidDel="00697E44" w:rsidRDefault="00554004" w:rsidP="00554004">
            <w:pPr>
              <w:jc w:val="right"/>
              <w:rPr>
                <w:ins w:id="1184" w:author="Damien Altmann" w:date="2020-03-11T18:00:00Z"/>
                <w:del w:id="1185" w:author="Hamza Charou" w:date="2020-03-18T13:37:00Z"/>
                <w:lang w:val="fr-FR"/>
              </w:rPr>
            </w:pPr>
            <w:ins w:id="1186" w:author="Damien Altmann" w:date="2020-03-11T18:00:00Z">
              <w:del w:id="1187" w:author="Hamza Charou" w:date="2020-03-18T13:37:00Z">
                <w:r w:rsidRPr="007450F6" w:rsidDel="00697E44">
                  <w:rPr>
                    <w:lang w:val="fr-FR"/>
                  </w:rPr>
                  <w:delText>EAUS</w:delText>
                </w:r>
                <w:r w:rsidDel="00697E44">
                  <w:rPr>
                    <w:lang w:val="fr-FR"/>
                  </w:rPr>
                  <w:delText>_</w:delText>
                </w:r>
                <w:r w:rsidRPr="007450F6" w:rsidDel="00697E44">
                  <w:rPr>
                    <w:lang w:val="fr-FR"/>
                  </w:rPr>
                  <w:delText>SYS</w:delText>
                </w:r>
                <w:r w:rsidDel="00697E44">
                  <w:rPr>
                    <w:lang w:val="fr-FR"/>
                  </w:rPr>
                  <w:delText>_0000_0246</w:delText>
                </w:r>
              </w:del>
            </w:ins>
            <w:ins w:id="1188" w:author="Damien Altmann" w:date="2020-03-11T18:01:00Z">
              <w:del w:id="1189" w:author="Hamza Charou" w:date="2020-03-18T13:37:00Z">
                <w:r w:rsidDel="00697E44">
                  <w:rPr>
                    <w:lang w:val="fr-FR"/>
                  </w:rPr>
                  <w:delText xml:space="preserve"> , </w:delText>
                </w:r>
                <w:r w:rsidRPr="007450F6" w:rsidDel="00697E44">
                  <w:rPr>
                    <w:lang w:val="fr-FR"/>
                  </w:rPr>
                  <w:delText xml:space="preserve"> EAUS</w:delText>
                </w:r>
                <w:r w:rsidDel="00697E44">
                  <w:rPr>
                    <w:lang w:val="fr-FR"/>
                  </w:rPr>
                  <w:delText>_</w:delText>
                </w:r>
                <w:r w:rsidRPr="007450F6" w:rsidDel="00697E44">
                  <w:rPr>
                    <w:lang w:val="fr-FR"/>
                  </w:rPr>
                  <w:delText>SYS</w:delText>
                </w:r>
                <w:r w:rsidDel="00697E44">
                  <w:rPr>
                    <w:lang w:val="fr-FR"/>
                  </w:rPr>
                  <w:delText>_0000_0247</w:delText>
                </w:r>
              </w:del>
            </w:ins>
          </w:p>
        </w:tc>
      </w:tr>
      <w:tr w:rsidR="00554004" w:rsidRPr="004F4D45" w:rsidDel="00697E44" w14:paraId="2A28CBC4" w14:textId="0573C207" w:rsidTr="00554004">
        <w:trPr>
          <w:trHeight w:val="20"/>
          <w:ins w:id="1190" w:author="Damien Altmann" w:date="2020-03-11T18:00:00Z"/>
          <w:del w:id="1191" w:author="Hamza Charou" w:date="2020-03-18T13:37:00Z"/>
        </w:trPr>
        <w:tc>
          <w:tcPr>
            <w:tcW w:w="10908" w:type="dxa"/>
            <w:gridSpan w:val="2"/>
          </w:tcPr>
          <w:p w14:paraId="3BAAEAB6" w14:textId="2DF492D9" w:rsidR="00554004" w:rsidDel="00697E44" w:rsidRDefault="00554004" w:rsidP="00554004">
            <w:pPr>
              <w:jc w:val="left"/>
              <w:rPr>
                <w:ins w:id="1192" w:author="Damien Altmann" w:date="2020-03-11T18:01:00Z"/>
                <w:del w:id="1193" w:author="Hamza Charou" w:date="2020-03-18T13:37:00Z"/>
              </w:rPr>
            </w:pPr>
            <w:ins w:id="1194" w:author="Damien Altmann" w:date="2020-03-11T18:01:00Z">
              <w:del w:id="1195" w:author="Hamza Charou" w:date="2020-03-18T13:37:00Z">
                <w:r w:rsidRPr="00554004" w:rsidDel="00697E44">
                  <w:delText>The CU shall do a first pressure calibration : CU shall drive automatically the motor to different positions (200 points default value) and check every time the force senser returned value</w:delText>
                </w:r>
              </w:del>
            </w:ins>
          </w:p>
          <w:p w14:paraId="198AF7D0" w14:textId="1AB259B0" w:rsidR="00554004" w:rsidDel="00697E44" w:rsidRDefault="00554004" w:rsidP="00554004">
            <w:pPr>
              <w:jc w:val="left"/>
              <w:rPr>
                <w:ins w:id="1196" w:author="Damien Altmann" w:date="2020-03-11T18:00:00Z"/>
                <w:del w:id="1197" w:author="Hamza Charou" w:date="2020-03-18T13:37:00Z"/>
              </w:rPr>
            </w:pPr>
          </w:p>
          <w:p w14:paraId="26FB215C" w14:textId="5080FDCA" w:rsidR="00554004" w:rsidDel="00697E44" w:rsidRDefault="00554004" w:rsidP="00554004">
            <w:pPr>
              <w:jc w:val="left"/>
              <w:rPr>
                <w:ins w:id="1198" w:author="Damien Altmann" w:date="2020-03-11T18:00:00Z"/>
                <w:del w:id="1199" w:author="Hamza Charou" w:date="2020-03-18T13:37:00Z"/>
              </w:rPr>
            </w:pPr>
            <w:ins w:id="1200" w:author="Damien Altmann" w:date="2020-03-11T18:00:00Z">
              <w:del w:id="1201" w:author="Hamza Charou" w:date="2020-03-18T13:37:00Z">
                <w:r w:rsidDel="00697E44">
                  <w:delText>Test:</w:delText>
                </w:r>
              </w:del>
            </w:ins>
          </w:p>
          <w:p w14:paraId="0B3B86B7" w14:textId="11F0B553" w:rsidR="00554004" w:rsidDel="00697E44" w:rsidRDefault="00554004" w:rsidP="00554004">
            <w:pPr>
              <w:jc w:val="left"/>
              <w:rPr>
                <w:ins w:id="1202" w:author="Damien Altmann" w:date="2020-03-11T18:00:00Z"/>
                <w:del w:id="1203" w:author="Hamza Charou" w:date="2020-03-18T13:37:00Z"/>
              </w:rPr>
            </w:pPr>
            <w:ins w:id="1204" w:author="Damien Altmann" w:date="2020-03-11T18:00:00Z">
              <w:del w:id="1205" w:author="Hamza Charou" w:date="2020-03-18T13:37:00Z">
                <w:r w:rsidRPr="00554004" w:rsidDel="00697E44">
                  <w:delText>read table in flash integrity 200pts ( valeurs cohérente )</w:delText>
                </w:r>
              </w:del>
            </w:ins>
          </w:p>
          <w:p w14:paraId="05ABC81E" w14:textId="5A68E706" w:rsidR="00554004" w:rsidRPr="004F4D45" w:rsidDel="00697E44" w:rsidRDefault="00554004" w:rsidP="00554004">
            <w:pPr>
              <w:jc w:val="left"/>
              <w:rPr>
                <w:ins w:id="1206" w:author="Damien Altmann" w:date="2020-03-11T18:00:00Z"/>
                <w:del w:id="1207" w:author="Hamza Charou" w:date="2020-03-18T13:37:00Z"/>
              </w:rPr>
            </w:pPr>
          </w:p>
        </w:tc>
      </w:tr>
    </w:tbl>
    <w:p w14:paraId="0E6379CB" w14:textId="44E728C9" w:rsidR="00554004" w:rsidDel="00697E44" w:rsidRDefault="00554004" w:rsidP="00572596">
      <w:pPr>
        <w:rPr>
          <w:ins w:id="1208" w:author="Damien Altmann" w:date="2020-03-11T18:01:00Z"/>
          <w:del w:id="1209" w:author="Hamza Charou" w:date="2020-03-18T13:37:00Z"/>
          <w:highlight w:val="yellow"/>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54004" w:rsidRPr="008621E6" w:rsidDel="00697E44" w14:paraId="0A1785A4" w14:textId="77ED8E75" w:rsidTr="00554004">
        <w:trPr>
          <w:trHeight w:val="20"/>
          <w:ins w:id="1210" w:author="Damien Altmann" w:date="2020-03-11T18:01:00Z"/>
          <w:del w:id="1211" w:author="Hamza Charou" w:date="2020-03-18T13:37:00Z"/>
        </w:trPr>
        <w:tc>
          <w:tcPr>
            <w:tcW w:w="2335" w:type="dxa"/>
            <w:shd w:val="clear" w:color="auto" w:fill="FBD4B4" w:themeFill="accent6" w:themeFillTint="66"/>
          </w:tcPr>
          <w:p w14:paraId="22648FEB" w14:textId="301410DC" w:rsidR="00554004" w:rsidRPr="00FB6FAA" w:rsidDel="00697E44" w:rsidRDefault="00554004" w:rsidP="00554004">
            <w:pPr>
              <w:jc w:val="left"/>
              <w:rPr>
                <w:ins w:id="1212" w:author="Damien Altmann" w:date="2020-03-11T18:01:00Z"/>
                <w:del w:id="1213" w:author="Hamza Charou" w:date="2020-03-18T13:37:00Z"/>
              </w:rPr>
            </w:pPr>
            <w:commentRangeStart w:id="1214"/>
            <w:ins w:id="1215" w:author="Damien Altmann" w:date="2020-03-11T18:01:00Z">
              <w:del w:id="1216" w:author="Hamza Charou" w:date="2020-03-18T13:37:00Z">
                <w:r w:rsidDel="00697E44">
                  <w:delText>EAUS_SW_1010_</w:delText>
                </w:r>
              </w:del>
            </w:ins>
            <w:commentRangeEnd w:id="1214"/>
            <w:ins w:id="1217" w:author="Damien Altmann" w:date="2020-03-11T18:18:00Z">
              <w:del w:id="1218" w:author="Hamza Charou" w:date="2020-03-18T13:37:00Z">
                <w:r w:rsidR="00177BB1" w:rsidDel="00697E44">
                  <w:rPr>
                    <w:rStyle w:val="Marquedecommentaire"/>
                  </w:rPr>
                  <w:commentReference w:id="1214"/>
                </w:r>
              </w:del>
            </w:ins>
            <w:ins w:id="1219" w:author="Damien Altmann" w:date="2020-03-12T20:07:00Z">
              <w:del w:id="1220" w:author="Hamza Charou" w:date="2020-03-18T13:37:00Z">
                <w:r w:rsidR="00C57E94" w:rsidDel="00697E44">
                  <w:delText>0002</w:delText>
                </w:r>
              </w:del>
            </w:ins>
          </w:p>
        </w:tc>
        <w:tc>
          <w:tcPr>
            <w:tcW w:w="8573" w:type="dxa"/>
            <w:shd w:val="clear" w:color="auto" w:fill="FBD4B4" w:themeFill="accent6" w:themeFillTint="66"/>
          </w:tcPr>
          <w:p w14:paraId="06F1ECD6" w14:textId="4F11C634" w:rsidR="00554004" w:rsidRPr="008621E6" w:rsidDel="00697E44" w:rsidRDefault="00554004" w:rsidP="00554004">
            <w:pPr>
              <w:jc w:val="right"/>
              <w:rPr>
                <w:ins w:id="1221" w:author="Damien Altmann" w:date="2020-03-11T18:01:00Z"/>
                <w:del w:id="1222" w:author="Hamza Charou" w:date="2020-03-18T13:37:00Z"/>
                <w:lang w:val="fr-FR"/>
              </w:rPr>
            </w:pPr>
            <w:ins w:id="1223" w:author="Damien Altmann" w:date="2020-03-11T18:01:00Z">
              <w:del w:id="1224" w:author="Hamza Charou" w:date="2020-03-18T13:37:00Z">
                <w:r w:rsidRPr="007450F6" w:rsidDel="00697E44">
                  <w:rPr>
                    <w:lang w:val="fr-FR"/>
                  </w:rPr>
                  <w:delText>EAUS</w:delText>
                </w:r>
                <w:r w:rsidDel="00697E44">
                  <w:rPr>
                    <w:lang w:val="fr-FR"/>
                  </w:rPr>
                  <w:delText>_</w:delText>
                </w:r>
                <w:r w:rsidRPr="007450F6" w:rsidDel="00697E44">
                  <w:rPr>
                    <w:lang w:val="fr-FR"/>
                  </w:rPr>
                  <w:delText>SYS</w:delText>
                </w:r>
                <w:r w:rsidDel="00697E44">
                  <w:rPr>
                    <w:lang w:val="fr-FR"/>
                  </w:rPr>
                  <w:delText>_0000_0246</w:delText>
                </w:r>
              </w:del>
            </w:ins>
          </w:p>
        </w:tc>
      </w:tr>
      <w:tr w:rsidR="00554004" w:rsidRPr="004F4D45" w:rsidDel="00697E44" w14:paraId="60FC6FD3" w14:textId="7F795BEE" w:rsidTr="00554004">
        <w:trPr>
          <w:trHeight w:val="20"/>
          <w:ins w:id="1225" w:author="Damien Altmann" w:date="2020-03-11T18:01:00Z"/>
          <w:del w:id="1226" w:author="Hamza Charou" w:date="2020-03-18T13:37:00Z"/>
        </w:trPr>
        <w:tc>
          <w:tcPr>
            <w:tcW w:w="10908" w:type="dxa"/>
            <w:gridSpan w:val="2"/>
          </w:tcPr>
          <w:p w14:paraId="07B1C165" w14:textId="409935A4" w:rsidR="00554004" w:rsidDel="00697E44" w:rsidRDefault="00554004" w:rsidP="00554004">
            <w:pPr>
              <w:jc w:val="left"/>
              <w:rPr>
                <w:ins w:id="1227" w:author="Damien Altmann" w:date="2020-03-11T18:02:00Z"/>
                <w:del w:id="1228" w:author="Hamza Charou" w:date="2020-03-18T13:37:00Z"/>
              </w:rPr>
            </w:pPr>
            <w:ins w:id="1229" w:author="Damien Altmann" w:date="2020-03-11T18:02:00Z">
              <w:del w:id="1230" w:author="Hamza Charou" w:date="2020-03-18T13:37:00Z">
                <w:r w:rsidRPr="00554004" w:rsidDel="00697E44">
                  <w:delText>The CU shall in first calibration : calculate the absolute pressure after mapping the motor/force sensor table, and receiving two pressure points</w:delText>
                </w:r>
              </w:del>
            </w:ins>
          </w:p>
          <w:p w14:paraId="3D112979" w14:textId="50ABAC2B" w:rsidR="00554004" w:rsidDel="00697E44" w:rsidRDefault="00554004" w:rsidP="00554004">
            <w:pPr>
              <w:jc w:val="left"/>
              <w:rPr>
                <w:ins w:id="1231" w:author="Damien Altmann" w:date="2020-03-11T18:01:00Z"/>
                <w:del w:id="1232" w:author="Hamza Charou" w:date="2020-03-18T13:37:00Z"/>
              </w:rPr>
            </w:pPr>
          </w:p>
          <w:p w14:paraId="4954FDA8" w14:textId="38FA152B" w:rsidR="00554004" w:rsidDel="00697E44" w:rsidRDefault="00554004" w:rsidP="00554004">
            <w:pPr>
              <w:jc w:val="left"/>
              <w:rPr>
                <w:ins w:id="1233" w:author="Damien Altmann" w:date="2020-03-11T18:01:00Z"/>
                <w:del w:id="1234" w:author="Hamza Charou" w:date="2020-03-18T13:37:00Z"/>
              </w:rPr>
            </w:pPr>
            <w:ins w:id="1235" w:author="Damien Altmann" w:date="2020-03-11T18:01:00Z">
              <w:del w:id="1236" w:author="Hamza Charou" w:date="2020-03-18T13:37:00Z">
                <w:r w:rsidDel="00697E44">
                  <w:delText>Test:</w:delText>
                </w:r>
              </w:del>
            </w:ins>
          </w:p>
          <w:p w14:paraId="66276907" w14:textId="53B183FC" w:rsidR="00554004" w:rsidDel="00697E44" w:rsidRDefault="00554004" w:rsidP="00554004">
            <w:pPr>
              <w:jc w:val="left"/>
              <w:rPr>
                <w:ins w:id="1237" w:author="Damien Altmann" w:date="2020-03-11T18:02:00Z"/>
                <w:del w:id="1238" w:author="Hamza Charou" w:date="2020-03-18T13:37:00Z"/>
              </w:rPr>
            </w:pPr>
            <w:ins w:id="1239" w:author="Damien Altmann" w:date="2020-03-11T18:02:00Z">
              <w:del w:id="1240" w:author="Hamza Charou" w:date="2020-03-18T13:37:00Z">
                <w:r w:rsidRPr="00554004" w:rsidDel="00697E44">
                  <w:delText>check a and b in flash</w:delText>
                </w:r>
              </w:del>
            </w:ins>
          </w:p>
          <w:p w14:paraId="33A52154" w14:textId="5C212AF2" w:rsidR="00554004" w:rsidRPr="004F4D45" w:rsidDel="00697E44" w:rsidRDefault="00554004" w:rsidP="00554004">
            <w:pPr>
              <w:jc w:val="left"/>
              <w:rPr>
                <w:ins w:id="1241" w:author="Damien Altmann" w:date="2020-03-11T18:01:00Z"/>
                <w:del w:id="1242" w:author="Hamza Charou" w:date="2020-03-18T13:37:00Z"/>
              </w:rPr>
            </w:pPr>
          </w:p>
        </w:tc>
      </w:tr>
    </w:tbl>
    <w:p w14:paraId="7B077740" w14:textId="6DC8A761" w:rsidR="00554004" w:rsidDel="00697E44" w:rsidRDefault="00554004" w:rsidP="00572596">
      <w:pPr>
        <w:rPr>
          <w:ins w:id="1243" w:author="Damien Altmann" w:date="2020-03-11T18:05:00Z"/>
          <w:del w:id="1244" w:author="Hamza Charou" w:date="2020-03-18T13:37:00Z"/>
          <w:highlight w:val="yellow"/>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54004" w:rsidRPr="008621E6" w:rsidDel="00697E44" w14:paraId="3C428651" w14:textId="4876537C" w:rsidTr="00554004">
        <w:trPr>
          <w:trHeight w:val="20"/>
          <w:ins w:id="1245" w:author="Damien Altmann" w:date="2020-03-11T18:05:00Z"/>
          <w:del w:id="1246" w:author="Hamza Charou" w:date="2020-03-18T13:37:00Z"/>
        </w:trPr>
        <w:tc>
          <w:tcPr>
            <w:tcW w:w="2335" w:type="dxa"/>
            <w:shd w:val="clear" w:color="auto" w:fill="FBD4B4" w:themeFill="accent6" w:themeFillTint="66"/>
          </w:tcPr>
          <w:p w14:paraId="1E93243F" w14:textId="1E6CBCB3" w:rsidR="00554004" w:rsidRPr="00FB6FAA" w:rsidDel="00697E44" w:rsidRDefault="00554004" w:rsidP="00554004">
            <w:pPr>
              <w:jc w:val="left"/>
              <w:rPr>
                <w:ins w:id="1247" w:author="Damien Altmann" w:date="2020-03-11T18:05:00Z"/>
                <w:del w:id="1248" w:author="Hamza Charou" w:date="2020-03-18T13:37:00Z"/>
              </w:rPr>
            </w:pPr>
            <w:commentRangeStart w:id="1249"/>
            <w:ins w:id="1250" w:author="Damien Altmann" w:date="2020-03-11T18:05:00Z">
              <w:del w:id="1251" w:author="Hamza Charou" w:date="2020-03-18T13:37:00Z">
                <w:r w:rsidDel="00697E44">
                  <w:delText>EAUS_SW_1010_</w:delText>
                </w:r>
              </w:del>
            </w:ins>
            <w:ins w:id="1252" w:author="Damien Altmann" w:date="2020-03-12T20:08:00Z">
              <w:del w:id="1253" w:author="Hamza Charou" w:date="2020-03-18T13:37:00Z">
                <w:r w:rsidR="00C57E94" w:rsidDel="00697E44">
                  <w:delText>0003</w:delText>
                </w:r>
              </w:del>
            </w:ins>
            <w:commentRangeEnd w:id="1249"/>
            <w:ins w:id="1254" w:author="Damien Altmann" w:date="2020-03-11T18:18:00Z">
              <w:del w:id="1255" w:author="Hamza Charou" w:date="2020-03-18T13:37:00Z">
                <w:r w:rsidR="00177BB1" w:rsidDel="00697E44">
                  <w:rPr>
                    <w:rStyle w:val="Marquedecommentaire"/>
                  </w:rPr>
                  <w:commentReference w:id="1249"/>
                </w:r>
              </w:del>
            </w:ins>
          </w:p>
        </w:tc>
        <w:tc>
          <w:tcPr>
            <w:tcW w:w="8573" w:type="dxa"/>
            <w:shd w:val="clear" w:color="auto" w:fill="FBD4B4" w:themeFill="accent6" w:themeFillTint="66"/>
          </w:tcPr>
          <w:p w14:paraId="0DE24375" w14:textId="7F3C542E" w:rsidR="00554004" w:rsidRPr="008621E6" w:rsidDel="00697E44" w:rsidRDefault="00554004" w:rsidP="00554004">
            <w:pPr>
              <w:jc w:val="right"/>
              <w:rPr>
                <w:ins w:id="1256" w:author="Damien Altmann" w:date="2020-03-11T18:05:00Z"/>
                <w:del w:id="1257" w:author="Hamza Charou" w:date="2020-03-18T13:37:00Z"/>
                <w:lang w:val="fr-FR"/>
              </w:rPr>
            </w:pPr>
            <w:ins w:id="1258" w:author="Damien Altmann" w:date="2020-03-11T18:05:00Z">
              <w:del w:id="1259" w:author="Hamza Charou" w:date="2020-03-18T13:37:00Z">
                <w:r w:rsidRPr="007450F6" w:rsidDel="00697E44">
                  <w:rPr>
                    <w:lang w:val="fr-FR"/>
                  </w:rPr>
                  <w:delText>EAUS</w:delText>
                </w:r>
                <w:r w:rsidDel="00697E44">
                  <w:rPr>
                    <w:lang w:val="fr-FR"/>
                  </w:rPr>
                  <w:delText>_</w:delText>
                </w:r>
                <w:r w:rsidRPr="007450F6" w:rsidDel="00697E44">
                  <w:rPr>
                    <w:lang w:val="fr-FR"/>
                  </w:rPr>
                  <w:delText>SYS</w:delText>
                </w:r>
                <w:r w:rsidDel="00697E44">
                  <w:rPr>
                    <w:lang w:val="fr-FR"/>
                  </w:rPr>
                  <w:delText xml:space="preserve">_0000_0069, </w:delText>
                </w:r>
                <w:r w:rsidRPr="007450F6" w:rsidDel="00697E44">
                  <w:rPr>
                    <w:lang w:val="fr-FR"/>
                  </w:rPr>
                  <w:delText xml:space="preserve"> EAUS</w:delText>
                </w:r>
                <w:r w:rsidDel="00697E44">
                  <w:rPr>
                    <w:lang w:val="fr-FR"/>
                  </w:rPr>
                  <w:delText>_</w:delText>
                </w:r>
                <w:r w:rsidRPr="007450F6" w:rsidDel="00697E44">
                  <w:rPr>
                    <w:lang w:val="fr-FR"/>
                  </w:rPr>
                  <w:delText>SYS</w:delText>
                </w:r>
                <w:r w:rsidDel="00697E44">
                  <w:rPr>
                    <w:lang w:val="fr-FR"/>
                  </w:rPr>
                  <w:delText>_0000_0247</w:delText>
                </w:r>
              </w:del>
            </w:ins>
          </w:p>
        </w:tc>
      </w:tr>
      <w:tr w:rsidR="00554004" w:rsidRPr="004F4D45" w:rsidDel="00697E44" w14:paraId="457378A7" w14:textId="3FD8A381" w:rsidTr="00554004">
        <w:trPr>
          <w:trHeight w:val="20"/>
          <w:ins w:id="1260" w:author="Damien Altmann" w:date="2020-03-11T18:05:00Z"/>
          <w:del w:id="1261" w:author="Hamza Charou" w:date="2020-03-18T13:37:00Z"/>
        </w:trPr>
        <w:tc>
          <w:tcPr>
            <w:tcW w:w="10908" w:type="dxa"/>
            <w:gridSpan w:val="2"/>
          </w:tcPr>
          <w:p w14:paraId="10665B6E" w14:textId="7256E811" w:rsidR="00554004" w:rsidDel="00697E44" w:rsidRDefault="00554004" w:rsidP="00554004">
            <w:pPr>
              <w:jc w:val="left"/>
              <w:rPr>
                <w:ins w:id="1262" w:author="Damien Altmann" w:date="2020-03-11T18:05:00Z"/>
                <w:del w:id="1263" w:author="Hamza Charou" w:date="2020-03-18T13:37:00Z"/>
              </w:rPr>
            </w:pPr>
            <w:ins w:id="1264" w:author="Damien Altmann" w:date="2020-03-11T18:05:00Z">
              <w:del w:id="1265" w:author="Hamza Charou" w:date="2020-03-18T13:37:00Z">
                <w:r w:rsidRPr="00554004" w:rsidDel="00697E44">
                  <w:delText>In the second pressure/ volume calibration : The CU shall drive automatically the motor to different positions and check the relative pressure (using the first calibration table) [The CU is connected to the Cuff]</w:delText>
                </w:r>
              </w:del>
            </w:ins>
          </w:p>
          <w:p w14:paraId="1F204261" w14:textId="0B11D069" w:rsidR="00554004" w:rsidDel="00697E44" w:rsidRDefault="00554004" w:rsidP="00554004">
            <w:pPr>
              <w:jc w:val="left"/>
              <w:rPr>
                <w:ins w:id="1266" w:author="Damien Altmann" w:date="2020-03-11T18:05:00Z"/>
                <w:del w:id="1267" w:author="Hamza Charou" w:date="2020-03-18T13:37:00Z"/>
              </w:rPr>
            </w:pPr>
          </w:p>
          <w:p w14:paraId="41CE403C" w14:textId="3570BD92" w:rsidR="00554004" w:rsidDel="00697E44" w:rsidRDefault="00554004" w:rsidP="00554004">
            <w:pPr>
              <w:jc w:val="left"/>
              <w:rPr>
                <w:ins w:id="1268" w:author="Damien Altmann" w:date="2020-03-11T18:05:00Z"/>
                <w:del w:id="1269" w:author="Hamza Charou" w:date="2020-03-18T13:37:00Z"/>
              </w:rPr>
            </w:pPr>
            <w:ins w:id="1270" w:author="Damien Altmann" w:date="2020-03-11T18:05:00Z">
              <w:del w:id="1271" w:author="Hamza Charou" w:date="2020-03-18T13:37:00Z">
                <w:r w:rsidDel="00697E44">
                  <w:delText>Test:</w:delText>
                </w:r>
              </w:del>
            </w:ins>
          </w:p>
          <w:p w14:paraId="433FC3F9" w14:textId="41256288" w:rsidR="00554004" w:rsidDel="00697E44" w:rsidRDefault="00554004" w:rsidP="00554004">
            <w:pPr>
              <w:jc w:val="left"/>
              <w:rPr>
                <w:ins w:id="1272" w:author="Damien Altmann" w:date="2020-03-11T18:05:00Z"/>
                <w:del w:id="1273" w:author="Hamza Charou" w:date="2020-03-18T13:37:00Z"/>
              </w:rPr>
            </w:pPr>
          </w:p>
          <w:p w14:paraId="61063030" w14:textId="5241C2BD" w:rsidR="00554004" w:rsidRPr="004F4D45" w:rsidDel="00697E44" w:rsidRDefault="00554004" w:rsidP="00554004">
            <w:pPr>
              <w:jc w:val="left"/>
              <w:rPr>
                <w:ins w:id="1274" w:author="Damien Altmann" w:date="2020-03-11T18:05:00Z"/>
                <w:del w:id="1275" w:author="Hamza Charou" w:date="2020-03-18T13:37:00Z"/>
              </w:rPr>
            </w:pPr>
          </w:p>
        </w:tc>
      </w:tr>
    </w:tbl>
    <w:p w14:paraId="4694270A" w14:textId="77777777" w:rsidR="00697E44" w:rsidRPr="0063524D" w:rsidRDefault="00697E44" w:rsidP="00697E44">
      <w:pPr>
        <w:jc w:val="right"/>
        <w:rPr>
          <w:ins w:id="1276" w:author="Hamza Charou" w:date="2020-03-18T13:37:00Z"/>
          <w:sz w:val="20"/>
          <w:szCs w:val="20"/>
          <w:lang w:val="en-US" w:eastAsia="fr-FR"/>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697E44" w:rsidRPr="0063524D" w14:paraId="26619A2C" w14:textId="77777777" w:rsidTr="000E5630">
        <w:trPr>
          <w:trHeight w:val="20"/>
          <w:ins w:id="1277" w:author="Hamza Charou" w:date="2020-03-18T13:37:00Z"/>
        </w:trPr>
        <w:tc>
          <w:tcPr>
            <w:tcW w:w="2268" w:type="dxa"/>
            <w:shd w:val="clear" w:color="auto" w:fill="FBD4B4" w:themeFill="accent6" w:themeFillTint="66"/>
          </w:tcPr>
          <w:p w14:paraId="3CAA963B" w14:textId="46627A68" w:rsidR="00697E44" w:rsidRPr="0063524D" w:rsidRDefault="00697E44" w:rsidP="00617652">
            <w:pPr>
              <w:rPr>
                <w:ins w:id="1278" w:author="Hamza Charou" w:date="2020-03-18T13:37:00Z"/>
                <w:lang w:val="en-US"/>
              </w:rPr>
            </w:pPr>
            <w:ins w:id="1279" w:author="Hamza Charou" w:date="2020-03-18T13:37:00Z">
              <w:r w:rsidRPr="0063524D">
                <w:rPr>
                  <w:lang w:val="en-US"/>
                </w:rPr>
                <w:t>EAUS</w:t>
              </w:r>
            </w:ins>
            <w:r w:rsidR="00774630">
              <w:rPr>
                <w:lang w:val="en-US"/>
              </w:rPr>
              <w:t>_SRS_1610171143_</w:t>
            </w:r>
            <w:ins w:id="1280" w:author="Hamza Charou" w:date="2020-03-18T13:37:00Z">
              <w:r w:rsidR="006D705A">
                <w:rPr>
                  <w:lang w:val="en-US"/>
                </w:rPr>
                <w:t>0001</w:t>
              </w:r>
            </w:ins>
          </w:p>
        </w:tc>
        <w:tc>
          <w:tcPr>
            <w:tcW w:w="8640" w:type="dxa"/>
            <w:shd w:val="clear" w:color="auto" w:fill="FBD4B4" w:themeFill="accent6" w:themeFillTint="66"/>
          </w:tcPr>
          <w:p w14:paraId="25FAECF8" w14:textId="77777777" w:rsidR="00697E44" w:rsidRPr="0063524D" w:rsidRDefault="00697E44" w:rsidP="00617652">
            <w:pPr>
              <w:jc w:val="right"/>
              <w:rPr>
                <w:ins w:id="1281" w:author="Hamza Charou" w:date="2020-03-18T13:37:00Z"/>
                <w:lang w:val="en-US"/>
              </w:rPr>
            </w:pPr>
            <w:ins w:id="1282" w:author="Hamza Charou" w:date="2020-03-18T13:37:00Z">
              <w:r w:rsidRPr="00C11273">
                <w:rPr>
                  <w:highlight w:val="yellow"/>
                  <w:lang w:val="en-US"/>
                </w:rPr>
                <w:t>EAUS_SYS_0000_0246</w:t>
              </w:r>
            </w:ins>
          </w:p>
        </w:tc>
      </w:tr>
      <w:tr w:rsidR="00697E44" w:rsidRPr="001D323E" w14:paraId="66F839A1" w14:textId="77777777" w:rsidTr="00617652">
        <w:trPr>
          <w:trHeight w:val="53"/>
          <w:ins w:id="1283" w:author="Hamza Charou" w:date="2020-03-18T13:37:00Z"/>
        </w:trPr>
        <w:tc>
          <w:tcPr>
            <w:tcW w:w="10908" w:type="dxa"/>
            <w:gridSpan w:val="2"/>
          </w:tcPr>
          <w:p w14:paraId="096446AE" w14:textId="41DD1DBA" w:rsidR="00697E44" w:rsidRPr="0063524D" w:rsidRDefault="00697E44" w:rsidP="00617652">
            <w:pPr>
              <w:rPr>
                <w:ins w:id="1284" w:author="Hamza Charou" w:date="2020-03-18T13:37:00Z"/>
                <w:lang w:val="en-US"/>
              </w:rPr>
            </w:pPr>
            <w:ins w:id="1285" w:author="Hamza Charou" w:date="2020-03-18T13:37:00Z">
              <w:r w:rsidRPr="0063524D">
                <w:rPr>
                  <w:lang w:val="en-US"/>
                </w:rPr>
                <w:t>The CU shall do a first pressure calibration: CU shall drive automatically the motor to different positions (200 points default value) and check every time the force sensor returned value</w:t>
              </w:r>
              <w:r>
                <w:rPr>
                  <w:lang w:val="en-US"/>
                </w:rPr>
                <w:t xml:space="preserve"> (see </w:t>
              </w:r>
              <w:r w:rsidRPr="003215F0">
                <w:rPr>
                  <w:lang w:val="en-US"/>
                </w:rPr>
                <w:t>MEMO_BRO_2003041100_REV_0_1</w:t>
              </w:r>
              <w:r>
                <w:rPr>
                  <w:lang w:val="en-US"/>
                </w:rPr>
                <w:t>)</w:t>
              </w:r>
            </w:ins>
            <w:ins w:id="1286" w:author="Rafael Wehrmeister Padilha" w:date="2020-08-24T11:58:00Z">
              <w:r w:rsidR="004A4B5C">
                <w:rPr>
                  <w:lang w:val="en-US"/>
                </w:rPr>
                <w:t>.</w:t>
              </w:r>
            </w:ins>
          </w:p>
        </w:tc>
      </w:tr>
    </w:tbl>
    <w:p w14:paraId="5BC7CD13" w14:textId="77777777" w:rsidR="00697E44" w:rsidRPr="0063524D" w:rsidRDefault="00697E44" w:rsidP="00697E44">
      <w:pPr>
        <w:jc w:val="right"/>
        <w:rPr>
          <w:ins w:id="1287" w:author="Hamza Charou" w:date="2020-03-18T13:37:00Z"/>
          <w:sz w:val="20"/>
          <w:szCs w:val="20"/>
          <w:lang w:val="en-US" w:eastAsia="fr-FR"/>
        </w:rPr>
      </w:pPr>
    </w:p>
    <w:p w14:paraId="63DDDB63" w14:textId="77777777" w:rsidR="00697E44" w:rsidRPr="0063524D" w:rsidRDefault="00697E44" w:rsidP="00697E44">
      <w:pPr>
        <w:tabs>
          <w:tab w:val="left" w:pos="1333"/>
        </w:tabs>
        <w:rPr>
          <w:ins w:id="1288" w:author="Hamza Charou" w:date="2020-03-18T13:37:00Z"/>
          <w:sz w:val="20"/>
          <w:szCs w:val="20"/>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697E44" w:rsidRPr="0063524D" w14:paraId="30316BCD" w14:textId="77777777" w:rsidTr="000E5630">
        <w:trPr>
          <w:trHeight w:val="20"/>
          <w:ins w:id="1289" w:author="Hamza Charou" w:date="2020-03-18T13:37:00Z"/>
        </w:trPr>
        <w:tc>
          <w:tcPr>
            <w:tcW w:w="2268" w:type="dxa"/>
            <w:shd w:val="clear" w:color="auto" w:fill="FBD4B4" w:themeFill="accent6" w:themeFillTint="66"/>
          </w:tcPr>
          <w:p w14:paraId="5136513C" w14:textId="2BD7F11B" w:rsidR="00697E44" w:rsidRPr="0063524D" w:rsidRDefault="00697E44" w:rsidP="00617652">
            <w:pPr>
              <w:rPr>
                <w:ins w:id="1290" w:author="Hamza Charou" w:date="2020-03-18T13:37:00Z"/>
                <w:rFonts w:cs="Calibri"/>
                <w:color w:val="000000"/>
              </w:rPr>
            </w:pPr>
            <w:ins w:id="1291" w:author="Hamza Charou" w:date="2020-03-18T13:37:00Z">
              <w:r w:rsidRPr="0063524D">
                <w:rPr>
                  <w:rFonts w:cs="Calibri"/>
                  <w:color w:val="000000"/>
                </w:rPr>
                <w:t>EAUS</w:t>
              </w:r>
            </w:ins>
            <w:r w:rsidR="00774630">
              <w:rPr>
                <w:rFonts w:cs="Calibri"/>
                <w:color w:val="000000"/>
              </w:rPr>
              <w:t>_SRS_1610171143_</w:t>
            </w:r>
            <w:ins w:id="1292" w:author="Hamza Charou" w:date="2020-03-18T13:37:00Z">
              <w:r w:rsidR="006D705A">
                <w:rPr>
                  <w:rFonts w:cs="Calibri"/>
                  <w:color w:val="000000"/>
                </w:rPr>
                <w:t>0003</w:t>
              </w:r>
            </w:ins>
          </w:p>
          <w:p w14:paraId="2BD756B2" w14:textId="77777777" w:rsidR="00697E44" w:rsidRPr="0063524D" w:rsidRDefault="00697E44" w:rsidP="00617652">
            <w:pPr>
              <w:rPr>
                <w:ins w:id="1293" w:author="Hamza Charou" w:date="2020-03-18T13:37:00Z"/>
                <w:lang w:val="en-US"/>
              </w:rPr>
            </w:pPr>
          </w:p>
        </w:tc>
        <w:tc>
          <w:tcPr>
            <w:tcW w:w="8640" w:type="dxa"/>
            <w:shd w:val="clear" w:color="auto" w:fill="FBD4B4" w:themeFill="accent6" w:themeFillTint="66"/>
          </w:tcPr>
          <w:p w14:paraId="7F25B3B7" w14:textId="2E6F56D8" w:rsidR="00C11273" w:rsidRPr="0063524D" w:rsidRDefault="00697E44" w:rsidP="00C11273">
            <w:pPr>
              <w:jc w:val="right"/>
              <w:rPr>
                <w:lang w:val="en-US"/>
              </w:rPr>
            </w:pPr>
            <w:ins w:id="1294" w:author="Hamza Charou" w:date="2020-03-18T13:37:00Z">
              <w:r w:rsidRPr="00C11273">
                <w:rPr>
                  <w:highlight w:val="yellow"/>
                  <w:lang w:val="en-US"/>
                </w:rPr>
                <w:t>EAUS_SYS_0000_0069</w:t>
              </w:r>
            </w:ins>
          </w:p>
          <w:p w14:paraId="646C7781" w14:textId="1C97E56B" w:rsidR="00697E44" w:rsidRPr="0063524D" w:rsidRDefault="00697E44" w:rsidP="00617652">
            <w:pPr>
              <w:jc w:val="right"/>
              <w:rPr>
                <w:ins w:id="1295" w:author="Hamza Charou" w:date="2020-03-18T13:37:00Z"/>
                <w:lang w:val="en-US"/>
              </w:rPr>
            </w:pPr>
          </w:p>
        </w:tc>
      </w:tr>
      <w:tr w:rsidR="00697E44" w:rsidRPr="001D323E" w14:paraId="18AA0425" w14:textId="77777777" w:rsidTr="00617652">
        <w:trPr>
          <w:trHeight w:val="20"/>
          <w:ins w:id="1296" w:author="Hamza Charou" w:date="2020-03-18T13:37:00Z"/>
        </w:trPr>
        <w:tc>
          <w:tcPr>
            <w:tcW w:w="10908" w:type="dxa"/>
            <w:gridSpan w:val="2"/>
          </w:tcPr>
          <w:p w14:paraId="73016C70" w14:textId="2364E061" w:rsidR="00697E44" w:rsidRPr="0063524D" w:rsidRDefault="00697E44" w:rsidP="00617652">
            <w:pPr>
              <w:rPr>
                <w:ins w:id="1297" w:author="Hamza Charou" w:date="2020-03-18T13:37:00Z"/>
                <w:rFonts w:cs="Calibri"/>
                <w:color w:val="000000"/>
                <w:lang w:val="en-US"/>
              </w:rPr>
            </w:pPr>
            <w:ins w:id="1298" w:author="Hamza Charou" w:date="2020-03-18T13:37:00Z">
              <w:r w:rsidRPr="0063524D">
                <w:rPr>
                  <w:rFonts w:cs="Calibri"/>
                  <w:color w:val="000000"/>
                  <w:lang w:val="en-US"/>
                </w:rPr>
                <w:t xml:space="preserve">In the second pressure/ volume calibration: The CU shall drive automatically the motor to different positions </w:t>
              </w:r>
              <w:r w:rsidRPr="00906B79">
                <w:rPr>
                  <w:lang w:val="en-US"/>
                </w:rPr>
                <w:t>(200 points default value)</w:t>
              </w:r>
              <w:r w:rsidRPr="0063524D">
                <w:rPr>
                  <w:lang w:val="en-US"/>
                </w:rPr>
                <w:t xml:space="preserve"> </w:t>
              </w:r>
              <w:r w:rsidRPr="0063524D">
                <w:rPr>
                  <w:rFonts w:cs="Calibri"/>
                  <w:color w:val="000000"/>
                  <w:lang w:val="en-US"/>
                </w:rPr>
                <w:t>and check the relative pressure using the first calibration table [The CU is connected to the Cuff]</w:t>
              </w:r>
              <w:r>
                <w:rPr>
                  <w:rFonts w:cs="Calibri"/>
                  <w:color w:val="000000"/>
                  <w:lang w:val="en-US"/>
                </w:rPr>
                <w:t xml:space="preserve"> </w:t>
              </w:r>
              <w:r>
                <w:rPr>
                  <w:lang w:val="en-US"/>
                </w:rPr>
                <w:t xml:space="preserve">(see </w:t>
              </w:r>
              <w:r w:rsidRPr="003215F0">
                <w:rPr>
                  <w:lang w:val="en-US"/>
                </w:rPr>
                <w:t>MEMO_BRO_2003041100_REV_0_1</w:t>
              </w:r>
              <w:r>
                <w:rPr>
                  <w:lang w:val="en-US"/>
                </w:rPr>
                <w:t>)</w:t>
              </w:r>
            </w:ins>
            <w:ins w:id="1299" w:author="Rafael Wehrmeister Padilha" w:date="2020-08-24T11:58:00Z">
              <w:r w:rsidR="004A4B5C">
                <w:rPr>
                  <w:lang w:val="en-US"/>
                </w:rPr>
                <w:t>.</w:t>
              </w:r>
            </w:ins>
          </w:p>
        </w:tc>
      </w:tr>
    </w:tbl>
    <w:p w14:paraId="197B1BDD" w14:textId="2DAB0993" w:rsidR="00554004" w:rsidRPr="00697E44" w:rsidDel="0042706E" w:rsidRDefault="00554004">
      <w:pPr>
        <w:rPr>
          <w:ins w:id="1300" w:author="Benjamin Roustan" w:date="2020-03-13T14:59:00Z"/>
          <w:del w:id="1301" w:author="Hamza Charou" w:date="2020-03-18T13:38:00Z"/>
          <w:highlight w:val="yellow"/>
          <w:lang w:val="en-US"/>
          <w:rPrChange w:id="1302" w:author="Hamza Charou" w:date="2020-03-18T13:37:00Z">
            <w:rPr>
              <w:ins w:id="1303" w:author="Benjamin Roustan" w:date="2020-03-13T14:59:00Z"/>
              <w:del w:id="1304" w:author="Hamza Charou" w:date="2020-03-18T13:38:00Z"/>
              <w:highlight w:val="yellow"/>
            </w:rPr>
          </w:rPrChange>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1D25CD" w:rsidRPr="008621E6" w:rsidDel="0042706E" w14:paraId="06499A6E" w14:textId="4A04C95A" w:rsidTr="00481CA4">
        <w:trPr>
          <w:trHeight w:val="20"/>
          <w:del w:id="1305" w:author="Hamza Charou" w:date="2020-03-18T13:38:00Z"/>
        </w:trPr>
        <w:tc>
          <w:tcPr>
            <w:tcW w:w="2335" w:type="dxa"/>
            <w:shd w:val="clear" w:color="auto" w:fill="FBD4B4" w:themeFill="accent6" w:themeFillTint="66"/>
          </w:tcPr>
          <w:p w14:paraId="2190C616" w14:textId="77777777" w:rsidR="001D25CD" w:rsidDel="0042706E" w:rsidRDefault="001D25CD" w:rsidP="00B53C45">
            <w:pPr>
              <w:pStyle w:val="Titre3"/>
              <w:rPr>
                <w:del w:id="1306" w:author="Hamza Charou" w:date="2020-03-18T13:38:00Z"/>
              </w:rPr>
            </w:pPr>
            <w:commentRangeStart w:id="1307"/>
            <w:ins w:id="1308" w:author="Benjamin Roustan" w:date="2020-03-13T14:59:00Z">
              <w:del w:id="1309" w:author="Hamza Charou" w:date="2020-03-18T13:38:00Z">
                <w:r w:rsidDel="0042706E">
                  <w:delText>EAUS_SW_1010_000</w:delText>
                </w:r>
                <w:commentRangeEnd w:id="1307"/>
                <w:r w:rsidDel="0042706E">
                  <w:rPr>
                    <w:rStyle w:val="Marquedecommentaire"/>
                  </w:rPr>
                  <w:commentReference w:id="1307"/>
                </w:r>
                <w:r w:rsidDel="0042706E">
                  <w:delText>4</w:delText>
                </w:r>
              </w:del>
            </w:ins>
          </w:p>
          <w:p w14:paraId="6204B8C8" w14:textId="77777777" w:rsidR="0042706E" w:rsidRDefault="0042706E" w:rsidP="0042706E">
            <w:pPr>
              <w:rPr>
                <w:ins w:id="1310" w:author="Hamza Charou" w:date="2020-03-18T13:38:00Z"/>
              </w:rPr>
            </w:pPr>
          </w:p>
          <w:p w14:paraId="3E1D0204" w14:textId="77777777" w:rsidR="0042706E" w:rsidRDefault="0042706E" w:rsidP="0042706E">
            <w:pPr>
              <w:rPr>
                <w:ins w:id="1311" w:author="Hamza Charou" w:date="2020-03-18T13:38:00Z"/>
              </w:rPr>
            </w:pPr>
          </w:p>
          <w:p w14:paraId="233ECB4C" w14:textId="173DEF96" w:rsidR="0042706E" w:rsidRPr="0042706E" w:rsidRDefault="0042706E">
            <w:pPr>
              <w:rPr>
                <w:ins w:id="1312" w:author="Benjamin Roustan" w:date="2020-03-13T14:59:00Z"/>
              </w:rPr>
              <w:pPrChange w:id="1313" w:author="Unknown" w:date="2020-03-18T13:38:00Z">
                <w:pPr>
                  <w:framePr w:hSpace="180" w:wrap="around" w:vAnchor="text" w:hAnchor="margin" w:x="6" w:y="83"/>
                  <w:jc w:val="left"/>
                </w:pPr>
              </w:pPrChange>
            </w:pPr>
          </w:p>
        </w:tc>
        <w:tc>
          <w:tcPr>
            <w:tcW w:w="8573" w:type="dxa"/>
            <w:shd w:val="clear" w:color="auto" w:fill="FBD4B4" w:themeFill="accent6" w:themeFillTint="66"/>
          </w:tcPr>
          <w:p w14:paraId="3B09E958" w14:textId="78009944" w:rsidR="001D25CD" w:rsidRPr="004408DB" w:rsidDel="0042706E" w:rsidRDefault="001D25CD" w:rsidP="001D25CD">
            <w:pPr>
              <w:jc w:val="right"/>
              <w:rPr>
                <w:ins w:id="1314" w:author="Benjamin Roustan" w:date="2020-03-13T14:59:00Z"/>
                <w:del w:id="1315" w:author="Hamza Charou" w:date="2020-03-18T13:38:00Z"/>
                <w:lang w:val="en-US"/>
                <w:rPrChange w:id="1316" w:author="Hamza Charou" w:date="2020-03-18T16:23:00Z">
                  <w:rPr>
                    <w:ins w:id="1317" w:author="Benjamin Roustan" w:date="2020-03-13T14:59:00Z"/>
                    <w:del w:id="1318" w:author="Hamza Charou" w:date="2020-03-18T13:38:00Z"/>
                    <w:lang w:val="fr-FR"/>
                  </w:rPr>
                </w:rPrChange>
              </w:rPr>
            </w:pPr>
            <w:ins w:id="1319" w:author="Benjamin Roustan" w:date="2020-03-13T14:59:00Z">
              <w:del w:id="1320" w:author="Hamza Charou" w:date="2020-03-18T13:38:00Z">
                <w:r w:rsidRPr="004408DB" w:rsidDel="0042706E">
                  <w:rPr>
                    <w:lang w:val="en-US"/>
                    <w:rPrChange w:id="1321" w:author="Hamza Charou" w:date="2020-03-18T16:23:00Z">
                      <w:rPr>
                        <w:lang w:val="fr-FR"/>
                      </w:rPr>
                    </w:rPrChange>
                  </w:rPr>
                  <w:delText>EAUS_SYS_0000_0304</w:delText>
                </w:r>
              </w:del>
            </w:ins>
          </w:p>
        </w:tc>
      </w:tr>
      <w:tr w:rsidR="001D25CD" w:rsidRPr="004F4D45" w:rsidDel="0042706E" w14:paraId="3EFDB817" w14:textId="7A721EDE" w:rsidTr="00481CA4">
        <w:trPr>
          <w:trHeight w:val="20"/>
          <w:del w:id="1322" w:author="Hamza Charou" w:date="2020-03-18T13:38:00Z"/>
        </w:trPr>
        <w:tc>
          <w:tcPr>
            <w:tcW w:w="10908" w:type="dxa"/>
            <w:gridSpan w:val="2"/>
          </w:tcPr>
          <w:p w14:paraId="50B6300C" w14:textId="70D47CD5" w:rsidR="001D25CD" w:rsidRPr="001D25CD" w:rsidDel="0042706E" w:rsidRDefault="001D25CD" w:rsidP="00481CA4">
            <w:pPr>
              <w:jc w:val="left"/>
              <w:rPr>
                <w:ins w:id="1323" w:author="Benjamin Roustan" w:date="2020-03-13T14:59:00Z"/>
                <w:del w:id="1324" w:author="Hamza Charou" w:date="2020-03-18T13:38:00Z"/>
                <w:i/>
                <w:iCs/>
                <w:highlight w:val="yellow"/>
                <w:rPrChange w:id="1325" w:author="Benjamin Roustan" w:date="2020-03-13T14:59:00Z">
                  <w:rPr>
                    <w:ins w:id="1326" w:author="Benjamin Roustan" w:date="2020-03-13T14:59:00Z"/>
                    <w:del w:id="1327" w:author="Hamza Charou" w:date="2020-03-18T13:38:00Z"/>
                    <w:i/>
                    <w:iCs/>
                  </w:rPr>
                </w:rPrChange>
              </w:rPr>
            </w:pPr>
            <w:ins w:id="1328" w:author="Benjamin Roustan" w:date="2020-03-13T14:59:00Z">
              <w:del w:id="1329" w:author="Hamza Charou" w:date="2020-03-18T13:38:00Z">
                <w:r w:rsidRPr="001D25CD" w:rsidDel="0042706E">
                  <w:rPr>
                    <w:i/>
                    <w:iCs/>
                    <w:highlight w:val="yellow"/>
                    <w:rPrChange w:id="1330" w:author="Benjamin Roustan" w:date="2020-03-13T14:59:00Z">
                      <w:rPr>
                        <w:i/>
                        <w:iCs/>
                      </w:rPr>
                    </w:rPrChange>
                  </w:rPr>
                  <w:delText xml:space="preserve">SysSpec : The Patient shall be informed through the Patient Remote Control when an </w:delText>
                </w:r>
                <w:commentRangeStart w:id="1331"/>
                <w:r w:rsidRPr="001D25CD" w:rsidDel="0042706E">
                  <w:rPr>
                    <w:i/>
                    <w:iCs/>
                    <w:highlight w:val="yellow"/>
                    <w:rPrChange w:id="1332" w:author="Benjamin Roustan" w:date="2020-03-13T14:59:00Z">
                      <w:rPr>
                        <w:i/>
                        <w:iCs/>
                      </w:rPr>
                    </w:rPrChange>
                  </w:rPr>
                  <w:delText xml:space="preserve">overpressure </w:delText>
                </w:r>
                <w:commentRangeEnd w:id="1331"/>
                <w:r w:rsidRPr="001D25CD" w:rsidDel="0042706E">
                  <w:rPr>
                    <w:rStyle w:val="Marquedecommentaire"/>
                    <w:i/>
                    <w:iCs/>
                    <w:highlight w:val="yellow"/>
                    <w:rPrChange w:id="1333" w:author="Benjamin Roustan" w:date="2020-03-13T14:59:00Z">
                      <w:rPr>
                        <w:rStyle w:val="Marquedecommentaire"/>
                        <w:i/>
                        <w:iCs/>
                      </w:rPr>
                    </w:rPrChange>
                  </w:rPr>
                  <w:commentReference w:id="1331"/>
                </w:r>
                <w:r w:rsidRPr="001D25CD" w:rsidDel="0042706E">
                  <w:rPr>
                    <w:i/>
                    <w:iCs/>
                    <w:highlight w:val="yellow"/>
                    <w:rPrChange w:id="1334" w:author="Benjamin Roustan" w:date="2020-03-13T14:59:00Z">
                      <w:rPr>
                        <w:i/>
                        <w:iCs/>
                      </w:rPr>
                    </w:rPrChange>
                  </w:rPr>
                  <w:delText>Warning occurs in the Control Unit Reservoir</w:delText>
                </w:r>
              </w:del>
            </w:ins>
          </w:p>
          <w:p w14:paraId="785E1E23" w14:textId="22C5F470" w:rsidR="001D25CD" w:rsidRPr="001D25CD" w:rsidDel="0042706E" w:rsidRDefault="001D25CD" w:rsidP="00481CA4">
            <w:pPr>
              <w:jc w:val="left"/>
              <w:rPr>
                <w:ins w:id="1335" w:author="Benjamin Roustan" w:date="2020-03-13T14:59:00Z"/>
                <w:del w:id="1336" w:author="Hamza Charou" w:date="2020-03-18T13:38:00Z"/>
                <w:highlight w:val="yellow"/>
                <w:rPrChange w:id="1337" w:author="Benjamin Roustan" w:date="2020-03-13T14:59:00Z">
                  <w:rPr>
                    <w:ins w:id="1338" w:author="Benjamin Roustan" w:date="2020-03-13T14:59:00Z"/>
                    <w:del w:id="1339" w:author="Hamza Charou" w:date="2020-03-18T13:38:00Z"/>
                  </w:rPr>
                </w:rPrChange>
              </w:rPr>
            </w:pPr>
          </w:p>
          <w:p w14:paraId="4DB7267D" w14:textId="54AD7253" w:rsidR="001D25CD" w:rsidRPr="001D25CD" w:rsidDel="0042706E" w:rsidRDefault="001D25CD" w:rsidP="00481CA4">
            <w:pPr>
              <w:jc w:val="left"/>
              <w:rPr>
                <w:ins w:id="1340" w:author="Benjamin Roustan" w:date="2020-03-13T14:59:00Z"/>
                <w:del w:id="1341" w:author="Hamza Charou" w:date="2020-03-18T13:38:00Z"/>
                <w:highlight w:val="yellow"/>
                <w:rPrChange w:id="1342" w:author="Benjamin Roustan" w:date="2020-03-13T14:59:00Z">
                  <w:rPr>
                    <w:ins w:id="1343" w:author="Benjamin Roustan" w:date="2020-03-13T14:59:00Z"/>
                    <w:del w:id="1344" w:author="Hamza Charou" w:date="2020-03-18T13:38:00Z"/>
                  </w:rPr>
                </w:rPrChange>
              </w:rPr>
            </w:pPr>
            <w:ins w:id="1345" w:author="Benjamin Roustan" w:date="2020-03-13T14:59:00Z">
              <w:del w:id="1346" w:author="Hamza Charou" w:date="2020-03-18T13:38:00Z">
                <w:r w:rsidRPr="001D25CD" w:rsidDel="0042706E">
                  <w:rPr>
                    <w:highlight w:val="yellow"/>
                    <w:rPrChange w:id="1347" w:author="Benjamin Roustan" w:date="2020-03-13T14:59:00Z">
                      <w:rPr/>
                    </w:rPrChange>
                  </w:rPr>
                  <w:delText>Test pour Système.</w:delText>
                </w:r>
              </w:del>
            </w:ins>
          </w:p>
          <w:p w14:paraId="064C7A55" w14:textId="34AD6114" w:rsidR="001D25CD" w:rsidRPr="004F4D45" w:rsidDel="0042706E" w:rsidRDefault="001D25CD" w:rsidP="00481CA4">
            <w:pPr>
              <w:pStyle w:val="Paragraphedeliste"/>
              <w:numPr>
                <w:ilvl w:val="0"/>
                <w:numId w:val="30"/>
              </w:numPr>
              <w:jc w:val="left"/>
              <w:rPr>
                <w:ins w:id="1348" w:author="Benjamin Roustan" w:date="2020-03-13T14:59:00Z"/>
                <w:del w:id="1349" w:author="Hamza Charou" w:date="2020-03-18T13:38:00Z"/>
              </w:rPr>
            </w:pPr>
            <w:ins w:id="1350" w:author="Benjamin Roustan" w:date="2020-03-13T14:59:00Z">
              <w:del w:id="1351" w:author="Hamza Charou" w:date="2020-03-18T13:38:00Z">
                <w:r w:rsidRPr="001D25CD" w:rsidDel="0042706E">
                  <w:rPr>
                    <w:highlight w:val="yellow"/>
                    <w:rPrChange w:id="1352" w:author="Benjamin Roustan" w:date="2020-03-13T14:59:00Z">
                      <w:rPr/>
                    </w:rPrChange>
                  </w:rPr>
                  <w:delText>Que faire ??</w:delText>
                </w:r>
              </w:del>
            </w:ins>
          </w:p>
        </w:tc>
      </w:tr>
    </w:tbl>
    <w:p w14:paraId="77F5610D" w14:textId="3E4E4FAA" w:rsidR="001D25CD" w:rsidDel="0042706E" w:rsidRDefault="001D25CD" w:rsidP="00B53C45">
      <w:pPr>
        <w:pStyle w:val="Titre3"/>
        <w:rPr>
          <w:del w:id="1353" w:author="Hamza Charou" w:date="2020-03-18T13:38:00Z"/>
          <w:highlight w:val="yellow"/>
          <w:lang w:val="en-US"/>
        </w:rPr>
      </w:pPr>
    </w:p>
    <w:p w14:paraId="5D530FD0" w14:textId="4221EA5D" w:rsidR="0042706E" w:rsidRDefault="0042706E" w:rsidP="0042706E">
      <w:pPr>
        <w:rPr>
          <w:ins w:id="1354" w:author="Hamza Charou" w:date="2020-03-18T13:38:00Z"/>
          <w:highlight w:val="yellow"/>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42706E" w:rsidRPr="0063524D" w14:paraId="667424B8" w14:textId="77777777" w:rsidTr="000E5630">
        <w:trPr>
          <w:trHeight w:val="20"/>
          <w:ins w:id="1355" w:author="Hamza Charou" w:date="2020-03-18T13:38:00Z"/>
        </w:trPr>
        <w:tc>
          <w:tcPr>
            <w:tcW w:w="2268" w:type="dxa"/>
            <w:shd w:val="clear" w:color="auto" w:fill="FBD4B4" w:themeFill="accent6" w:themeFillTint="66"/>
          </w:tcPr>
          <w:p w14:paraId="0A88FA7C" w14:textId="186A36E1" w:rsidR="0042706E" w:rsidRPr="0063524D" w:rsidRDefault="0042706E" w:rsidP="00617652">
            <w:pPr>
              <w:rPr>
                <w:ins w:id="1356" w:author="Hamza Charou" w:date="2020-03-18T13:38:00Z"/>
                <w:lang w:val="en-US"/>
              </w:rPr>
            </w:pPr>
            <w:ins w:id="1357" w:author="Hamza Charou" w:date="2020-03-18T13:38:00Z">
              <w:r w:rsidRPr="0063524D">
                <w:rPr>
                  <w:rFonts w:cs="Calibri"/>
                  <w:color w:val="000000"/>
                </w:rPr>
                <w:t>EAUS</w:t>
              </w:r>
            </w:ins>
            <w:r w:rsidR="00774630">
              <w:rPr>
                <w:rFonts w:cs="Calibri"/>
                <w:color w:val="000000"/>
              </w:rPr>
              <w:t>_SRS_1610171143_</w:t>
            </w:r>
            <w:ins w:id="1358" w:author="Hamza Charou" w:date="2020-03-18T13:39:00Z">
              <w:r w:rsidR="009D0A6F">
                <w:rPr>
                  <w:rFonts w:cs="Calibri"/>
                  <w:color w:val="000000"/>
                </w:rPr>
                <w:t>0004</w:t>
              </w:r>
            </w:ins>
          </w:p>
        </w:tc>
        <w:tc>
          <w:tcPr>
            <w:tcW w:w="8640" w:type="dxa"/>
            <w:shd w:val="clear" w:color="auto" w:fill="FBD4B4" w:themeFill="accent6" w:themeFillTint="66"/>
          </w:tcPr>
          <w:p w14:paraId="43FE2935" w14:textId="77777777" w:rsidR="0042706E" w:rsidRDefault="0042706E" w:rsidP="00617652">
            <w:pPr>
              <w:jc w:val="right"/>
              <w:rPr>
                <w:ins w:id="1359" w:author="Hamza Charou" w:date="2020-03-18T13:38:00Z"/>
                <w:lang w:val="en-US"/>
              </w:rPr>
            </w:pPr>
            <w:ins w:id="1360" w:author="Hamza Charou" w:date="2020-03-18T13:38:00Z">
              <w:r w:rsidRPr="00C42FFE">
                <w:rPr>
                  <w:highlight w:val="red"/>
                  <w:lang w:val="en-US"/>
                </w:rPr>
                <w:t>Need syspec</w:t>
              </w:r>
              <w:r>
                <w:rPr>
                  <w:lang w:val="en-US"/>
                </w:rPr>
                <w:t>,</w:t>
              </w:r>
            </w:ins>
          </w:p>
          <w:p w14:paraId="087FBF02" w14:textId="77777777" w:rsidR="0042706E" w:rsidRPr="00C11273" w:rsidRDefault="0042706E" w:rsidP="00617652">
            <w:pPr>
              <w:jc w:val="right"/>
              <w:rPr>
                <w:ins w:id="1361" w:author="Hamza Charou" w:date="2020-03-18T13:38:00Z"/>
                <w:highlight w:val="yellow"/>
                <w:lang w:val="en-US"/>
              </w:rPr>
            </w:pPr>
            <w:ins w:id="1362" w:author="Hamza Charou" w:date="2020-03-18T13:38:00Z">
              <w:r w:rsidRPr="00C11273">
                <w:rPr>
                  <w:highlight w:val="yellow"/>
                  <w:lang w:val="en-US"/>
                </w:rPr>
                <w:t>EAUS_RSK_0000_0219,</w:t>
              </w:r>
            </w:ins>
          </w:p>
          <w:p w14:paraId="27CF60A8" w14:textId="77777777" w:rsidR="0042706E" w:rsidRPr="00C11273" w:rsidRDefault="0042706E" w:rsidP="00617652">
            <w:pPr>
              <w:jc w:val="right"/>
              <w:rPr>
                <w:ins w:id="1363" w:author="Hamza Charou" w:date="2020-03-18T13:38:00Z"/>
                <w:highlight w:val="yellow"/>
                <w:lang w:val="en-US"/>
              </w:rPr>
            </w:pPr>
            <w:ins w:id="1364" w:author="Hamza Charou" w:date="2020-03-18T13:38:00Z">
              <w:r w:rsidRPr="00C11273">
                <w:rPr>
                  <w:highlight w:val="yellow"/>
                  <w:lang w:val="en-US"/>
                </w:rPr>
                <w:t>EAUS_RSK_0000_0227,</w:t>
              </w:r>
            </w:ins>
          </w:p>
          <w:p w14:paraId="59BBD7F5" w14:textId="77777777" w:rsidR="0042706E" w:rsidRPr="00C11273" w:rsidRDefault="0042706E" w:rsidP="00617652">
            <w:pPr>
              <w:jc w:val="right"/>
              <w:rPr>
                <w:ins w:id="1365" w:author="Hamza Charou" w:date="2020-03-18T13:38:00Z"/>
                <w:highlight w:val="yellow"/>
                <w:lang w:val="en-US"/>
              </w:rPr>
            </w:pPr>
            <w:ins w:id="1366" w:author="Hamza Charou" w:date="2020-03-18T13:38:00Z">
              <w:r w:rsidRPr="00C11273">
                <w:rPr>
                  <w:highlight w:val="yellow"/>
                  <w:lang w:val="en-US"/>
                </w:rPr>
                <w:t>EAUS_RSK_0000_0237,</w:t>
              </w:r>
            </w:ins>
          </w:p>
          <w:p w14:paraId="1658C46C" w14:textId="77777777" w:rsidR="0042706E" w:rsidRPr="0063524D" w:rsidRDefault="0042706E" w:rsidP="00617652">
            <w:pPr>
              <w:jc w:val="right"/>
              <w:rPr>
                <w:ins w:id="1367" w:author="Hamza Charou" w:date="2020-03-18T13:38:00Z"/>
                <w:lang w:val="en-US"/>
              </w:rPr>
            </w:pPr>
            <w:ins w:id="1368" w:author="Hamza Charou" w:date="2020-03-18T13:38:00Z">
              <w:r w:rsidRPr="00C11273">
                <w:rPr>
                  <w:highlight w:val="yellow"/>
                  <w:lang w:val="en-US"/>
                </w:rPr>
                <w:t>EAUS_RSK_0000_0253</w:t>
              </w:r>
              <w:r>
                <w:rPr>
                  <w:lang w:val="en-US"/>
                </w:rPr>
                <w:t>,</w:t>
              </w:r>
            </w:ins>
          </w:p>
        </w:tc>
      </w:tr>
      <w:tr w:rsidR="0042706E" w:rsidRPr="001D323E" w14:paraId="7FE982FF" w14:textId="77777777" w:rsidTr="00617652">
        <w:trPr>
          <w:trHeight w:val="20"/>
          <w:ins w:id="1369" w:author="Hamza Charou" w:date="2020-03-18T13:38:00Z"/>
        </w:trPr>
        <w:tc>
          <w:tcPr>
            <w:tcW w:w="10908" w:type="dxa"/>
            <w:gridSpan w:val="2"/>
          </w:tcPr>
          <w:p w14:paraId="10B19D9C" w14:textId="77777777" w:rsidR="0042706E" w:rsidRDefault="0042706E" w:rsidP="00617652">
            <w:pPr>
              <w:rPr>
                <w:ins w:id="1370" w:author="Hamza Charou" w:date="2020-03-18T13:38:00Z"/>
                <w:rFonts w:cs="Calibri"/>
                <w:color w:val="000000"/>
                <w:lang w:val="en-US"/>
              </w:rPr>
            </w:pPr>
            <w:ins w:id="1371" w:author="Hamza Charou" w:date="2020-03-18T13:38:00Z">
              <w:r>
                <w:rPr>
                  <w:rFonts w:cs="Calibri"/>
                  <w:color w:val="000000"/>
                  <w:lang w:val="en-US"/>
                </w:rPr>
                <w:t>The CU shall detect overpressure tendency by following this:</w:t>
              </w:r>
            </w:ins>
          </w:p>
          <w:p w14:paraId="08F81954" w14:textId="77777777" w:rsidR="0042706E" w:rsidRDefault="0042706E" w:rsidP="0042706E">
            <w:pPr>
              <w:pStyle w:val="Paragraphedeliste"/>
              <w:numPr>
                <w:ilvl w:val="0"/>
                <w:numId w:val="47"/>
              </w:numPr>
              <w:jc w:val="left"/>
              <w:rPr>
                <w:ins w:id="1372" w:author="Hamza Charou" w:date="2020-03-18T13:38:00Z"/>
                <w:rFonts w:cs="Calibri"/>
                <w:color w:val="000000"/>
                <w:lang w:val="en-US"/>
              </w:rPr>
            </w:pPr>
            <w:ins w:id="1373" w:author="Hamza Charou" w:date="2020-03-18T13:38:00Z">
              <w:r>
                <w:rPr>
                  <w:rFonts w:cs="Calibri"/>
                  <w:color w:val="000000"/>
                  <w:lang w:val="en-US"/>
                </w:rPr>
                <w:t>Before every pump movement the CU check relative pressure value</w:t>
              </w:r>
            </w:ins>
          </w:p>
          <w:p w14:paraId="30F07313" w14:textId="7AE591D7" w:rsidR="0042706E" w:rsidRDefault="0042706E" w:rsidP="0042706E">
            <w:pPr>
              <w:pStyle w:val="Paragraphedeliste"/>
              <w:numPr>
                <w:ilvl w:val="0"/>
                <w:numId w:val="47"/>
              </w:numPr>
              <w:jc w:val="left"/>
              <w:rPr>
                <w:ins w:id="1374" w:author="Hamza Charou" w:date="2020-03-18T13:38:00Z"/>
                <w:rFonts w:cs="Calibri"/>
                <w:color w:val="000000"/>
                <w:lang w:val="en-US"/>
              </w:rPr>
            </w:pPr>
            <w:ins w:id="1375" w:author="Hamza Charou" w:date="2020-03-18T13:38:00Z">
              <w:r>
                <w:rPr>
                  <w:rFonts w:cs="Calibri"/>
                  <w:color w:val="000000"/>
                  <w:lang w:val="en-US"/>
                </w:rPr>
                <w:t xml:space="preserve">If </w:t>
              </w:r>
              <w:del w:id="1376" w:author="Rafael Wehrmeister Padilha" w:date="2020-08-24T11:58:00Z">
                <w:r w:rsidDel="004A4B5C">
                  <w:rPr>
                    <w:rFonts w:cs="Calibri"/>
                    <w:color w:val="000000"/>
                    <w:lang w:val="en-US"/>
                  </w:rPr>
                  <w:delText>T</w:delText>
                </w:r>
              </w:del>
            </w:ins>
            <w:ins w:id="1377" w:author="Rafael Wehrmeister Padilha" w:date="2020-08-24T11:58:00Z">
              <w:r w:rsidR="004A4B5C">
                <w:rPr>
                  <w:rFonts w:cs="Calibri"/>
                  <w:color w:val="000000"/>
                  <w:lang w:val="en-US"/>
                </w:rPr>
                <w:t>t</w:t>
              </w:r>
            </w:ins>
            <w:ins w:id="1378" w:author="Hamza Charou" w:date="2020-03-18T13:38:00Z">
              <w:r>
                <w:rPr>
                  <w:rFonts w:cs="Calibri"/>
                  <w:color w:val="000000"/>
                  <w:lang w:val="en-US"/>
                </w:rPr>
                <w:t xml:space="preserve">his pressure is higher than the overpressure threshold (default value 150cmH2O) for a consecutive number of times (default value is 10) a warning shall be set </w:t>
              </w:r>
            </w:ins>
          </w:p>
          <w:p w14:paraId="137B654A" w14:textId="77777777" w:rsidR="0042706E" w:rsidRPr="009747B5" w:rsidRDefault="0042706E" w:rsidP="00617652">
            <w:pPr>
              <w:rPr>
                <w:ins w:id="1379" w:author="Hamza Charou" w:date="2020-03-18T13:38:00Z"/>
                <w:rFonts w:cs="Calibri"/>
                <w:color w:val="000000"/>
                <w:sz w:val="20"/>
                <w:szCs w:val="20"/>
                <w:lang w:val="en-US" w:eastAsia="fr-FR"/>
              </w:rPr>
            </w:pPr>
            <w:ins w:id="1380" w:author="Hamza Charou" w:date="2020-03-18T13:38:00Z">
              <w:r>
                <w:rPr>
                  <w:rFonts w:cs="Calibri"/>
                  <w:color w:val="000000"/>
                  <w:lang w:val="en-US"/>
                </w:rPr>
                <w:t>If the number of overpressure occurrence in flash memory is 0, the CU shall deactivate this feature of overpressure detection.</w:t>
              </w:r>
            </w:ins>
          </w:p>
        </w:tc>
      </w:tr>
    </w:tbl>
    <w:p w14:paraId="2A28D418" w14:textId="0AB28604" w:rsidR="0042706E" w:rsidRDefault="0042706E">
      <w:pPr>
        <w:rPr>
          <w:highlight w:val="yellow"/>
          <w:lang w:val="en-US"/>
        </w:rPr>
      </w:pPr>
    </w:p>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34150C" w:rsidRPr="000A1FE0" w14:paraId="1738AD7D" w14:textId="77777777" w:rsidTr="002446B5">
        <w:trPr>
          <w:trHeight w:val="20"/>
          <w:ins w:id="1381" w:author="Hamza Charou" w:date="2020-03-18T13:37:00Z"/>
        </w:trPr>
        <w:tc>
          <w:tcPr>
            <w:tcW w:w="2268" w:type="dxa"/>
            <w:shd w:val="clear" w:color="auto" w:fill="FBD4B4" w:themeFill="accent6" w:themeFillTint="66"/>
          </w:tcPr>
          <w:p w14:paraId="4CBA4A38" w14:textId="77777777" w:rsidR="0034150C" w:rsidRPr="000A1FE0" w:rsidRDefault="0034150C" w:rsidP="002446B5">
            <w:pPr>
              <w:rPr>
                <w:ins w:id="1382" w:author="Hamza Charou" w:date="2020-03-18T13:37:00Z"/>
                <w:lang w:val="en-US"/>
              </w:rPr>
            </w:pPr>
          </w:p>
        </w:tc>
        <w:tc>
          <w:tcPr>
            <w:tcW w:w="8640" w:type="dxa"/>
            <w:shd w:val="clear" w:color="auto" w:fill="FBD4B4" w:themeFill="accent6" w:themeFillTint="66"/>
          </w:tcPr>
          <w:p w14:paraId="21BE2907" w14:textId="77777777" w:rsidR="0034150C" w:rsidRPr="000A1FE0" w:rsidRDefault="0034150C" w:rsidP="002446B5">
            <w:pPr>
              <w:jc w:val="right"/>
              <w:rPr>
                <w:ins w:id="1383" w:author="Hamza Charou" w:date="2020-03-18T13:37:00Z"/>
                <w:lang w:val="en-US"/>
              </w:rPr>
            </w:pPr>
          </w:p>
        </w:tc>
      </w:tr>
      <w:tr w:rsidR="0034150C" w:rsidRPr="000A1FE0" w14:paraId="47F28C72" w14:textId="77777777" w:rsidTr="002446B5">
        <w:trPr>
          <w:trHeight w:val="20"/>
          <w:ins w:id="1384" w:author="Hamza Charou" w:date="2020-03-18T13:37:00Z"/>
        </w:trPr>
        <w:tc>
          <w:tcPr>
            <w:tcW w:w="10908" w:type="dxa"/>
            <w:gridSpan w:val="2"/>
          </w:tcPr>
          <w:p w14:paraId="746453DF" w14:textId="77777777" w:rsidR="0034150C" w:rsidRPr="000A1FE0" w:rsidRDefault="0034150C" w:rsidP="002446B5">
            <w:pPr>
              <w:rPr>
                <w:ins w:id="1385" w:author="Hamza Charou" w:date="2020-03-18T13:37:00Z"/>
                <w:lang w:val="en-US"/>
              </w:rPr>
            </w:pPr>
          </w:p>
        </w:tc>
      </w:tr>
    </w:tbl>
    <w:p w14:paraId="7DCBF827" w14:textId="77777777" w:rsidR="0034150C" w:rsidRDefault="0034150C">
      <w:pPr>
        <w:rPr>
          <w:highlight w:val="yellow"/>
          <w:lang w:val="en-US"/>
        </w:rPr>
      </w:pPr>
    </w:p>
    <w:p w14:paraId="1227B5E6" w14:textId="358F306B" w:rsidR="00B4543B" w:rsidRDefault="00B4543B" w:rsidP="00B4543B">
      <w:pPr>
        <w:pStyle w:val="Titre3"/>
        <w:rPr>
          <w:ins w:id="1386" w:author="Damien Altmann" w:date="2020-03-11T17:59:00Z"/>
          <w:highlight w:val="lightGray"/>
        </w:rPr>
      </w:pPr>
      <w:bookmarkStart w:id="1387" w:name="_Ref63778012"/>
      <w:bookmarkStart w:id="1388" w:name="_Toc64391865"/>
      <w:r>
        <w:rPr>
          <w:highlight w:val="lightGray"/>
        </w:rPr>
        <w:t>Force Sensor/</w:t>
      </w:r>
      <w:ins w:id="1389" w:author="Damien Altmann" w:date="2020-03-11T17:59:00Z">
        <w:r>
          <w:rPr>
            <w:highlight w:val="lightGray"/>
          </w:rPr>
          <w:t xml:space="preserve">Pressure </w:t>
        </w:r>
      </w:ins>
      <w:r w:rsidR="001A769F">
        <w:rPr>
          <w:highlight w:val="lightGray"/>
        </w:rPr>
        <w:t>C</w:t>
      </w:r>
      <w:r>
        <w:rPr>
          <w:highlight w:val="lightGray"/>
        </w:rPr>
        <w:t>alibration</w:t>
      </w:r>
      <w:bookmarkEnd w:id="1387"/>
      <w:bookmarkEnd w:id="1388"/>
    </w:p>
    <w:p w14:paraId="7D0D98B6" w14:textId="23E31AD9" w:rsidR="00207486" w:rsidRDefault="001A769F" w:rsidP="00207486">
      <w:pPr>
        <w:rPr>
          <w:lang w:val="en-US"/>
        </w:rPr>
      </w:pPr>
      <w:r w:rsidRPr="001A769F">
        <w:rPr>
          <w:lang w:val="en-US"/>
        </w:rPr>
        <w:t>The goa</w:t>
      </w:r>
      <w:r>
        <w:rPr>
          <w:lang w:val="en-US"/>
        </w:rPr>
        <w:t>l of Force Sensor/Pressure calibration</w:t>
      </w:r>
      <w:r w:rsidR="009D3BD7">
        <w:rPr>
          <w:lang w:val="en-US"/>
        </w:rPr>
        <w:t xml:space="preserve"> (FS/P calibration)</w:t>
      </w:r>
      <w:r>
        <w:rPr>
          <w:lang w:val="en-US"/>
        </w:rPr>
        <w:t xml:space="preserve"> is to link the force sensor’s output to the absolute pressure in the reservoir.</w:t>
      </w:r>
      <w:r w:rsidR="00835426">
        <w:rPr>
          <w:lang w:val="en-US"/>
        </w:rPr>
        <w:t xml:space="preserve"> For further details see [</w:t>
      </w:r>
      <w:r w:rsidR="00835426">
        <w:rPr>
          <w:lang w:val="en-US"/>
        </w:rPr>
        <w:fldChar w:fldCharType="begin"/>
      </w:r>
      <w:r w:rsidR="00835426">
        <w:rPr>
          <w:lang w:val="en-US"/>
        </w:rPr>
        <w:instrText xml:space="preserve"> REF P08 \h </w:instrText>
      </w:r>
      <w:r w:rsidR="00835426">
        <w:rPr>
          <w:lang w:val="en-US"/>
        </w:rPr>
      </w:r>
      <w:r w:rsidR="00835426">
        <w:rPr>
          <w:lang w:val="en-US"/>
        </w:rPr>
        <w:fldChar w:fldCharType="separate"/>
      </w:r>
      <w:r w:rsidR="00835426">
        <w:rPr>
          <w:lang w:eastAsia="en-GB"/>
        </w:rPr>
        <w:t>P08</w:t>
      </w:r>
      <w:r w:rsidR="00835426">
        <w:rPr>
          <w:lang w:val="en-US"/>
        </w:rPr>
        <w:fldChar w:fldCharType="end"/>
      </w:r>
      <w:r w:rsidR="00835426">
        <w:rPr>
          <w:lang w:val="en-US"/>
        </w:rPr>
        <w:t xml:space="preserve">] </w:t>
      </w:r>
      <w:r w:rsidR="00835426" w:rsidRPr="00835426">
        <w:rPr>
          <w:lang w:val="en-US"/>
        </w:rPr>
        <w:t>MEMO LDJ2011161600 - Force Pressure Calibration Procedure</w:t>
      </w:r>
      <w:r w:rsidR="00835426">
        <w:rPr>
          <w:lang w:val="en-US"/>
        </w:rPr>
        <w:t>.</w:t>
      </w:r>
    </w:p>
    <w:p w14:paraId="351AE310" w14:textId="03A7A623" w:rsidR="00A4485A" w:rsidRPr="00F14469" w:rsidRDefault="003819C8" w:rsidP="00A4485A">
      <w:pPr>
        <w:pStyle w:val="Titre4"/>
        <w:rPr>
          <w:lang w:val="en-US"/>
        </w:rPr>
      </w:pPr>
      <w:r>
        <w:rPr>
          <w:lang w:val="en-US"/>
        </w:rPr>
        <w:t>How to calibrate</w:t>
      </w: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B4543B" w:rsidRPr="008621E6" w14:paraId="2CB6C350" w14:textId="77777777" w:rsidTr="001A769F">
        <w:trPr>
          <w:trHeight w:val="20"/>
          <w:ins w:id="1390" w:author="Damien Altmann" w:date="2020-03-11T17:59:00Z"/>
        </w:trPr>
        <w:tc>
          <w:tcPr>
            <w:tcW w:w="2335" w:type="dxa"/>
            <w:shd w:val="clear" w:color="auto" w:fill="FBD4B4" w:themeFill="accent6" w:themeFillTint="66"/>
          </w:tcPr>
          <w:p w14:paraId="6AA52824" w14:textId="337B8D76" w:rsidR="00B4543B" w:rsidRPr="00FB6FAA" w:rsidRDefault="00B4543B" w:rsidP="001A769F">
            <w:pPr>
              <w:jc w:val="left"/>
              <w:rPr>
                <w:ins w:id="1391" w:author="Damien Altmann" w:date="2020-03-11T17:59:00Z"/>
              </w:rPr>
            </w:pPr>
          </w:p>
        </w:tc>
        <w:tc>
          <w:tcPr>
            <w:tcW w:w="8573" w:type="dxa"/>
            <w:shd w:val="clear" w:color="auto" w:fill="FBD4B4" w:themeFill="accent6" w:themeFillTint="66"/>
          </w:tcPr>
          <w:p w14:paraId="5D01E4E3" w14:textId="50A70BC6" w:rsidR="00B4543B" w:rsidRPr="008621E6" w:rsidRDefault="00B4543B" w:rsidP="001A769F">
            <w:pPr>
              <w:jc w:val="right"/>
              <w:rPr>
                <w:ins w:id="1392" w:author="Damien Altmann" w:date="2020-03-11T17:59:00Z"/>
                <w:lang w:val="fr-FR"/>
              </w:rPr>
            </w:pPr>
          </w:p>
        </w:tc>
      </w:tr>
      <w:tr w:rsidR="00B4543B" w:rsidRPr="004F4D45" w14:paraId="687BF4AA" w14:textId="77777777" w:rsidTr="001A769F">
        <w:trPr>
          <w:trHeight w:val="20"/>
          <w:ins w:id="1393" w:author="Damien Altmann" w:date="2020-03-11T17:59:00Z"/>
        </w:trPr>
        <w:tc>
          <w:tcPr>
            <w:tcW w:w="10908" w:type="dxa"/>
            <w:gridSpan w:val="2"/>
          </w:tcPr>
          <w:p w14:paraId="1F21A321" w14:textId="3514B6F9" w:rsidR="00B4543B" w:rsidRPr="004F4D45" w:rsidRDefault="00835426" w:rsidP="00B4543B">
            <w:pPr>
              <w:jc w:val="left"/>
              <w:rPr>
                <w:ins w:id="1394" w:author="Damien Altmann" w:date="2020-03-11T17:59:00Z"/>
              </w:rPr>
            </w:pPr>
            <w:r>
              <w:t xml:space="preserve">The CU shall be able to store </w:t>
            </w:r>
            <w:r w:rsidR="00630359">
              <w:t xml:space="preserve">from 2 </w:t>
            </w:r>
            <w:r>
              <w:t xml:space="preserve">up to 10 </w:t>
            </w:r>
            <w:r w:rsidR="008A2183">
              <w:t>force sensor/pressure calibration table</w:t>
            </w:r>
            <w:r w:rsidR="00630359">
              <w:t>s</w:t>
            </w:r>
            <w:r w:rsidR="008A2183">
              <w:t>.</w:t>
            </w:r>
            <w:r w:rsidR="00630359">
              <w:t xml:space="preserve"> </w:t>
            </w:r>
          </w:p>
        </w:tc>
      </w:tr>
    </w:tbl>
    <w:p w14:paraId="03E043D0" w14:textId="5F1DCB61" w:rsidR="00B4543B" w:rsidRDefault="00B4543B" w:rsidP="00207486">
      <w:pPr>
        <w:rPr>
          <w:highlight w:val="yellow"/>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835426" w:rsidRPr="008621E6" w14:paraId="2970521C" w14:textId="77777777" w:rsidTr="000A1FE0">
        <w:trPr>
          <w:trHeight w:val="20"/>
          <w:ins w:id="1395" w:author="Damien Altmann" w:date="2020-03-11T17:59:00Z"/>
        </w:trPr>
        <w:tc>
          <w:tcPr>
            <w:tcW w:w="2335" w:type="dxa"/>
            <w:shd w:val="clear" w:color="auto" w:fill="FBD4B4" w:themeFill="accent6" w:themeFillTint="66"/>
          </w:tcPr>
          <w:p w14:paraId="238C7208" w14:textId="7329C6CF" w:rsidR="00835426" w:rsidRPr="00FB6FAA" w:rsidRDefault="00835426" w:rsidP="000A1FE0">
            <w:pPr>
              <w:jc w:val="left"/>
              <w:rPr>
                <w:ins w:id="1396" w:author="Damien Altmann" w:date="2020-03-11T17:59:00Z"/>
              </w:rPr>
            </w:pPr>
          </w:p>
        </w:tc>
        <w:tc>
          <w:tcPr>
            <w:tcW w:w="8573" w:type="dxa"/>
            <w:shd w:val="clear" w:color="auto" w:fill="FBD4B4" w:themeFill="accent6" w:themeFillTint="66"/>
          </w:tcPr>
          <w:p w14:paraId="5DFF6270" w14:textId="04CACD11" w:rsidR="00835426" w:rsidRPr="00F63045" w:rsidRDefault="00835426" w:rsidP="000A1FE0">
            <w:pPr>
              <w:jc w:val="right"/>
              <w:rPr>
                <w:ins w:id="1397" w:author="Damien Altmann" w:date="2020-03-11T17:59:00Z"/>
                <w:lang w:val="en-US"/>
              </w:rPr>
            </w:pPr>
          </w:p>
        </w:tc>
      </w:tr>
      <w:tr w:rsidR="00835426" w:rsidRPr="004F4D45" w14:paraId="1693DE62" w14:textId="77777777" w:rsidTr="000A1FE0">
        <w:trPr>
          <w:trHeight w:val="20"/>
          <w:ins w:id="1398" w:author="Damien Altmann" w:date="2020-03-11T17:59:00Z"/>
        </w:trPr>
        <w:tc>
          <w:tcPr>
            <w:tcW w:w="10908" w:type="dxa"/>
            <w:gridSpan w:val="2"/>
          </w:tcPr>
          <w:p w14:paraId="7E2382DD" w14:textId="10E96E34" w:rsidR="00835426" w:rsidRDefault="00630359" w:rsidP="00835426">
            <w:pPr>
              <w:jc w:val="left"/>
              <w:rPr>
                <w:ins w:id="1399" w:author="Damien Altmann" w:date="2020-03-11T18:07:00Z"/>
              </w:rPr>
            </w:pPr>
            <w:r>
              <w:t>One</w:t>
            </w:r>
            <w:r w:rsidR="00835426">
              <w:t xml:space="preserve"> force sensor/pressure calibration table shall be stored as follows:</w:t>
            </w:r>
          </w:p>
          <w:p w14:paraId="33604F33" w14:textId="1EA22075" w:rsidR="00835426" w:rsidRDefault="00835426" w:rsidP="00835426">
            <w:pPr>
              <w:pStyle w:val="Paragraphedeliste"/>
              <w:numPr>
                <w:ilvl w:val="0"/>
                <w:numId w:val="45"/>
              </w:numPr>
              <w:jc w:val="left"/>
            </w:pPr>
            <w:r>
              <w:t>Table number</w:t>
            </w:r>
            <w:ins w:id="1400" w:author="Damien Altmann" w:date="2020-03-11T18:07:00Z">
              <w:r>
                <w:t xml:space="preserve"> </w:t>
              </w:r>
              <w:commentRangeStart w:id="1401"/>
              <w:r>
                <w:t>– 4 bytes</w:t>
              </w:r>
            </w:ins>
            <w:r>
              <w:t xml:space="preserve"> </w:t>
            </w:r>
            <w:commentRangeEnd w:id="1401"/>
            <w:r w:rsidR="006A2D06">
              <w:rPr>
                <w:rStyle w:val="Marquedecommentaire"/>
              </w:rPr>
              <w:commentReference w:id="1401"/>
            </w:r>
          </w:p>
          <w:p w14:paraId="6BA1D363" w14:textId="23729577" w:rsidR="00835426" w:rsidRDefault="00835426" w:rsidP="00835426">
            <w:pPr>
              <w:pStyle w:val="Paragraphedeliste"/>
              <w:numPr>
                <w:ilvl w:val="0"/>
                <w:numId w:val="45"/>
              </w:numPr>
              <w:jc w:val="left"/>
            </w:pPr>
            <w:r>
              <w:t>Pressure in cmH2O – 4 bytes</w:t>
            </w:r>
          </w:p>
          <w:p w14:paraId="7DDCC9EC" w14:textId="32EBBC36" w:rsidR="00835426" w:rsidRDefault="00835426" w:rsidP="00835426">
            <w:pPr>
              <w:pStyle w:val="Paragraphedeliste"/>
              <w:numPr>
                <w:ilvl w:val="0"/>
                <w:numId w:val="45"/>
              </w:numPr>
              <w:jc w:val="left"/>
            </w:pPr>
            <w:r>
              <w:t>Number of points – 4 bytes</w:t>
            </w:r>
          </w:p>
          <w:p w14:paraId="18A040D5" w14:textId="52812688" w:rsidR="00835426" w:rsidRDefault="00835426" w:rsidP="00835426">
            <w:pPr>
              <w:pStyle w:val="Paragraphedeliste"/>
              <w:numPr>
                <w:ilvl w:val="0"/>
                <w:numId w:val="45"/>
              </w:numPr>
              <w:jc w:val="left"/>
            </w:pPr>
            <w:r>
              <w:rPr>
                <w:lang w:val="en-US"/>
              </w:rPr>
              <w:t>M</w:t>
            </w:r>
            <w:ins w:id="1402" w:author="Hamza Charou" w:date="2020-03-18T13:37:00Z">
              <w:r w:rsidRPr="0063524D">
                <w:rPr>
                  <w:lang w:val="en-US"/>
                </w:rPr>
                <w:t>otor</w:t>
              </w:r>
            </w:ins>
            <w:r>
              <w:rPr>
                <w:lang w:val="en-US"/>
              </w:rPr>
              <w:t xml:space="preserve"> position</w:t>
            </w:r>
            <w:ins w:id="1403" w:author="Hamza Charou" w:date="2020-03-18T13:37:00Z">
              <w:r w:rsidRPr="0063524D">
                <w:rPr>
                  <w:lang w:val="en-US"/>
                </w:rPr>
                <w:t>/force sensor</w:t>
              </w:r>
            </w:ins>
            <w:r>
              <w:rPr>
                <w:lang w:val="en-US"/>
              </w:rPr>
              <w:t xml:space="preserve"> </w:t>
            </w:r>
            <w:r w:rsidR="00630359">
              <w:rPr>
                <w:lang w:val="en-US"/>
              </w:rPr>
              <w:t xml:space="preserve">value </w:t>
            </w:r>
            <w:ins w:id="1404" w:author="Hamza Charou" w:date="2020-03-18T13:37:00Z">
              <w:r w:rsidR="00630359" w:rsidRPr="0063524D">
                <w:rPr>
                  <w:lang w:val="en-US"/>
                </w:rPr>
                <w:t xml:space="preserve">mapping </w:t>
              </w:r>
              <w:r w:rsidRPr="0063524D">
                <w:rPr>
                  <w:lang w:val="en-US"/>
                </w:rPr>
                <w:t>table</w:t>
              </w:r>
            </w:ins>
            <w:r>
              <w:t xml:space="preserve"> composed of:</w:t>
            </w:r>
          </w:p>
          <w:p w14:paraId="57FC7D1E" w14:textId="3E2DCD87" w:rsidR="00835426" w:rsidRDefault="008A2183" w:rsidP="00835426">
            <w:pPr>
              <w:pStyle w:val="Paragraphedeliste"/>
              <w:numPr>
                <w:ilvl w:val="1"/>
                <w:numId w:val="45"/>
              </w:numPr>
              <w:jc w:val="left"/>
            </w:pPr>
            <w:r>
              <w:t>Motor position – 4 bytes</w:t>
            </w:r>
          </w:p>
          <w:p w14:paraId="7E329A77" w14:textId="60CC45B0" w:rsidR="008A2183" w:rsidRDefault="008A2183" w:rsidP="00835426">
            <w:pPr>
              <w:pStyle w:val="Paragraphedeliste"/>
              <w:numPr>
                <w:ilvl w:val="1"/>
                <w:numId w:val="45"/>
              </w:numPr>
              <w:jc w:val="left"/>
            </w:pPr>
            <w:r>
              <w:t xml:space="preserve">Force sensor ADC value </w:t>
            </w:r>
            <w:r w:rsidR="009D3BD7">
              <w:t>scaled to battery level</w:t>
            </w:r>
            <w:r>
              <w:t xml:space="preserve"> – 4 bytes</w:t>
            </w:r>
          </w:p>
          <w:p w14:paraId="42F54ABC" w14:textId="2CE72DAB" w:rsidR="008A2183" w:rsidRDefault="008A2183" w:rsidP="008A2183">
            <w:pPr>
              <w:pStyle w:val="Paragraphedeliste"/>
              <w:numPr>
                <w:ilvl w:val="0"/>
                <w:numId w:val="45"/>
              </w:numPr>
              <w:jc w:val="left"/>
            </w:pPr>
            <w:r>
              <w:t>CRC – 4 bytes</w:t>
            </w:r>
          </w:p>
          <w:p w14:paraId="550AB378" w14:textId="1662E96E" w:rsidR="00835426" w:rsidRPr="004F4D45" w:rsidRDefault="00835426" w:rsidP="00835426">
            <w:pPr>
              <w:jc w:val="left"/>
              <w:rPr>
                <w:ins w:id="1405" w:author="Damien Altmann" w:date="2020-03-11T17:59:00Z"/>
              </w:rPr>
            </w:pPr>
          </w:p>
        </w:tc>
      </w:tr>
    </w:tbl>
    <w:p w14:paraId="15101F9C" w14:textId="29598C2F" w:rsidR="001A769F" w:rsidRDefault="001A769F" w:rsidP="00207486">
      <w:pPr>
        <w:rPr>
          <w:highlight w:val="yellow"/>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8A2183" w:rsidRPr="008621E6" w14:paraId="4AAAE0A4" w14:textId="77777777" w:rsidTr="000A1FE0">
        <w:trPr>
          <w:trHeight w:val="20"/>
          <w:ins w:id="1406" w:author="Damien Altmann" w:date="2020-03-11T17:59:00Z"/>
        </w:trPr>
        <w:tc>
          <w:tcPr>
            <w:tcW w:w="2335" w:type="dxa"/>
            <w:shd w:val="clear" w:color="auto" w:fill="FBD4B4" w:themeFill="accent6" w:themeFillTint="66"/>
          </w:tcPr>
          <w:p w14:paraId="5E3502C2" w14:textId="7A7E654C" w:rsidR="008A2183" w:rsidRPr="00FB6FAA" w:rsidRDefault="008A2183" w:rsidP="000A1FE0">
            <w:pPr>
              <w:jc w:val="left"/>
              <w:rPr>
                <w:ins w:id="1407" w:author="Damien Altmann" w:date="2020-03-11T17:59:00Z"/>
              </w:rPr>
            </w:pPr>
          </w:p>
        </w:tc>
        <w:tc>
          <w:tcPr>
            <w:tcW w:w="8573" w:type="dxa"/>
            <w:shd w:val="clear" w:color="auto" w:fill="FBD4B4" w:themeFill="accent6" w:themeFillTint="66"/>
          </w:tcPr>
          <w:p w14:paraId="32B7A7BE" w14:textId="51F3367E" w:rsidR="008A2183" w:rsidRPr="008621E6" w:rsidRDefault="008A2183" w:rsidP="000A1FE0">
            <w:pPr>
              <w:jc w:val="right"/>
              <w:rPr>
                <w:ins w:id="1408" w:author="Damien Altmann" w:date="2020-03-11T17:59:00Z"/>
                <w:lang w:val="fr-FR"/>
              </w:rPr>
            </w:pPr>
          </w:p>
        </w:tc>
      </w:tr>
      <w:tr w:rsidR="008A2183" w:rsidRPr="004F4D45" w14:paraId="6D1FB708" w14:textId="77777777" w:rsidTr="000A1FE0">
        <w:trPr>
          <w:trHeight w:val="20"/>
          <w:ins w:id="1409" w:author="Damien Altmann" w:date="2020-03-11T17:59:00Z"/>
        </w:trPr>
        <w:tc>
          <w:tcPr>
            <w:tcW w:w="10908" w:type="dxa"/>
            <w:gridSpan w:val="2"/>
          </w:tcPr>
          <w:p w14:paraId="1878CB66" w14:textId="4043E9E7" w:rsidR="008A2183" w:rsidRPr="004F4D45" w:rsidRDefault="008A2183" w:rsidP="000A1FE0">
            <w:pPr>
              <w:jc w:val="left"/>
              <w:rPr>
                <w:ins w:id="1410" w:author="Damien Altmann" w:date="2020-03-11T17:59:00Z"/>
              </w:rPr>
            </w:pPr>
            <w:r>
              <w:t xml:space="preserve">The CU shall be able to store up to </w:t>
            </w:r>
            <w:commentRangeStart w:id="1411"/>
            <w:r>
              <w:t xml:space="preserve">200 </w:t>
            </w:r>
            <w:commentRangeEnd w:id="1411"/>
            <w:r w:rsidR="006A2D06">
              <w:rPr>
                <w:rStyle w:val="Marquedecommentaire"/>
              </w:rPr>
              <w:commentReference w:id="1411"/>
            </w:r>
            <w:r>
              <w:t>points in m</w:t>
            </w:r>
            <w:ins w:id="1412" w:author="Hamza Charou" w:date="2020-03-18T13:37:00Z">
              <w:r w:rsidRPr="0063524D">
                <w:rPr>
                  <w:lang w:val="en-US"/>
                </w:rPr>
                <w:t>otor</w:t>
              </w:r>
            </w:ins>
            <w:r>
              <w:rPr>
                <w:lang w:val="en-US"/>
              </w:rPr>
              <w:t xml:space="preserve"> position</w:t>
            </w:r>
            <w:ins w:id="1413" w:author="Hamza Charou" w:date="2020-03-18T13:37:00Z">
              <w:r w:rsidRPr="0063524D">
                <w:rPr>
                  <w:lang w:val="en-US"/>
                </w:rPr>
                <w:t>/force sensor</w:t>
              </w:r>
            </w:ins>
            <w:r w:rsidR="00630359">
              <w:rPr>
                <w:lang w:val="en-US"/>
              </w:rPr>
              <w:t xml:space="preserve"> value</w:t>
            </w:r>
            <w:r>
              <w:rPr>
                <w:lang w:val="en-US"/>
              </w:rPr>
              <w:t xml:space="preserve"> </w:t>
            </w:r>
            <w:ins w:id="1414" w:author="Hamza Charou" w:date="2020-03-18T13:37:00Z">
              <w:r w:rsidR="00630359" w:rsidRPr="0063524D">
                <w:rPr>
                  <w:lang w:val="en-US"/>
                </w:rPr>
                <w:t xml:space="preserve">mapping </w:t>
              </w:r>
              <w:r w:rsidRPr="0063524D">
                <w:rPr>
                  <w:lang w:val="en-US"/>
                </w:rPr>
                <w:t>table</w:t>
              </w:r>
            </w:ins>
            <w:r>
              <w:t>.</w:t>
            </w:r>
          </w:p>
        </w:tc>
      </w:tr>
    </w:tbl>
    <w:p w14:paraId="20ADEF18" w14:textId="0DC8C02D" w:rsidR="008A2183" w:rsidRDefault="008A2183" w:rsidP="00207486">
      <w:pPr>
        <w:rPr>
          <w:highlight w:val="yellow"/>
        </w:rPr>
      </w:pPr>
    </w:p>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3322F9" w:rsidRPr="0063524D" w14:paraId="78802041" w14:textId="77777777" w:rsidTr="001845EE">
        <w:trPr>
          <w:trHeight w:val="20"/>
          <w:ins w:id="1415" w:author="Hamza Charou" w:date="2020-03-18T13:37:00Z"/>
        </w:trPr>
        <w:tc>
          <w:tcPr>
            <w:tcW w:w="2268" w:type="dxa"/>
            <w:shd w:val="clear" w:color="auto" w:fill="FBD4B4" w:themeFill="accent6" w:themeFillTint="66"/>
          </w:tcPr>
          <w:p w14:paraId="02F9AB82" w14:textId="77777777" w:rsidR="003322F9" w:rsidRPr="0063524D" w:rsidRDefault="003322F9" w:rsidP="001845EE">
            <w:pPr>
              <w:rPr>
                <w:ins w:id="1416" w:author="Hamza Charou" w:date="2020-03-18T13:37:00Z"/>
                <w:lang w:val="en-US"/>
              </w:rPr>
            </w:pPr>
          </w:p>
        </w:tc>
        <w:tc>
          <w:tcPr>
            <w:tcW w:w="8640" w:type="dxa"/>
            <w:shd w:val="clear" w:color="auto" w:fill="FBD4B4" w:themeFill="accent6" w:themeFillTint="66"/>
          </w:tcPr>
          <w:p w14:paraId="3F353D5E" w14:textId="77777777" w:rsidR="003322F9" w:rsidRPr="0063524D" w:rsidRDefault="003322F9" w:rsidP="001845EE">
            <w:pPr>
              <w:jc w:val="right"/>
              <w:rPr>
                <w:ins w:id="1417" w:author="Hamza Charou" w:date="2020-03-18T13:37:00Z"/>
                <w:lang w:val="en-US"/>
              </w:rPr>
            </w:pPr>
          </w:p>
        </w:tc>
      </w:tr>
      <w:tr w:rsidR="003322F9" w:rsidRPr="001D323E" w14:paraId="66BE8C5C" w14:textId="77777777" w:rsidTr="001845EE">
        <w:trPr>
          <w:trHeight w:val="20"/>
          <w:ins w:id="1418" w:author="Hamza Charou" w:date="2020-03-18T13:37:00Z"/>
        </w:trPr>
        <w:tc>
          <w:tcPr>
            <w:tcW w:w="10908" w:type="dxa"/>
            <w:gridSpan w:val="2"/>
          </w:tcPr>
          <w:p w14:paraId="66625E0A" w14:textId="4B02C20C" w:rsidR="003322F9" w:rsidRPr="0063524D" w:rsidRDefault="003322F9" w:rsidP="001845EE">
            <w:pPr>
              <w:rPr>
                <w:ins w:id="1419" w:author="Hamza Charou" w:date="2020-03-18T13:37:00Z"/>
                <w:lang w:val="en-US"/>
              </w:rPr>
            </w:pPr>
            <w:r>
              <w:rPr>
                <w:lang w:val="en-US"/>
              </w:rPr>
              <w:t xml:space="preserve">Before starting the FS/P calibration procedure, the motor shall be </w:t>
            </w:r>
            <w:r w:rsidR="00F549AF">
              <w:rPr>
                <w:lang w:val="en-US"/>
              </w:rPr>
              <w:t>moved</w:t>
            </w:r>
            <w:r>
              <w:rPr>
                <w:lang w:val="en-US"/>
              </w:rPr>
              <w:t xml:space="preserve"> to its highest position (0x0000).</w:t>
            </w:r>
          </w:p>
        </w:tc>
      </w:tr>
    </w:tbl>
    <w:p w14:paraId="7298405C" w14:textId="77777777" w:rsidR="003322F9" w:rsidRDefault="003322F9" w:rsidP="00207486">
      <w:pPr>
        <w:rPr>
          <w:highlight w:val="yellow"/>
        </w:rPr>
      </w:pPr>
    </w:p>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1A769F" w:rsidRPr="0063524D" w14:paraId="7F535832" w14:textId="77777777" w:rsidTr="0097003B">
        <w:trPr>
          <w:trHeight w:val="20"/>
          <w:ins w:id="1420" w:author="Hamza Charou" w:date="2020-03-18T13:37:00Z"/>
        </w:trPr>
        <w:tc>
          <w:tcPr>
            <w:tcW w:w="2268" w:type="dxa"/>
            <w:shd w:val="clear" w:color="auto" w:fill="FBD4B4" w:themeFill="accent6" w:themeFillTint="66"/>
          </w:tcPr>
          <w:p w14:paraId="342F50B5" w14:textId="414873E1" w:rsidR="001A769F" w:rsidRPr="0063524D" w:rsidRDefault="001A769F" w:rsidP="001A769F">
            <w:pPr>
              <w:rPr>
                <w:ins w:id="1421" w:author="Hamza Charou" w:date="2020-03-18T13:37:00Z"/>
                <w:lang w:val="en-US"/>
              </w:rPr>
            </w:pPr>
          </w:p>
        </w:tc>
        <w:tc>
          <w:tcPr>
            <w:tcW w:w="8640" w:type="dxa"/>
            <w:shd w:val="clear" w:color="auto" w:fill="FBD4B4" w:themeFill="accent6" w:themeFillTint="66"/>
          </w:tcPr>
          <w:p w14:paraId="16380CE5" w14:textId="4E3B7F72" w:rsidR="001A769F" w:rsidRPr="0063524D" w:rsidRDefault="001A769F" w:rsidP="001A769F">
            <w:pPr>
              <w:jc w:val="right"/>
              <w:rPr>
                <w:ins w:id="1422" w:author="Hamza Charou" w:date="2020-03-18T13:37:00Z"/>
                <w:lang w:val="en-US"/>
              </w:rPr>
            </w:pPr>
          </w:p>
        </w:tc>
      </w:tr>
      <w:tr w:rsidR="001A769F" w:rsidRPr="001D323E" w14:paraId="2629F491" w14:textId="77777777" w:rsidTr="001A769F">
        <w:trPr>
          <w:trHeight w:val="20"/>
          <w:ins w:id="1423" w:author="Hamza Charou" w:date="2020-03-18T13:37:00Z"/>
        </w:trPr>
        <w:tc>
          <w:tcPr>
            <w:tcW w:w="10908" w:type="dxa"/>
            <w:gridSpan w:val="2"/>
          </w:tcPr>
          <w:p w14:paraId="3B6B8068" w14:textId="22A12A15" w:rsidR="001A769F" w:rsidRPr="0063524D" w:rsidRDefault="00630359" w:rsidP="001A769F">
            <w:pPr>
              <w:rPr>
                <w:ins w:id="1424" w:author="Hamza Charou" w:date="2020-03-18T13:37:00Z"/>
                <w:lang w:val="en-US"/>
              </w:rPr>
            </w:pPr>
            <w:r>
              <w:rPr>
                <w:lang w:val="en-US"/>
              </w:rPr>
              <w:t xml:space="preserve">The </w:t>
            </w:r>
            <w:r w:rsidR="009D3BD7">
              <w:rPr>
                <w:lang w:val="en-US"/>
              </w:rPr>
              <w:t xml:space="preserve">FS/P </w:t>
            </w:r>
            <w:r>
              <w:rPr>
                <w:lang w:val="en-US"/>
              </w:rPr>
              <w:t>calibration start</w:t>
            </w:r>
            <w:r w:rsidR="009D3BD7">
              <w:rPr>
                <w:lang w:val="en-US"/>
              </w:rPr>
              <w:t>s</w:t>
            </w:r>
            <w:r>
              <w:rPr>
                <w:lang w:val="en-US"/>
              </w:rPr>
              <w:t xml:space="preserve"> from the highest motor position (0x0000) to the lowest (0x1DC7).</w:t>
            </w:r>
          </w:p>
        </w:tc>
      </w:tr>
    </w:tbl>
    <w:p w14:paraId="5C6BF80D" w14:textId="77777777" w:rsidR="000F340C" w:rsidRDefault="000F340C" w:rsidP="00207486">
      <w:pPr>
        <w:rPr>
          <w:highlight w:val="yellow"/>
        </w:rPr>
      </w:pPr>
    </w:p>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8B0F70" w:rsidRPr="000A1FE0" w14:paraId="309E24F1" w14:textId="77777777" w:rsidTr="0097003B">
        <w:trPr>
          <w:trHeight w:val="20"/>
          <w:ins w:id="1425" w:author="Hamza Charou" w:date="2020-03-18T13:37:00Z"/>
        </w:trPr>
        <w:tc>
          <w:tcPr>
            <w:tcW w:w="2268" w:type="dxa"/>
            <w:shd w:val="clear" w:color="auto" w:fill="FBD4B4" w:themeFill="accent6" w:themeFillTint="66"/>
          </w:tcPr>
          <w:p w14:paraId="6A07F155" w14:textId="77777777" w:rsidR="008B0F70" w:rsidRPr="000A1FE0" w:rsidRDefault="008B0F70" w:rsidP="00CE72AC">
            <w:pPr>
              <w:rPr>
                <w:ins w:id="1426" w:author="Hamza Charou" w:date="2020-03-18T13:37:00Z"/>
                <w:lang w:val="en-US"/>
              </w:rPr>
            </w:pPr>
          </w:p>
        </w:tc>
        <w:tc>
          <w:tcPr>
            <w:tcW w:w="8640" w:type="dxa"/>
            <w:shd w:val="clear" w:color="auto" w:fill="FBD4B4" w:themeFill="accent6" w:themeFillTint="66"/>
          </w:tcPr>
          <w:p w14:paraId="4DC24356" w14:textId="77777777" w:rsidR="008B0F70" w:rsidRPr="000A1FE0" w:rsidRDefault="008B0F70" w:rsidP="00CE72AC">
            <w:pPr>
              <w:jc w:val="right"/>
              <w:rPr>
                <w:ins w:id="1427" w:author="Hamza Charou" w:date="2020-03-18T13:37:00Z"/>
                <w:lang w:val="en-US"/>
              </w:rPr>
            </w:pPr>
          </w:p>
        </w:tc>
      </w:tr>
      <w:tr w:rsidR="008B0F70" w:rsidRPr="000A1FE0" w14:paraId="0753E3C4" w14:textId="77777777" w:rsidTr="00CE72AC">
        <w:trPr>
          <w:trHeight w:val="20"/>
          <w:ins w:id="1428" w:author="Hamza Charou" w:date="2020-03-18T13:37:00Z"/>
        </w:trPr>
        <w:tc>
          <w:tcPr>
            <w:tcW w:w="10908" w:type="dxa"/>
            <w:gridSpan w:val="2"/>
          </w:tcPr>
          <w:p w14:paraId="3DFBFE34" w14:textId="63BB1CC2" w:rsidR="008B0F70" w:rsidRPr="000A1FE0" w:rsidRDefault="008B0F70" w:rsidP="00CE72AC">
            <w:pPr>
              <w:rPr>
                <w:ins w:id="1429" w:author="Hamza Charou" w:date="2020-03-18T13:37:00Z"/>
                <w:lang w:val="en-US"/>
              </w:rPr>
            </w:pPr>
            <w:r>
              <w:rPr>
                <w:lang w:val="en-US"/>
              </w:rPr>
              <w:t xml:space="preserve">The FS/P calibration tables shall be sorted with the lowest pressure </w:t>
            </w:r>
            <w:r w:rsidR="00F91B6A">
              <w:rPr>
                <w:lang w:val="en-US"/>
              </w:rPr>
              <w:t>(</w:t>
            </w:r>
            <w:r>
              <w:rPr>
                <w:lang w:val="en-US"/>
              </w:rPr>
              <w:t>P1</w:t>
            </w:r>
            <w:r w:rsidR="00F91B6A">
              <w:rPr>
                <w:lang w:val="en-US"/>
              </w:rPr>
              <w:t>)</w:t>
            </w:r>
            <w:r>
              <w:rPr>
                <w:lang w:val="en-US"/>
              </w:rPr>
              <w:t xml:space="preserve"> at the beginning (table n</w:t>
            </w:r>
            <w:r>
              <w:rPr>
                <w:rFonts w:cs="Calibri"/>
                <w:lang w:val="en-US"/>
              </w:rPr>
              <w:t>°</w:t>
            </w:r>
            <w:r>
              <w:rPr>
                <w:lang w:val="en-US"/>
              </w:rPr>
              <w:t xml:space="preserve"> 1) and the highest at the end.</w:t>
            </w:r>
          </w:p>
        </w:tc>
      </w:tr>
    </w:tbl>
    <w:p w14:paraId="41356A34" w14:textId="77777777" w:rsidR="008B0F70" w:rsidRDefault="008B0F70" w:rsidP="00207486">
      <w:pPr>
        <w:rPr>
          <w:highlight w:val="yellow"/>
        </w:rPr>
      </w:pPr>
    </w:p>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9D3BD7" w:rsidRPr="0063524D" w14:paraId="05BC847D" w14:textId="77777777" w:rsidTr="0097003B">
        <w:trPr>
          <w:trHeight w:val="20"/>
          <w:ins w:id="1430" w:author="Hamza Charou" w:date="2020-03-18T13:37:00Z"/>
        </w:trPr>
        <w:tc>
          <w:tcPr>
            <w:tcW w:w="2268" w:type="dxa"/>
            <w:shd w:val="clear" w:color="auto" w:fill="FBD4B4" w:themeFill="accent6" w:themeFillTint="66"/>
          </w:tcPr>
          <w:p w14:paraId="17B18E5C" w14:textId="77777777" w:rsidR="009D3BD7" w:rsidRPr="0063524D" w:rsidRDefault="00774630" w:rsidP="000A1FE0">
            <w:pPr>
              <w:rPr>
                <w:ins w:id="1431" w:author="Hamza Charou" w:date="2020-03-18T13:37:00Z"/>
                <w:lang w:val="en-US"/>
              </w:rPr>
            </w:pPr>
            <w:commentRangeStart w:id="1432"/>
            <w:commentRangeEnd w:id="1432"/>
            <w:r>
              <w:rPr>
                <w:rStyle w:val="Marquedecommentaire"/>
              </w:rPr>
              <w:commentReference w:id="1432"/>
            </w:r>
          </w:p>
        </w:tc>
        <w:tc>
          <w:tcPr>
            <w:tcW w:w="8640" w:type="dxa"/>
            <w:shd w:val="clear" w:color="auto" w:fill="FBD4B4" w:themeFill="accent6" w:themeFillTint="66"/>
          </w:tcPr>
          <w:p w14:paraId="11AF1B71" w14:textId="77777777" w:rsidR="009D3BD7" w:rsidRPr="0063524D" w:rsidRDefault="009D3BD7" w:rsidP="000A1FE0">
            <w:pPr>
              <w:jc w:val="right"/>
              <w:rPr>
                <w:ins w:id="1433" w:author="Hamza Charou" w:date="2020-03-18T13:37:00Z"/>
                <w:lang w:val="en-US"/>
              </w:rPr>
            </w:pPr>
          </w:p>
        </w:tc>
      </w:tr>
      <w:tr w:rsidR="009D3BD7" w:rsidRPr="001D323E" w14:paraId="48EA0135" w14:textId="77777777" w:rsidTr="000A1FE0">
        <w:trPr>
          <w:trHeight w:val="20"/>
          <w:ins w:id="1434" w:author="Hamza Charou" w:date="2020-03-18T13:37:00Z"/>
        </w:trPr>
        <w:tc>
          <w:tcPr>
            <w:tcW w:w="10908" w:type="dxa"/>
            <w:gridSpan w:val="2"/>
          </w:tcPr>
          <w:p w14:paraId="48742D7B" w14:textId="5D47C1F1" w:rsidR="000A1FE0" w:rsidRDefault="009D3BD7" w:rsidP="000A1FE0">
            <w:pPr>
              <w:rPr>
                <w:lang w:val="en-US"/>
              </w:rPr>
            </w:pPr>
            <w:r>
              <w:rPr>
                <w:lang w:val="en-US"/>
              </w:rPr>
              <w:t>For each calibration, the CU shall record the motor position and the associated force sensor output scaled to battery level.</w:t>
            </w:r>
          </w:p>
          <w:p w14:paraId="0FDEF98C" w14:textId="617955D8" w:rsidR="009D3BD7" w:rsidRDefault="001845EE" w:rsidP="000A1FE0">
            <w:pPr>
              <w:jc w:val="center"/>
              <w:rPr>
                <w:lang w:val="en-US"/>
              </w:rPr>
            </w:pPr>
            <m:oMathPara>
              <m:oMath>
                <m:sSub>
                  <m:sSubPr>
                    <m:ctrlPr>
                      <w:rPr>
                        <w:rFonts w:ascii="Cambria Math" w:hAnsi="Cambria Math"/>
                        <w:i/>
                        <w:lang w:val="en-US"/>
                      </w:rPr>
                    </m:ctrlPr>
                  </m:sSubPr>
                  <m:e>
                    <m:r>
                      <w:rPr>
                        <w:rFonts w:ascii="Cambria Math" w:hAnsi="Cambria Math"/>
                        <w:lang w:val="en-US"/>
                      </w:rPr>
                      <m:t>ADC</m:t>
                    </m:r>
                  </m:e>
                  <m:sub>
                    <m:r>
                      <w:rPr>
                        <w:rFonts w:ascii="Cambria Math" w:hAnsi="Cambria Math"/>
                        <w:lang w:val="en-US"/>
                      </w:rPr>
                      <m:t>scaled</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ADC</m:t>
                        </m:r>
                      </m:e>
                      <m:sub>
                        <m:r>
                          <w:rPr>
                            <w:rFonts w:ascii="Cambria Math" w:hAnsi="Cambria Math"/>
                            <w:lang w:val="en-US"/>
                          </w:rPr>
                          <m:t>raw</m:t>
                        </m:r>
                      </m:sub>
                    </m:sSub>
                  </m:num>
                  <m:den>
                    <m:sSub>
                      <m:sSubPr>
                        <m:ctrlPr>
                          <w:rPr>
                            <w:rFonts w:ascii="Cambria Math" w:hAnsi="Cambria Math"/>
                            <w:i/>
                            <w:lang w:val="en-US"/>
                          </w:rPr>
                        </m:ctrlPr>
                      </m:sSubPr>
                      <m:e>
                        <m:r>
                          <w:rPr>
                            <w:rFonts w:ascii="Cambria Math" w:hAnsi="Cambria Math"/>
                            <w:lang w:val="en-US"/>
                          </w:rPr>
                          <m:t>Battery level</m:t>
                        </m:r>
                      </m:e>
                      <m:sub>
                        <m:r>
                          <w:rPr>
                            <w:rFonts w:ascii="Cambria Math" w:hAnsi="Cambria Math"/>
                            <w:lang w:val="en-US"/>
                          </w:rPr>
                          <m:t>raw</m:t>
                        </m:r>
                      </m:sub>
                    </m:sSub>
                  </m:den>
                </m:f>
              </m:oMath>
            </m:oMathPara>
          </w:p>
          <w:p w14:paraId="2C3358FF" w14:textId="5654D793" w:rsidR="000A1FE0" w:rsidRPr="0063524D" w:rsidRDefault="000A1FE0" w:rsidP="000A1FE0">
            <w:pPr>
              <w:rPr>
                <w:ins w:id="1435" w:author="Hamza Charou" w:date="2020-03-18T13:37:00Z"/>
                <w:lang w:val="en-US"/>
              </w:rPr>
            </w:pPr>
          </w:p>
        </w:tc>
      </w:tr>
    </w:tbl>
    <w:p w14:paraId="5D2701CC" w14:textId="35A61B80" w:rsidR="002741BE" w:rsidRDefault="002741BE" w:rsidP="002741BE"/>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0F340C" w:rsidRPr="0063524D" w14:paraId="0143B1B0" w14:textId="77777777" w:rsidTr="001845EE">
        <w:trPr>
          <w:trHeight w:val="20"/>
          <w:ins w:id="1436" w:author="Hamza Charou" w:date="2020-03-18T13:37:00Z"/>
        </w:trPr>
        <w:tc>
          <w:tcPr>
            <w:tcW w:w="2268" w:type="dxa"/>
            <w:shd w:val="clear" w:color="auto" w:fill="FBD4B4" w:themeFill="accent6" w:themeFillTint="66"/>
          </w:tcPr>
          <w:p w14:paraId="31C38E4F" w14:textId="77777777" w:rsidR="000F340C" w:rsidRPr="0063524D" w:rsidRDefault="000F340C" w:rsidP="001845EE">
            <w:pPr>
              <w:rPr>
                <w:ins w:id="1437" w:author="Hamza Charou" w:date="2020-03-18T13:37:00Z"/>
                <w:lang w:val="en-US"/>
              </w:rPr>
            </w:pPr>
          </w:p>
        </w:tc>
        <w:tc>
          <w:tcPr>
            <w:tcW w:w="8640" w:type="dxa"/>
            <w:shd w:val="clear" w:color="auto" w:fill="FBD4B4" w:themeFill="accent6" w:themeFillTint="66"/>
          </w:tcPr>
          <w:p w14:paraId="3637444B" w14:textId="77777777" w:rsidR="000F340C" w:rsidRPr="0063524D" w:rsidRDefault="000F340C" w:rsidP="001845EE">
            <w:pPr>
              <w:jc w:val="right"/>
              <w:rPr>
                <w:ins w:id="1438" w:author="Hamza Charou" w:date="2020-03-18T13:37:00Z"/>
                <w:lang w:val="en-US"/>
              </w:rPr>
            </w:pPr>
          </w:p>
        </w:tc>
      </w:tr>
      <w:tr w:rsidR="000F340C" w:rsidRPr="001D323E" w14:paraId="4D2A0637" w14:textId="77777777" w:rsidTr="001845EE">
        <w:trPr>
          <w:trHeight w:val="20"/>
          <w:ins w:id="1439" w:author="Hamza Charou" w:date="2020-03-18T13:37:00Z"/>
        </w:trPr>
        <w:tc>
          <w:tcPr>
            <w:tcW w:w="10908" w:type="dxa"/>
            <w:gridSpan w:val="2"/>
          </w:tcPr>
          <w:p w14:paraId="1D046882" w14:textId="607BFBB5" w:rsidR="000F340C" w:rsidRPr="0063524D" w:rsidRDefault="000F340C" w:rsidP="001845EE">
            <w:pPr>
              <w:rPr>
                <w:ins w:id="1440" w:author="Hamza Charou" w:date="2020-03-18T13:37:00Z"/>
                <w:lang w:val="en-US"/>
              </w:rPr>
            </w:pPr>
            <w:r>
              <w:rPr>
                <w:lang w:val="en-US"/>
              </w:rPr>
              <w:t>The motor shall be moved to its highest position (0x0000) after each FS/P calibration table record.</w:t>
            </w:r>
          </w:p>
        </w:tc>
      </w:tr>
    </w:tbl>
    <w:p w14:paraId="4079C79B" w14:textId="3FAE9748" w:rsidR="000F340C" w:rsidRDefault="000F340C" w:rsidP="002741BE"/>
    <w:p w14:paraId="27EE75A2" w14:textId="77777777" w:rsidR="001D70B4" w:rsidRDefault="001D70B4" w:rsidP="002741BE"/>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2741BE" w:rsidRPr="000A1FE0" w14:paraId="38A3821E" w14:textId="77777777" w:rsidTr="00146BFE">
        <w:trPr>
          <w:trHeight w:val="20"/>
          <w:ins w:id="1441" w:author="Hamza Charou" w:date="2020-03-18T13:37:00Z"/>
        </w:trPr>
        <w:tc>
          <w:tcPr>
            <w:tcW w:w="2268" w:type="dxa"/>
            <w:shd w:val="clear" w:color="auto" w:fill="FBD4B4" w:themeFill="accent6" w:themeFillTint="66"/>
          </w:tcPr>
          <w:p w14:paraId="7997EDC4" w14:textId="77777777" w:rsidR="002741BE" w:rsidRPr="000A1FE0" w:rsidRDefault="002741BE" w:rsidP="00146BFE">
            <w:pPr>
              <w:rPr>
                <w:ins w:id="1442" w:author="Hamza Charou" w:date="2020-03-18T13:37:00Z"/>
                <w:lang w:val="en-US"/>
              </w:rPr>
            </w:pPr>
          </w:p>
        </w:tc>
        <w:tc>
          <w:tcPr>
            <w:tcW w:w="8640" w:type="dxa"/>
            <w:shd w:val="clear" w:color="auto" w:fill="FBD4B4" w:themeFill="accent6" w:themeFillTint="66"/>
          </w:tcPr>
          <w:p w14:paraId="548976E8" w14:textId="77777777" w:rsidR="002741BE" w:rsidRPr="000A1FE0" w:rsidRDefault="002741BE" w:rsidP="00146BFE">
            <w:pPr>
              <w:jc w:val="right"/>
              <w:rPr>
                <w:ins w:id="1443" w:author="Hamza Charou" w:date="2020-03-18T13:37:00Z"/>
                <w:lang w:val="en-US"/>
              </w:rPr>
            </w:pPr>
          </w:p>
        </w:tc>
      </w:tr>
      <w:tr w:rsidR="002741BE" w:rsidRPr="000A1FE0" w14:paraId="2CF5FB78" w14:textId="77777777" w:rsidTr="00146BFE">
        <w:trPr>
          <w:trHeight w:val="20"/>
          <w:ins w:id="1444" w:author="Hamza Charou" w:date="2020-03-18T13:37:00Z"/>
        </w:trPr>
        <w:tc>
          <w:tcPr>
            <w:tcW w:w="10908" w:type="dxa"/>
            <w:gridSpan w:val="2"/>
          </w:tcPr>
          <w:p w14:paraId="73C37896" w14:textId="02C09A91" w:rsidR="002741BE" w:rsidRPr="000A1FE0" w:rsidRDefault="002741BE" w:rsidP="00146BFE">
            <w:pPr>
              <w:rPr>
                <w:ins w:id="1445" w:author="Hamza Charou" w:date="2020-03-18T13:37:00Z"/>
                <w:lang w:val="en-US"/>
              </w:rPr>
            </w:pPr>
            <w:r>
              <w:rPr>
                <w:lang w:val="en-US"/>
              </w:rPr>
              <w:t xml:space="preserve">If </w:t>
            </w:r>
            <w:r w:rsidR="000C0AF1">
              <w:rPr>
                <w:lang w:val="en-US"/>
              </w:rPr>
              <w:t>an error event (i.e.: motor stalls) happens</w:t>
            </w:r>
            <w:r>
              <w:rPr>
                <w:lang w:val="en-US"/>
              </w:rPr>
              <w:t xml:space="preserve"> during the FS/P calibration, the CU shall abort the procedure</w:t>
            </w:r>
            <w:r w:rsidR="000C0AF1">
              <w:rPr>
                <w:lang w:val="en-US"/>
              </w:rPr>
              <w:t>,</w:t>
            </w:r>
            <w:r>
              <w:rPr>
                <w:lang w:val="en-US"/>
              </w:rPr>
              <w:t xml:space="preserve"> </w:t>
            </w:r>
            <w:r w:rsidR="000C0AF1">
              <w:rPr>
                <w:lang w:val="en-US"/>
              </w:rPr>
              <w:t xml:space="preserve">log the </w:t>
            </w:r>
            <w:commentRangeStart w:id="1446"/>
            <w:r w:rsidR="000C0AF1">
              <w:rPr>
                <w:lang w:val="en-US"/>
              </w:rPr>
              <w:t xml:space="preserve">error </w:t>
            </w:r>
            <w:commentRangeEnd w:id="1446"/>
            <w:r w:rsidR="006A2D06">
              <w:rPr>
                <w:rStyle w:val="Marquedecommentaire"/>
              </w:rPr>
              <w:commentReference w:id="1446"/>
            </w:r>
            <w:r w:rsidR="000C0AF1">
              <w:rPr>
                <w:lang w:val="en-US"/>
              </w:rPr>
              <w:t xml:space="preserve">and </w:t>
            </w:r>
            <w:r>
              <w:rPr>
                <w:lang w:val="en-US"/>
              </w:rPr>
              <w:t>do not taken into account the current calibration. The remaining calibration tables shall be kept as is.</w:t>
            </w:r>
          </w:p>
        </w:tc>
      </w:tr>
    </w:tbl>
    <w:p w14:paraId="5F437654" w14:textId="067BF9B3" w:rsidR="009D3BD7" w:rsidRPr="003819C8" w:rsidRDefault="003819C8" w:rsidP="003819C8">
      <w:pPr>
        <w:pStyle w:val="Titre4"/>
      </w:pPr>
      <w:r w:rsidRPr="003819C8">
        <w:t>Computing the absolute pressure in cmH2O</w:t>
      </w:r>
    </w:p>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0A1FE0" w:rsidRPr="0063524D" w14:paraId="5ADC1F37" w14:textId="77777777" w:rsidTr="0097003B">
        <w:trPr>
          <w:trHeight w:val="20"/>
          <w:ins w:id="1447" w:author="Hamza Charou" w:date="2020-03-18T13:37:00Z"/>
        </w:trPr>
        <w:tc>
          <w:tcPr>
            <w:tcW w:w="2268" w:type="dxa"/>
            <w:shd w:val="clear" w:color="auto" w:fill="FBD4B4" w:themeFill="accent6" w:themeFillTint="66"/>
          </w:tcPr>
          <w:p w14:paraId="31432C13" w14:textId="77777777" w:rsidR="000A1FE0" w:rsidRPr="0063524D" w:rsidRDefault="000A1FE0" w:rsidP="000A1FE0">
            <w:pPr>
              <w:rPr>
                <w:ins w:id="1448" w:author="Hamza Charou" w:date="2020-03-18T13:37:00Z"/>
                <w:lang w:val="en-US"/>
              </w:rPr>
            </w:pPr>
          </w:p>
        </w:tc>
        <w:tc>
          <w:tcPr>
            <w:tcW w:w="8640" w:type="dxa"/>
            <w:shd w:val="clear" w:color="auto" w:fill="FBD4B4" w:themeFill="accent6" w:themeFillTint="66"/>
          </w:tcPr>
          <w:p w14:paraId="78FE9D0E" w14:textId="3E0316E2" w:rsidR="000A1FE0" w:rsidRPr="0063524D" w:rsidRDefault="00C11273" w:rsidP="000A1FE0">
            <w:pPr>
              <w:jc w:val="right"/>
              <w:rPr>
                <w:ins w:id="1449" w:author="Hamza Charou" w:date="2020-03-18T13:37:00Z"/>
                <w:lang w:val="en-US"/>
              </w:rPr>
            </w:pPr>
            <w:r w:rsidRPr="00C11273">
              <w:rPr>
                <w:lang w:val="en-US"/>
              </w:rPr>
              <w:t>EAUS_SYS_0000_0247</w:t>
            </w:r>
          </w:p>
        </w:tc>
      </w:tr>
      <w:tr w:rsidR="000A1FE0" w:rsidRPr="000A1FE0" w14:paraId="0FF0E534" w14:textId="77777777" w:rsidTr="000A1FE0">
        <w:trPr>
          <w:trHeight w:val="20"/>
          <w:ins w:id="1450" w:author="Hamza Charou" w:date="2020-03-18T13:37:00Z"/>
        </w:trPr>
        <w:tc>
          <w:tcPr>
            <w:tcW w:w="10908" w:type="dxa"/>
            <w:gridSpan w:val="2"/>
          </w:tcPr>
          <w:p w14:paraId="19036824" w14:textId="77777777" w:rsidR="000A1FE0" w:rsidRDefault="000A1FE0" w:rsidP="000A1FE0">
            <w:pPr>
              <w:rPr>
                <w:lang w:val="en-US"/>
              </w:rPr>
            </w:pPr>
            <w:r>
              <w:rPr>
                <w:lang w:val="en-US"/>
              </w:rPr>
              <w:t>Once the FS/P calibration is finished, the CU shall compute the pressure in cmH2O as follows:</w:t>
            </w:r>
          </w:p>
          <w:p w14:paraId="4597383E" w14:textId="72323DD9" w:rsidR="000A1FE0" w:rsidRDefault="000A1FE0" w:rsidP="003819C8">
            <w:pPr>
              <w:pStyle w:val="Paragraphedeliste"/>
              <w:numPr>
                <w:ilvl w:val="0"/>
                <w:numId w:val="52"/>
              </w:numPr>
              <w:rPr>
                <w:lang w:val="en-US"/>
              </w:rPr>
            </w:pPr>
            <w:r>
              <w:rPr>
                <w:lang w:val="en-US"/>
              </w:rPr>
              <w:t>Read current motor position</w:t>
            </w:r>
            <w:r w:rsidR="005A5E88">
              <w:rPr>
                <w:lang w:val="en-US"/>
              </w:rPr>
              <w:t>.</w:t>
            </w:r>
          </w:p>
          <w:p w14:paraId="31F02958" w14:textId="315E5D4A" w:rsidR="000A1FE0" w:rsidRDefault="000A1FE0" w:rsidP="003819C8">
            <w:pPr>
              <w:pStyle w:val="Paragraphedeliste"/>
              <w:numPr>
                <w:ilvl w:val="0"/>
                <w:numId w:val="52"/>
              </w:numPr>
              <w:rPr>
                <w:lang w:val="en-US"/>
              </w:rPr>
            </w:pPr>
            <w:r>
              <w:rPr>
                <w:lang w:val="en-US"/>
              </w:rPr>
              <w:t>Read current force sensor ADC output</w:t>
            </w:r>
            <w:r w:rsidR="005A5E88">
              <w:rPr>
                <w:lang w:val="en-US"/>
              </w:rPr>
              <w:t>.</w:t>
            </w:r>
          </w:p>
          <w:p w14:paraId="24D45776" w14:textId="700991A8" w:rsidR="000A1FE0" w:rsidRDefault="000A1FE0" w:rsidP="003819C8">
            <w:pPr>
              <w:pStyle w:val="Paragraphedeliste"/>
              <w:numPr>
                <w:ilvl w:val="0"/>
                <w:numId w:val="52"/>
              </w:numPr>
              <w:rPr>
                <w:lang w:val="en-US"/>
              </w:rPr>
            </w:pPr>
            <w:r>
              <w:rPr>
                <w:lang w:val="en-US"/>
              </w:rPr>
              <w:t>Read current battery level</w:t>
            </w:r>
            <w:r w:rsidR="005A5E88">
              <w:rPr>
                <w:lang w:val="en-US"/>
              </w:rPr>
              <w:t>.</w:t>
            </w:r>
          </w:p>
          <w:p w14:paraId="28A9F37D" w14:textId="3A76CDD5" w:rsidR="000A1FE0" w:rsidRDefault="000A1FE0" w:rsidP="003819C8">
            <w:pPr>
              <w:pStyle w:val="Paragraphedeliste"/>
              <w:numPr>
                <w:ilvl w:val="0"/>
                <w:numId w:val="52"/>
              </w:numPr>
              <w:rPr>
                <w:lang w:val="en-US"/>
              </w:rPr>
            </w:pPr>
            <w:r w:rsidRPr="000A1FE0">
              <w:rPr>
                <w:lang w:val="en-US"/>
              </w:rPr>
              <w:t>Scale force sensor output to th</w:t>
            </w:r>
            <w:r>
              <w:rPr>
                <w:lang w:val="en-US"/>
              </w:rPr>
              <w:t>e battery level</w:t>
            </w:r>
            <w:r w:rsidR="005A5E88">
              <w:rPr>
                <w:lang w:val="en-US"/>
              </w:rPr>
              <w:t>.</w:t>
            </w:r>
          </w:p>
          <w:p w14:paraId="36F94682" w14:textId="3B9812F0" w:rsidR="000A1FE0" w:rsidRDefault="000A1FE0" w:rsidP="003819C8">
            <w:pPr>
              <w:pStyle w:val="Paragraphedeliste"/>
              <w:numPr>
                <w:ilvl w:val="0"/>
                <w:numId w:val="52"/>
              </w:numPr>
              <w:rPr>
                <w:lang w:val="en-US"/>
              </w:rPr>
            </w:pPr>
            <w:r>
              <w:rPr>
                <w:lang w:val="en-US"/>
              </w:rPr>
              <w:t xml:space="preserve">For the </w:t>
            </w:r>
            <w:r w:rsidR="003819C8">
              <w:rPr>
                <w:lang w:val="en-US"/>
              </w:rPr>
              <w:t>given</w:t>
            </w:r>
            <w:r>
              <w:rPr>
                <w:lang w:val="en-US"/>
              </w:rPr>
              <w:t xml:space="preserve"> motor position</w:t>
            </w:r>
            <w:r w:rsidR="003819C8">
              <w:rPr>
                <w:lang w:val="en-US"/>
              </w:rPr>
              <w:t xml:space="preserve">, use linear interpolation to </w:t>
            </w:r>
            <w:r>
              <w:rPr>
                <w:lang w:val="en-US"/>
              </w:rPr>
              <w:t>calculate the ADC output (scaled to battery level)</w:t>
            </w:r>
            <w:r w:rsidR="003819C8">
              <w:rPr>
                <w:lang w:val="en-US"/>
              </w:rPr>
              <w:t xml:space="preserve"> for each calibration pressure value</w:t>
            </w:r>
            <w:r w:rsidR="005A5E88">
              <w:rPr>
                <w:lang w:val="en-US"/>
              </w:rPr>
              <w:t>.</w:t>
            </w:r>
          </w:p>
          <w:p w14:paraId="52A86922" w14:textId="1E6CA155" w:rsidR="003819C8" w:rsidRDefault="003819C8" w:rsidP="003819C8">
            <w:pPr>
              <w:pStyle w:val="Paragraphedeliste"/>
              <w:numPr>
                <w:ilvl w:val="0"/>
                <w:numId w:val="52"/>
              </w:numPr>
              <w:rPr>
                <w:lang w:val="en-US"/>
              </w:rPr>
            </w:pPr>
            <w:r>
              <w:rPr>
                <w:lang w:val="en-US"/>
              </w:rPr>
              <w:t>Compare the found values with the reading of the sensor</w:t>
            </w:r>
            <w:r w:rsidR="008B0F70">
              <w:rPr>
                <w:lang w:val="en-US"/>
              </w:rPr>
              <w:t>, in order to find two ADC values</w:t>
            </w:r>
            <w:r w:rsidR="005A5E88">
              <w:rPr>
                <w:lang w:val="en-US"/>
              </w:rPr>
              <w:t>.</w:t>
            </w:r>
          </w:p>
          <w:p w14:paraId="1B5B4CC1" w14:textId="5F8FF911" w:rsidR="008B0F70" w:rsidRDefault="008B0F70" w:rsidP="003819C8">
            <w:pPr>
              <w:pStyle w:val="Paragraphedeliste"/>
              <w:numPr>
                <w:ilvl w:val="0"/>
                <w:numId w:val="52"/>
              </w:numPr>
              <w:rPr>
                <w:lang w:val="en-US"/>
              </w:rPr>
            </w:pPr>
            <w:r>
              <w:rPr>
                <w:lang w:val="en-US"/>
              </w:rPr>
              <w:t>Calculate the pressure in cmH2O by performing a linear interpolation using the couple of values found in step 6</w:t>
            </w:r>
            <w:r w:rsidR="005A5E88">
              <w:rPr>
                <w:lang w:val="en-US"/>
              </w:rPr>
              <w:t>.</w:t>
            </w:r>
          </w:p>
          <w:p w14:paraId="49A66802" w14:textId="171236AD" w:rsidR="008B0F70" w:rsidRPr="000A1FE0" w:rsidRDefault="008B0F70" w:rsidP="003819C8">
            <w:pPr>
              <w:pStyle w:val="Paragraphedeliste"/>
              <w:numPr>
                <w:ilvl w:val="0"/>
                <w:numId w:val="52"/>
              </w:numPr>
              <w:rPr>
                <w:ins w:id="1451" w:author="Hamza Charou" w:date="2020-03-18T13:37:00Z"/>
                <w:lang w:val="en-US"/>
              </w:rPr>
            </w:pPr>
            <w:r>
              <w:rPr>
                <w:lang w:val="en-US"/>
              </w:rPr>
              <w:t>Return the pressure value in cmH2O</w:t>
            </w:r>
            <w:r w:rsidR="005A5E88">
              <w:rPr>
                <w:lang w:val="en-US"/>
              </w:rPr>
              <w:t>.</w:t>
            </w:r>
          </w:p>
        </w:tc>
      </w:tr>
    </w:tbl>
    <w:p w14:paraId="4B7163C3" w14:textId="369151F5" w:rsidR="000A1FE0" w:rsidRPr="000A1FE0" w:rsidRDefault="000A1FE0" w:rsidP="00207486">
      <w:pPr>
        <w:rPr>
          <w:highlight w:val="yellow"/>
          <w:lang w:val="en-US"/>
        </w:rPr>
      </w:pPr>
    </w:p>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0A1FE0" w:rsidRPr="000A1FE0" w14:paraId="290B8A57" w14:textId="77777777" w:rsidTr="0097003B">
        <w:trPr>
          <w:trHeight w:val="20"/>
          <w:ins w:id="1452" w:author="Hamza Charou" w:date="2020-03-18T13:37:00Z"/>
        </w:trPr>
        <w:tc>
          <w:tcPr>
            <w:tcW w:w="2268" w:type="dxa"/>
            <w:shd w:val="clear" w:color="auto" w:fill="FBD4B4" w:themeFill="accent6" w:themeFillTint="66"/>
          </w:tcPr>
          <w:p w14:paraId="71CC7563" w14:textId="77777777" w:rsidR="000A1FE0" w:rsidRPr="000A1FE0" w:rsidRDefault="000A1FE0" w:rsidP="000A1FE0">
            <w:pPr>
              <w:rPr>
                <w:ins w:id="1453" w:author="Hamza Charou" w:date="2020-03-18T13:37:00Z"/>
                <w:lang w:val="en-US"/>
              </w:rPr>
            </w:pPr>
          </w:p>
        </w:tc>
        <w:tc>
          <w:tcPr>
            <w:tcW w:w="8640" w:type="dxa"/>
            <w:shd w:val="clear" w:color="auto" w:fill="FBD4B4" w:themeFill="accent6" w:themeFillTint="66"/>
          </w:tcPr>
          <w:p w14:paraId="4BC03DB1" w14:textId="77777777" w:rsidR="000A1FE0" w:rsidRPr="000A1FE0" w:rsidRDefault="000A1FE0" w:rsidP="000A1FE0">
            <w:pPr>
              <w:jc w:val="right"/>
              <w:rPr>
                <w:ins w:id="1454" w:author="Hamza Charou" w:date="2020-03-18T13:37:00Z"/>
                <w:lang w:val="en-US"/>
              </w:rPr>
            </w:pPr>
          </w:p>
        </w:tc>
      </w:tr>
      <w:tr w:rsidR="000A1FE0" w:rsidRPr="000A1FE0" w14:paraId="7E656C63" w14:textId="77777777" w:rsidTr="000A1FE0">
        <w:trPr>
          <w:trHeight w:val="20"/>
          <w:ins w:id="1455" w:author="Hamza Charou" w:date="2020-03-18T13:37:00Z"/>
        </w:trPr>
        <w:tc>
          <w:tcPr>
            <w:tcW w:w="10908" w:type="dxa"/>
            <w:gridSpan w:val="2"/>
          </w:tcPr>
          <w:p w14:paraId="3AC6F9AE" w14:textId="0F1BCB47" w:rsidR="000A1FE0" w:rsidRPr="000A1FE0" w:rsidRDefault="00F91B6A" w:rsidP="000A1FE0">
            <w:pPr>
              <w:rPr>
                <w:ins w:id="1456" w:author="Hamza Charou" w:date="2020-03-18T13:37:00Z"/>
                <w:lang w:val="en-US"/>
              </w:rPr>
            </w:pPr>
            <w:r>
              <w:rPr>
                <w:lang w:val="en-US"/>
              </w:rPr>
              <w:t>T</w:t>
            </w:r>
            <w:r w:rsidR="003819C8">
              <w:rPr>
                <w:lang w:val="en-US"/>
              </w:rPr>
              <w:t>he CU shall start the comparison from lowest</w:t>
            </w:r>
            <w:r>
              <w:rPr>
                <w:lang w:val="en-US"/>
              </w:rPr>
              <w:t xml:space="preserve"> FS ADC value and continues up until it finds a value bigger than the one it reads.</w:t>
            </w:r>
          </w:p>
        </w:tc>
      </w:tr>
    </w:tbl>
    <w:p w14:paraId="0001F11C" w14:textId="6F6E285A" w:rsidR="000A1FE0" w:rsidRPr="000A1FE0" w:rsidRDefault="000A1FE0" w:rsidP="00207486">
      <w:pPr>
        <w:rPr>
          <w:highlight w:val="yellow"/>
          <w:lang w:val="en-US"/>
        </w:rPr>
      </w:pPr>
    </w:p>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8B0F70" w:rsidRPr="000A1FE0" w14:paraId="7CFA6FDC" w14:textId="77777777" w:rsidTr="0097003B">
        <w:trPr>
          <w:trHeight w:val="20"/>
          <w:ins w:id="1457" w:author="Hamza Charou" w:date="2020-03-18T13:37:00Z"/>
        </w:trPr>
        <w:tc>
          <w:tcPr>
            <w:tcW w:w="2268" w:type="dxa"/>
            <w:shd w:val="clear" w:color="auto" w:fill="FBD4B4" w:themeFill="accent6" w:themeFillTint="66"/>
          </w:tcPr>
          <w:p w14:paraId="3A85ABF2" w14:textId="77777777" w:rsidR="008B0F70" w:rsidRPr="000A1FE0" w:rsidRDefault="008B0F70" w:rsidP="00CE72AC">
            <w:pPr>
              <w:rPr>
                <w:ins w:id="1458" w:author="Hamza Charou" w:date="2020-03-18T13:37:00Z"/>
                <w:lang w:val="en-US"/>
              </w:rPr>
            </w:pPr>
          </w:p>
        </w:tc>
        <w:tc>
          <w:tcPr>
            <w:tcW w:w="8640" w:type="dxa"/>
            <w:shd w:val="clear" w:color="auto" w:fill="FBD4B4" w:themeFill="accent6" w:themeFillTint="66"/>
          </w:tcPr>
          <w:p w14:paraId="3522393C" w14:textId="77777777" w:rsidR="008B0F70" w:rsidRPr="000A1FE0" w:rsidRDefault="008B0F70" w:rsidP="00CE72AC">
            <w:pPr>
              <w:jc w:val="right"/>
              <w:rPr>
                <w:ins w:id="1459" w:author="Hamza Charou" w:date="2020-03-18T13:37:00Z"/>
                <w:lang w:val="en-US"/>
              </w:rPr>
            </w:pPr>
          </w:p>
        </w:tc>
      </w:tr>
      <w:tr w:rsidR="008B0F70" w:rsidRPr="000A1FE0" w14:paraId="235F79FE" w14:textId="77777777" w:rsidTr="00CE72AC">
        <w:trPr>
          <w:trHeight w:val="20"/>
          <w:ins w:id="1460" w:author="Hamza Charou" w:date="2020-03-18T13:37:00Z"/>
        </w:trPr>
        <w:tc>
          <w:tcPr>
            <w:tcW w:w="10908" w:type="dxa"/>
            <w:gridSpan w:val="2"/>
          </w:tcPr>
          <w:p w14:paraId="2EA24C8D" w14:textId="26510B26" w:rsidR="008B0F70" w:rsidRPr="000A1FE0" w:rsidRDefault="00F91B6A" w:rsidP="00CE72AC">
            <w:pPr>
              <w:rPr>
                <w:ins w:id="1461" w:author="Hamza Charou" w:date="2020-03-18T13:37:00Z"/>
                <w:lang w:val="en-US"/>
              </w:rPr>
            </w:pPr>
            <w:r>
              <w:rPr>
                <w:lang w:val="en-US"/>
              </w:rPr>
              <w:t>If the FS ADC value read is lower than the one stored in the first table, use the two smallest pressures recorded (i.e. P</w:t>
            </w:r>
            <w:r>
              <w:rPr>
                <w:vertAlign w:val="subscript"/>
                <w:lang w:val="en-US"/>
              </w:rPr>
              <w:t>1</w:t>
            </w:r>
            <w:r>
              <w:rPr>
                <w:lang w:val="en-US"/>
              </w:rPr>
              <w:t xml:space="preserve"> </w:t>
            </w:r>
            <w:r>
              <w:rPr>
                <w:lang w:val="en-US"/>
              </w:rPr>
              <w:lastRenderedPageBreak/>
              <w:t>and P</w:t>
            </w:r>
            <w:r w:rsidRPr="00F91B6A">
              <w:rPr>
                <w:vertAlign w:val="subscript"/>
                <w:lang w:val="en-US"/>
              </w:rPr>
              <w:t>2</w:t>
            </w:r>
            <w:r>
              <w:rPr>
                <w:lang w:val="en-US"/>
              </w:rPr>
              <w:t>).</w:t>
            </w:r>
          </w:p>
        </w:tc>
      </w:tr>
    </w:tbl>
    <w:p w14:paraId="700EF815" w14:textId="1AB88DBC" w:rsidR="000A1FE0" w:rsidRDefault="000A1FE0" w:rsidP="00207486">
      <w:pPr>
        <w:rPr>
          <w:highlight w:val="yellow"/>
          <w:lang w:val="en-US"/>
        </w:rPr>
      </w:pPr>
    </w:p>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8B0F70" w:rsidRPr="000A1FE0" w14:paraId="65D49A61" w14:textId="77777777" w:rsidTr="0097003B">
        <w:trPr>
          <w:trHeight w:val="20"/>
          <w:ins w:id="1462" w:author="Hamza Charou" w:date="2020-03-18T13:37:00Z"/>
        </w:trPr>
        <w:tc>
          <w:tcPr>
            <w:tcW w:w="2268" w:type="dxa"/>
            <w:shd w:val="clear" w:color="auto" w:fill="FBD4B4" w:themeFill="accent6" w:themeFillTint="66"/>
          </w:tcPr>
          <w:p w14:paraId="19AF156E" w14:textId="77777777" w:rsidR="008B0F70" w:rsidRPr="000A1FE0" w:rsidRDefault="008B0F70" w:rsidP="00CE72AC">
            <w:pPr>
              <w:rPr>
                <w:ins w:id="1463" w:author="Hamza Charou" w:date="2020-03-18T13:37:00Z"/>
                <w:lang w:val="en-US"/>
              </w:rPr>
            </w:pPr>
          </w:p>
        </w:tc>
        <w:tc>
          <w:tcPr>
            <w:tcW w:w="8640" w:type="dxa"/>
            <w:shd w:val="clear" w:color="auto" w:fill="FBD4B4" w:themeFill="accent6" w:themeFillTint="66"/>
          </w:tcPr>
          <w:p w14:paraId="6CD5EC3C" w14:textId="77777777" w:rsidR="008B0F70" w:rsidRPr="000A1FE0" w:rsidRDefault="008B0F70" w:rsidP="00CE72AC">
            <w:pPr>
              <w:jc w:val="right"/>
              <w:rPr>
                <w:ins w:id="1464" w:author="Hamza Charou" w:date="2020-03-18T13:37:00Z"/>
                <w:lang w:val="en-US"/>
              </w:rPr>
            </w:pPr>
          </w:p>
        </w:tc>
      </w:tr>
      <w:tr w:rsidR="008B0F70" w:rsidRPr="000A1FE0" w14:paraId="551CE8E2" w14:textId="77777777" w:rsidTr="00CE72AC">
        <w:trPr>
          <w:trHeight w:val="20"/>
          <w:ins w:id="1465" w:author="Hamza Charou" w:date="2020-03-18T13:37:00Z"/>
        </w:trPr>
        <w:tc>
          <w:tcPr>
            <w:tcW w:w="10908" w:type="dxa"/>
            <w:gridSpan w:val="2"/>
          </w:tcPr>
          <w:p w14:paraId="28335A53" w14:textId="732DDF26" w:rsidR="008B0F70" w:rsidRPr="00F91B6A" w:rsidRDefault="00F91B6A" w:rsidP="00CE72AC">
            <w:pPr>
              <w:rPr>
                <w:ins w:id="1466" w:author="Hamza Charou" w:date="2020-03-18T13:37:00Z"/>
                <w:lang w:val="en-US"/>
              </w:rPr>
            </w:pPr>
            <w:r>
              <w:rPr>
                <w:lang w:val="en-US"/>
              </w:rPr>
              <w:t>If the FS ADC value read is higher the one stored in the last table, use the two highest pressures recorded. (i.e. P</w:t>
            </w:r>
            <w:r w:rsidRPr="00F91B6A">
              <w:rPr>
                <w:vertAlign w:val="subscript"/>
                <w:lang w:val="en-US"/>
              </w:rPr>
              <w:t>N</w:t>
            </w:r>
            <w:r>
              <w:rPr>
                <w:vertAlign w:val="subscript"/>
                <w:lang w:val="en-US"/>
              </w:rPr>
              <w:t xml:space="preserve"> </w:t>
            </w:r>
            <w:r>
              <w:rPr>
                <w:lang w:val="en-US"/>
              </w:rPr>
              <w:t>and P</w:t>
            </w:r>
            <w:r w:rsidRPr="00F91B6A">
              <w:rPr>
                <w:vertAlign w:val="subscript"/>
                <w:lang w:val="en-US"/>
              </w:rPr>
              <w:t>N-1</w:t>
            </w:r>
            <w:r>
              <w:rPr>
                <w:vertAlign w:val="subscript"/>
                <w:lang w:val="en-US"/>
              </w:rPr>
              <w:t xml:space="preserve"> </w:t>
            </w:r>
            <w:r>
              <w:rPr>
                <w:lang w:val="en-US"/>
              </w:rPr>
              <w:t>where N is lower than 10).</w:t>
            </w:r>
          </w:p>
        </w:tc>
      </w:tr>
    </w:tbl>
    <w:p w14:paraId="35223698" w14:textId="77777777" w:rsidR="008B0F70" w:rsidRPr="000A1FE0" w:rsidRDefault="008B0F70" w:rsidP="00207486">
      <w:pPr>
        <w:rPr>
          <w:highlight w:val="yellow"/>
          <w:lang w:val="en-US"/>
        </w:rPr>
      </w:pPr>
    </w:p>
    <w:p w14:paraId="40A362BF" w14:textId="77777777" w:rsidR="009D3BD7" w:rsidRPr="000A1FE0" w:rsidRDefault="009D3BD7" w:rsidP="00207486">
      <w:pPr>
        <w:rPr>
          <w:ins w:id="1467" w:author="Damien Altmann" w:date="2020-03-11T16:14:00Z"/>
          <w:highlight w:val="yellow"/>
          <w:lang w:val="en-US"/>
          <w:rPrChange w:id="1468" w:author="Hamza Charou" w:date="2020-03-18T13:40:00Z">
            <w:rPr>
              <w:ins w:id="1469" w:author="Damien Altmann" w:date="2020-03-11T16:14:00Z"/>
              <w:highlight w:val="yellow"/>
            </w:rPr>
          </w:rPrChange>
        </w:rPr>
      </w:pPr>
    </w:p>
    <w:p w14:paraId="0DA88B5C" w14:textId="77777777" w:rsidR="00207486" w:rsidRPr="001A769F" w:rsidRDefault="00207486" w:rsidP="00207486">
      <w:pPr>
        <w:pStyle w:val="Titre3"/>
        <w:rPr>
          <w:ins w:id="1470" w:author="Damien Altmann" w:date="2020-03-11T17:59:00Z"/>
          <w:highlight w:val="red"/>
        </w:rPr>
      </w:pPr>
      <w:bookmarkStart w:id="1471" w:name="_Toc64391866"/>
      <w:ins w:id="1472" w:author="Damien Altmann" w:date="2020-03-11T17:59:00Z">
        <w:r w:rsidRPr="001A769F">
          <w:rPr>
            <w:highlight w:val="red"/>
          </w:rPr>
          <w:t>Pressure Sensor</w:t>
        </w:r>
        <w:bookmarkEnd w:id="1471"/>
      </w:ins>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207486" w:rsidRPr="008621E6" w14:paraId="5EE2B05F" w14:textId="77777777" w:rsidTr="00EC528E">
        <w:trPr>
          <w:trHeight w:val="20"/>
          <w:ins w:id="1473" w:author="Damien Altmann" w:date="2020-03-11T17:59:00Z"/>
        </w:trPr>
        <w:tc>
          <w:tcPr>
            <w:tcW w:w="2335" w:type="dxa"/>
            <w:shd w:val="clear" w:color="auto" w:fill="FBD4B4" w:themeFill="accent6" w:themeFillTint="66"/>
          </w:tcPr>
          <w:p w14:paraId="15F70B09" w14:textId="3B846337" w:rsidR="00207486" w:rsidRPr="00FB6FAA" w:rsidRDefault="00207486" w:rsidP="00EC528E">
            <w:pPr>
              <w:jc w:val="left"/>
              <w:rPr>
                <w:ins w:id="1474" w:author="Damien Altmann" w:date="2020-03-11T17:59:00Z"/>
              </w:rPr>
            </w:pPr>
            <w:commentRangeStart w:id="1475"/>
            <w:ins w:id="1476" w:author="Damien Altmann" w:date="2020-03-11T17:59:00Z">
              <w:r>
                <w:t>EAUS</w:t>
              </w:r>
            </w:ins>
            <w:r w:rsidR="00774630">
              <w:t>_SRS_1610171143_</w:t>
            </w:r>
            <w:ins w:id="1477" w:author="Damien Altmann" w:date="2020-03-12T20:08:00Z">
              <w:r>
                <w:t>0001</w:t>
              </w:r>
            </w:ins>
            <w:commentRangeEnd w:id="1475"/>
            <w:ins w:id="1478" w:author="Damien Altmann" w:date="2020-03-11T18:18:00Z">
              <w:r>
                <w:rPr>
                  <w:rStyle w:val="Marquedecommentaire"/>
                </w:rPr>
                <w:commentReference w:id="1475"/>
              </w:r>
            </w:ins>
          </w:p>
        </w:tc>
        <w:tc>
          <w:tcPr>
            <w:tcW w:w="8573" w:type="dxa"/>
            <w:shd w:val="clear" w:color="auto" w:fill="FBD4B4" w:themeFill="accent6" w:themeFillTint="66"/>
          </w:tcPr>
          <w:p w14:paraId="416F1E1A" w14:textId="77777777" w:rsidR="00207486" w:rsidRPr="00C11273" w:rsidRDefault="00207486" w:rsidP="00EC528E">
            <w:pPr>
              <w:jc w:val="right"/>
              <w:rPr>
                <w:ins w:id="1479" w:author="Damien Altmann" w:date="2020-03-11T17:59:00Z"/>
                <w:highlight w:val="yellow"/>
                <w:lang w:val="fr-FR"/>
              </w:rPr>
            </w:pPr>
            <w:ins w:id="1480" w:author="Damien Altmann" w:date="2020-03-11T17:59:00Z">
              <w:r w:rsidRPr="00C11273">
                <w:rPr>
                  <w:highlight w:val="yellow"/>
                  <w:lang w:val="fr-FR"/>
                </w:rPr>
                <w:t>EAUS_SYS_0000_0246</w:t>
              </w:r>
            </w:ins>
          </w:p>
        </w:tc>
      </w:tr>
      <w:tr w:rsidR="00207486" w:rsidRPr="004F4D45" w14:paraId="492C933C" w14:textId="77777777" w:rsidTr="00EC528E">
        <w:trPr>
          <w:trHeight w:val="20"/>
          <w:ins w:id="1481" w:author="Damien Altmann" w:date="2020-03-11T17:59:00Z"/>
        </w:trPr>
        <w:tc>
          <w:tcPr>
            <w:tcW w:w="10908" w:type="dxa"/>
            <w:gridSpan w:val="2"/>
          </w:tcPr>
          <w:p w14:paraId="3995200D" w14:textId="77777777" w:rsidR="00207486" w:rsidRDefault="00207486" w:rsidP="00EC528E">
            <w:pPr>
              <w:jc w:val="left"/>
              <w:rPr>
                <w:ins w:id="1482" w:author="Damien Altmann" w:date="2020-03-11T17:59:00Z"/>
              </w:rPr>
            </w:pPr>
            <w:ins w:id="1483" w:author="Damien Altmann" w:date="2020-03-11T17:59:00Z">
              <w:r w:rsidRPr="00554004">
                <w:t>The CU shall drive the force sensor to read returned value</w:t>
              </w:r>
            </w:ins>
            <w:ins w:id="1484" w:author="Hamza Charou" w:date="2020-03-18T15:45:00Z">
              <w:r>
                <w:t xml:space="preserve"> </w:t>
              </w:r>
              <w:r>
                <w:rPr>
                  <w:lang w:val="en-US"/>
                </w:rPr>
                <w:t xml:space="preserve">(see </w:t>
              </w:r>
              <w:r w:rsidRPr="003215F0">
                <w:rPr>
                  <w:lang w:val="en-US"/>
                </w:rPr>
                <w:t>MEMO_BRO_2003041100_REV_0_1</w:t>
              </w:r>
              <w:r>
                <w:rPr>
                  <w:lang w:val="en-US"/>
                </w:rPr>
                <w:t>)</w:t>
              </w:r>
            </w:ins>
            <w:ins w:id="1485" w:author="Rafael Wehrmeister Padilha" w:date="2020-08-24T11:59:00Z">
              <w:r>
                <w:rPr>
                  <w:lang w:val="en-US"/>
                </w:rPr>
                <w:t>.</w:t>
              </w:r>
            </w:ins>
          </w:p>
          <w:p w14:paraId="28FB7003" w14:textId="77777777" w:rsidR="00207486" w:rsidRDefault="00207486" w:rsidP="00EC528E">
            <w:pPr>
              <w:jc w:val="left"/>
              <w:rPr>
                <w:ins w:id="1486" w:author="Damien Altmann" w:date="2020-03-11T17:59:00Z"/>
              </w:rPr>
            </w:pPr>
          </w:p>
          <w:p w14:paraId="5104DC09" w14:textId="77777777" w:rsidR="00207486" w:rsidRDefault="00207486" w:rsidP="00EC528E">
            <w:pPr>
              <w:jc w:val="left"/>
              <w:rPr>
                <w:ins w:id="1487" w:author="Damien Altmann" w:date="2020-03-11T17:59:00Z"/>
              </w:rPr>
            </w:pPr>
            <w:ins w:id="1488" w:author="Damien Altmann" w:date="2020-03-11T17:59:00Z">
              <w:r>
                <w:t>Test:</w:t>
              </w:r>
            </w:ins>
          </w:p>
          <w:p w14:paraId="427A20E8" w14:textId="77777777" w:rsidR="00207486" w:rsidRDefault="00207486" w:rsidP="00EC528E">
            <w:pPr>
              <w:jc w:val="left"/>
              <w:rPr>
                <w:ins w:id="1489" w:author="Damien Altmann" w:date="2020-03-11T17:59:00Z"/>
              </w:rPr>
            </w:pPr>
            <w:ins w:id="1490" w:author="Damien Altmann" w:date="2020-03-11T17:59:00Z">
              <w:r w:rsidRPr="00554004">
                <w:t xml:space="preserve">Apply an external pressure on the reservoir and send a read pressure command and see that when the pressure goes up the command returned value goes up too </w:t>
              </w:r>
            </w:ins>
          </w:p>
          <w:p w14:paraId="624D43BD" w14:textId="77777777" w:rsidR="00207486" w:rsidRPr="004F4D45" w:rsidRDefault="00207486" w:rsidP="00EC528E">
            <w:pPr>
              <w:jc w:val="left"/>
              <w:rPr>
                <w:ins w:id="1491" w:author="Damien Altmann" w:date="2020-03-11T17:59:00Z"/>
              </w:rPr>
            </w:pPr>
          </w:p>
        </w:tc>
      </w:tr>
    </w:tbl>
    <w:p w14:paraId="4E193C03" w14:textId="583787D7" w:rsidR="00207486" w:rsidRDefault="00207486" w:rsidP="00207486">
      <w:pPr>
        <w:rPr>
          <w:highlight w:val="yellow"/>
          <w:lang w:val="en-US"/>
        </w:rPr>
      </w:pPr>
    </w:p>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34150C" w:rsidRPr="000A1FE0" w14:paraId="72E89F04" w14:textId="77777777" w:rsidTr="002446B5">
        <w:trPr>
          <w:trHeight w:val="20"/>
          <w:ins w:id="1492" w:author="Hamza Charou" w:date="2020-03-18T13:37:00Z"/>
        </w:trPr>
        <w:tc>
          <w:tcPr>
            <w:tcW w:w="2268" w:type="dxa"/>
            <w:shd w:val="clear" w:color="auto" w:fill="FBD4B4" w:themeFill="accent6" w:themeFillTint="66"/>
          </w:tcPr>
          <w:p w14:paraId="05B12DEB" w14:textId="77777777" w:rsidR="0034150C" w:rsidRPr="000A1FE0" w:rsidRDefault="0034150C" w:rsidP="002446B5">
            <w:pPr>
              <w:rPr>
                <w:ins w:id="1493" w:author="Hamza Charou" w:date="2020-03-18T13:37:00Z"/>
                <w:lang w:val="en-US"/>
              </w:rPr>
            </w:pPr>
          </w:p>
        </w:tc>
        <w:tc>
          <w:tcPr>
            <w:tcW w:w="8640" w:type="dxa"/>
            <w:shd w:val="clear" w:color="auto" w:fill="FBD4B4" w:themeFill="accent6" w:themeFillTint="66"/>
          </w:tcPr>
          <w:p w14:paraId="793B4C3C" w14:textId="77777777" w:rsidR="0034150C" w:rsidRPr="000A1FE0" w:rsidRDefault="0034150C" w:rsidP="002446B5">
            <w:pPr>
              <w:jc w:val="right"/>
              <w:rPr>
                <w:ins w:id="1494" w:author="Hamza Charou" w:date="2020-03-18T13:37:00Z"/>
                <w:lang w:val="en-US"/>
              </w:rPr>
            </w:pPr>
          </w:p>
        </w:tc>
      </w:tr>
      <w:tr w:rsidR="0034150C" w:rsidRPr="000A1FE0" w14:paraId="0A9AED5E" w14:textId="77777777" w:rsidTr="002446B5">
        <w:trPr>
          <w:trHeight w:val="20"/>
          <w:ins w:id="1495" w:author="Hamza Charou" w:date="2020-03-18T13:37:00Z"/>
        </w:trPr>
        <w:tc>
          <w:tcPr>
            <w:tcW w:w="10908" w:type="dxa"/>
            <w:gridSpan w:val="2"/>
          </w:tcPr>
          <w:p w14:paraId="61295B28" w14:textId="77777777" w:rsidR="0034150C" w:rsidRPr="000A1FE0" w:rsidRDefault="0034150C" w:rsidP="002446B5">
            <w:pPr>
              <w:rPr>
                <w:ins w:id="1496" w:author="Hamza Charou" w:date="2020-03-18T13:37:00Z"/>
                <w:lang w:val="en-US"/>
              </w:rPr>
            </w:pPr>
          </w:p>
        </w:tc>
      </w:tr>
    </w:tbl>
    <w:p w14:paraId="65632B07" w14:textId="77777777" w:rsidR="0034150C" w:rsidRPr="00B4274C" w:rsidRDefault="0034150C" w:rsidP="00207486">
      <w:pPr>
        <w:rPr>
          <w:ins w:id="1497" w:author="Damien Altmann" w:date="2020-03-11T18:02:00Z"/>
          <w:highlight w:val="yellow"/>
          <w:lang w:val="en-US"/>
          <w:rPrChange w:id="1498" w:author="Hamza Charou" w:date="2020-03-18T15:45:00Z">
            <w:rPr>
              <w:ins w:id="1499" w:author="Damien Altmann" w:date="2020-03-11T18:02:00Z"/>
              <w:highlight w:val="yellow"/>
            </w:rPr>
          </w:rPrChange>
        </w:rPr>
      </w:pPr>
    </w:p>
    <w:p w14:paraId="3920296A" w14:textId="77777777" w:rsidR="00207486" w:rsidRPr="001A769F" w:rsidRDefault="00207486" w:rsidP="00207486">
      <w:pPr>
        <w:pStyle w:val="Titre3"/>
        <w:rPr>
          <w:ins w:id="1500" w:author="Damien Altmann" w:date="2020-03-11T18:02:00Z"/>
          <w:highlight w:val="red"/>
        </w:rPr>
      </w:pPr>
      <w:bookmarkStart w:id="1501" w:name="_Toc64391867"/>
      <w:ins w:id="1502" w:author="Damien Altmann" w:date="2020-03-11T18:02:00Z">
        <w:r w:rsidRPr="001A769F">
          <w:rPr>
            <w:highlight w:val="red"/>
          </w:rPr>
          <w:t>Motor</w:t>
        </w:r>
        <w:bookmarkEnd w:id="1501"/>
      </w:ins>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207486" w:rsidRPr="008621E6" w14:paraId="110694DC" w14:textId="77777777" w:rsidTr="00EC528E">
        <w:trPr>
          <w:trHeight w:val="20"/>
          <w:ins w:id="1503" w:author="Damien Altmann" w:date="2020-03-11T18:02:00Z"/>
        </w:trPr>
        <w:tc>
          <w:tcPr>
            <w:tcW w:w="2335" w:type="dxa"/>
            <w:shd w:val="clear" w:color="auto" w:fill="FBD4B4" w:themeFill="accent6" w:themeFillTint="66"/>
          </w:tcPr>
          <w:p w14:paraId="21E197AF" w14:textId="71F5137F" w:rsidR="00207486" w:rsidRPr="00FB6FAA" w:rsidRDefault="00207486" w:rsidP="00EC528E">
            <w:pPr>
              <w:jc w:val="left"/>
              <w:rPr>
                <w:ins w:id="1504" w:author="Damien Altmann" w:date="2020-03-11T18:02:00Z"/>
              </w:rPr>
            </w:pPr>
            <w:ins w:id="1505" w:author="Damien Altmann" w:date="2020-03-11T18:02:00Z">
              <w:r>
                <w:t>EAUS</w:t>
              </w:r>
            </w:ins>
            <w:r w:rsidR="00774630">
              <w:t>_SRS_1610171143_</w:t>
            </w:r>
            <w:ins w:id="1506" w:author="Damien Altmann" w:date="2020-03-12T20:08:00Z">
              <w:r>
                <w:t>0001</w:t>
              </w:r>
            </w:ins>
          </w:p>
        </w:tc>
        <w:tc>
          <w:tcPr>
            <w:tcW w:w="8573" w:type="dxa"/>
            <w:shd w:val="clear" w:color="auto" w:fill="FBD4B4" w:themeFill="accent6" w:themeFillTint="66"/>
          </w:tcPr>
          <w:p w14:paraId="6684D5AF" w14:textId="77777777" w:rsidR="00207486" w:rsidRPr="00C11273" w:rsidRDefault="00207486" w:rsidP="00EC528E">
            <w:pPr>
              <w:jc w:val="right"/>
              <w:rPr>
                <w:ins w:id="1507" w:author="Damien Altmann" w:date="2020-03-11T18:02:00Z"/>
                <w:highlight w:val="yellow"/>
                <w:lang w:val="fr-FR"/>
              </w:rPr>
            </w:pPr>
            <w:ins w:id="1508" w:author="Damien Altmann" w:date="2020-03-11T18:02:00Z">
              <w:r w:rsidRPr="00C11273">
                <w:rPr>
                  <w:highlight w:val="yellow"/>
                  <w:lang w:val="fr-FR"/>
                </w:rPr>
                <w:t>EAUS_SYS_0000_0248</w:t>
              </w:r>
            </w:ins>
          </w:p>
        </w:tc>
      </w:tr>
      <w:tr w:rsidR="00207486" w:rsidRPr="004F4D45" w14:paraId="61E7EBCE" w14:textId="77777777" w:rsidTr="00EC528E">
        <w:trPr>
          <w:trHeight w:val="20"/>
          <w:ins w:id="1509" w:author="Damien Altmann" w:date="2020-03-11T18:02:00Z"/>
        </w:trPr>
        <w:tc>
          <w:tcPr>
            <w:tcW w:w="10908" w:type="dxa"/>
            <w:gridSpan w:val="2"/>
          </w:tcPr>
          <w:p w14:paraId="4489802E" w14:textId="77777777" w:rsidR="00207486" w:rsidRDefault="00207486" w:rsidP="00EC528E">
            <w:pPr>
              <w:jc w:val="left"/>
              <w:rPr>
                <w:ins w:id="1510" w:author="Damien Altmann" w:date="2020-03-11T18:03:00Z"/>
              </w:rPr>
            </w:pPr>
            <w:ins w:id="1511" w:author="Damien Altmann" w:date="2020-03-11T18:03:00Z">
              <w:r w:rsidRPr="00554004">
                <w:t xml:space="preserve">The CU first calibration shall </w:t>
              </w:r>
              <w:del w:id="1512" w:author="Hamza Charou" w:date="2020-03-18T15:46:00Z">
                <w:r w:rsidRPr="00554004" w:rsidDel="00DC4722">
                  <w:delText>take into account</w:delText>
                </w:r>
              </w:del>
            </w:ins>
            <w:ins w:id="1513" w:author="Hamza Charou" w:date="2020-03-18T15:46:00Z">
              <w:r w:rsidRPr="00554004">
                <w:t>consider</w:t>
              </w:r>
            </w:ins>
            <w:ins w:id="1514" w:author="Damien Altmann" w:date="2020-03-11T18:03:00Z">
              <w:r w:rsidRPr="00554004">
                <w:t xml:space="preserve"> all motor range to be able to calculate the largest possible perimeter </w:t>
              </w:r>
            </w:ins>
          </w:p>
          <w:p w14:paraId="6A0750C1" w14:textId="77777777" w:rsidR="00207486" w:rsidRDefault="00207486" w:rsidP="00EC528E">
            <w:pPr>
              <w:jc w:val="left"/>
              <w:rPr>
                <w:ins w:id="1515" w:author="Rafael Wehrmeister Padilha" w:date="2020-08-24T11:59:00Z"/>
                <w:lang w:val="en-US"/>
              </w:rPr>
            </w:pPr>
            <w:ins w:id="1516" w:author="Hamza Charou" w:date="2020-03-18T15:46:00Z">
              <w:r>
                <w:rPr>
                  <w:lang w:val="en-US"/>
                </w:rPr>
                <w:t xml:space="preserve">(see </w:t>
              </w:r>
              <w:r w:rsidRPr="003215F0">
                <w:rPr>
                  <w:lang w:val="en-US"/>
                </w:rPr>
                <w:t>MEMO_BRO_2003041100_REV_0_1</w:t>
              </w:r>
            </w:ins>
            <w:ins w:id="1517" w:author="Rafael Wehrmeister Padilha" w:date="2020-08-24T11:59:00Z">
              <w:r>
                <w:rPr>
                  <w:lang w:val="en-US"/>
                </w:rPr>
                <w:t>).</w:t>
              </w:r>
            </w:ins>
            <w:ins w:id="1518" w:author="Hamza Charou" w:date="2020-03-18T15:46:00Z">
              <w:del w:id="1519" w:author="Rafael Wehrmeister Padilha" w:date="2020-08-24T11:59:00Z">
                <w:r w:rsidDel="004A4B5C">
                  <w:rPr>
                    <w:lang w:val="en-US"/>
                  </w:rPr>
                  <w:delText>)</w:delText>
                </w:r>
                <w:r w:rsidRPr="0063524D" w:rsidDel="004A4B5C">
                  <w:rPr>
                    <w:lang w:val="en-US"/>
                  </w:rPr>
                  <w:tab/>
                </w:r>
              </w:del>
            </w:ins>
          </w:p>
          <w:p w14:paraId="35B1F978" w14:textId="77777777" w:rsidR="00207486" w:rsidRDefault="00207486" w:rsidP="00EC528E">
            <w:pPr>
              <w:jc w:val="left"/>
              <w:rPr>
                <w:ins w:id="1520" w:author="Damien Altmann" w:date="2020-03-11T18:02:00Z"/>
              </w:rPr>
            </w:pPr>
          </w:p>
          <w:p w14:paraId="07BC4604" w14:textId="77777777" w:rsidR="00207486" w:rsidRDefault="00207486" w:rsidP="00EC528E">
            <w:pPr>
              <w:jc w:val="left"/>
              <w:rPr>
                <w:ins w:id="1521" w:author="Damien Altmann" w:date="2020-03-11T18:02:00Z"/>
              </w:rPr>
            </w:pPr>
            <w:ins w:id="1522" w:author="Damien Altmann" w:date="2020-03-11T18:02:00Z">
              <w:r>
                <w:t>Test:</w:t>
              </w:r>
            </w:ins>
          </w:p>
          <w:p w14:paraId="5CD6BDA0" w14:textId="77777777" w:rsidR="00207486" w:rsidRDefault="00207486" w:rsidP="00EC528E">
            <w:pPr>
              <w:jc w:val="left"/>
              <w:rPr>
                <w:ins w:id="1523" w:author="Damien Altmann" w:date="2020-03-11T18:03:00Z"/>
              </w:rPr>
            </w:pPr>
            <w:ins w:id="1524" w:author="Damien Altmann" w:date="2020-03-11T18:03:00Z">
              <w:r w:rsidRPr="00554004">
                <w:t>check the first and last points in 1 calibration table in flash, it shall be 0 and 0x1</w:t>
              </w:r>
            </w:ins>
            <w:ins w:id="1525" w:author="Damien Altmann" w:date="2020-05-07T12:48:00Z">
              <w:r>
                <w:t>CF</w:t>
              </w:r>
            </w:ins>
            <w:ins w:id="1526" w:author="Damien Altmann" w:date="2020-03-11T18:03:00Z">
              <w:r w:rsidRPr="00554004">
                <w:t>4</w:t>
              </w:r>
            </w:ins>
          </w:p>
          <w:p w14:paraId="3535897A" w14:textId="77777777" w:rsidR="00207486" w:rsidRPr="004F4D45" w:rsidRDefault="00207486" w:rsidP="00EC528E">
            <w:pPr>
              <w:jc w:val="left"/>
              <w:rPr>
                <w:ins w:id="1527" w:author="Damien Altmann" w:date="2020-03-11T18:02:00Z"/>
              </w:rPr>
            </w:pPr>
          </w:p>
        </w:tc>
      </w:tr>
    </w:tbl>
    <w:p w14:paraId="194E198D" w14:textId="77777777" w:rsidR="00207486" w:rsidRDefault="00207486" w:rsidP="00207486">
      <w:pPr>
        <w:rPr>
          <w:ins w:id="1528" w:author="Hamza Charou" w:date="2020-03-18T15:46:00Z"/>
          <w:sz w:val="20"/>
          <w:szCs w:val="20"/>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207486" w:rsidRPr="0063524D" w14:paraId="4597AC00" w14:textId="77777777" w:rsidTr="0097003B">
        <w:trPr>
          <w:trHeight w:val="20"/>
          <w:ins w:id="1529" w:author="Hamza Charou" w:date="2020-03-18T15:46:00Z"/>
        </w:trPr>
        <w:tc>
          <w:tcPr>
            <w:tcW w:w="2268" w:type="dxa"/>
            <w:shd w:val="clear" w:color="auto" w:fill="FBD4B4" w:themeFill="accent6" w:themeFillTint="66"/>
          </w:tcPr>
          <w:p w14:paraId="6436F649" w14:textId="48A83915" w:rsidR="00207486" w:rsidRPr="0063524D" w:rsidRDefault="00207486" w:rsidP="00EC528E">
            <w:pPr>
              <w:rPr>
                <w:ins w:id="1530" w:author="Hamza Charou" w:date="2020-03-18T15:46:00Z"/>
                <w:lang w:val="en-US"/>
              </w:rPr>
            </w:pPr>
            <w:ins w:id="1531" w:author="Hamza Charou" w:date="2020-03-18T15:46:00Z">
              <w:r w:rsidRPr="0063524D">
                <w:rPr>
                  <w:rFonts w:cs="Calibri"/>
                  <w:color w:val="000000"/>
                </w:rPr>
                <w:t>EAUS</w:t>
              </w:r>
            </w:ins>
            <w:r w:rsidR="00774630">
              <w:rPr>
                <w:rFonts w:cs="Calibri"/>
                <w:color w:val="000000"/>
              </w:rPr>
              <w:t>_SRS_1610171143_</w:t>
            </w:r>
            <w:ins w:id="1532" w:author="Hamza Charou" w:date="2020-03-18T15:47:00Z">
              <w:r>
                <w:rPr>
                  <w:rFonts w:cs="Calibri"/>
                  <w:color w:val="000000"/>
                </w:rPr>
                <w:t>0002</w:t>
              </w:r>
            </w:ins>
          </w:p>
        </w:tc>
        <w:tc>
          <w:tcPr>
            <w:tcW w:w="8640" w:type="dxa"/>
            <w:shd w:val="clear" w:color="auto" w:fill="FBD4B4" w:themeFill="accent6" w:themeFillTint="66"/>
          </w:tcPr>
          <w:p w14:paraId="2B9333F9" w14:textId="4CAE8915" w:rsidR="00207486" w:rsidRPr="00BD4D4F" w:rsidRDefault="00207486" w:rsidP="00EC528E">
            <w:pPr>
              <w:jc w:val="right"/>
              <w:rPr>
                <w:lang w:val="en-US"/>
              </w:rPr>
            </w:pPr>
            <w:ins w:id="1533" w:author="Hamza Charou" w:date="2020-03-18T15:46:00Z">
              <w:r w:rsidRPr="00BD4D4F">
                <w:rPr>
                  <w:lang w:val="en-US"/>
                </w:rPr>
                <w:t>EAUS_RSK_0000_0219,</w:t>
              </w:r>
            </w:ins>
          </w:p>
          <w:p w14:paraId="5ECDB841" w14:textId="77777777" w:rsidR="00A04D1F" w:rsidRPr="00BD4D4F" w:rsidRDefault="00A04D1F" w:rsidP="00EC528E">
            <w:pPr>
              <w:jc w:val="right"/>
              <w:rPr>
                <w:ins w:id="1534" w:author="Hamza Charou" w:date="2020-03-18T15:46:00Z"/>
                <w:lang w:val="en-US"/>
              </w:rPr>
            </w:pPr>
          </w:p>
          <w:p w14:paraId="493DAF0C" w14:textId="77777777" w:rsidR="00207486" w:rsidRPr="00BD4D4F" w:rsidRDefault="00207486" w:rsidP="00EC528E">
            <w:pPr>
              <w:jc w:val="right"/>
              <w:rPr>
                <w:ins w:id="1535" w:author="Hamza Charou" w:date="2020-03-18T15:46:00Z"/>
                <w:highlight w:val="yellow"/>
                <w:lang w:val="en-US"/>
              </w:rPr>
            </w:pPr>
            <w:ins w:id="1536" w:author="Hamza Charou" w:date="2020-03-18T15:46:00Z">
              <w:r w:rsidRPr="00BD4D4F">
                <w:rPr>
                  <w:highlight w:val="yellow"/>
                  <w:lang w:val="en-US"/>
                </w:rPr>
                <w:t>EAUS_RSK_0000_0253,</w:t>
              </w:r>
            </w:ins>
          </w:p>
          <w:p w14:paraId="5E714629" w14:textId="77777777" w:rsidR="00207486" w:rsidRPr="00BD4D4F" w:rsidRDefault="00207486" w:rsidP="00EC528E">
            <w:pPr>
              <w:jc w:val="right"/>
              <w:rPr>
                <w:ins w:id="1537" w:author="Hamza Charou" w:date="2020-03-18T15:46:00Z"/>
                <w:highlight w:val="yellow"/>
                <w:lang w:val="en-US"/>
              </w:rPr>
            </w:pPr>
            <w:ins w:id="1538" w:author="Hamza Charou" w:date="2020-03-18T15:46:00Z">
              <w:r w:rsidRPr="00BD4D4F">
                <w:rPr>
                  <w:highlight w:val="yellow"/>
                  <w:lang w:val="en-US"/>
                </w:rPr>
                <w:t>EAUS_RSK_0000_0280,</w:t>
              </w:r>
            </w:ins>
          </w:p>
          <w:p w14:paraId="3A9D74D4" w14:textId="77777777" w:rsidR="00207486" w:rsidRPr="00C11273" w:rsidRDefault="00207486" w:rsidP="00EC528E">
            <w:pPr>
              <w:jc w:val="right"/>
              <w:rPr>
                <w:ins w:id="1539" w:author="Hamza Charou" w:date="2020-03-18T15:46:00Z"/>
                <w:highlight w:val="yellow"/>
                <w:lang w:val="en-US"/>
              </w:rPr>
            </w:pPr>
            <w:ins w:id="1540" w:author="Hamza Charou" w:date="2020-03-18T15:46:00Z">
              <w:r w:rsidRPr="00C11273">
                <w:rPr>
                  <w:highlight w:val="yellow"/>
                  <w:lang w:val="en-US"/>
                </w:rPr>
                <w:t>EAUS_RSK_0000_0281</w:t>
              </w:r>
            </w:ins>
          </w:p>
        </w:tc>
      </w:tr>
      <w:tr w:rsidR="00207486" w:rsidRPr="001D323E" w14:paraId="4B59112C" w14:textId="77777777" w:rsidTr="00EC528E">
        <w:trPr>
          <w:trHeight w:val="20"/>
          <w:ins w:id="1541" w:author="Hamza Charou" w:date="2020-03-18T15:46:00Z"/>
        </w:trPr>
        <w:tc>
          <w:tcPr>
            <w:tcW w:w="10908" w:type="dxa"/>
            <w:gridSpan w:val="2"/>
          </w:tcPr>
          <w:p w14:paraId="66AE64AC" w14:textId="7587968B" w:rsidR="00207486" w:rsidRPr="0063524D" w:rsidRDefault="00207486" w:rsidP="00EC528E">
            <w:pPr>
              <w:rPr>
                <w:ins w:id="1542" w:author="Hamza Charou" w:date="2020-03-18T15:46:00Z"/>
                <w:rFonts w:cs="Calibri"/>
                <w:color w:val="000000"/>
                <w:lang w:val="en-US"/>
              </w:rPr>
            </w:pPr>
            <w:ins w:id="1543" w:author="Hamza Charou" w:date="2020-03-18T15:46:00Z">
              <w:r>
                <w:rPr>
                  <w:rFonts w:cs="Calibri"/>
                  <w:color w:val="000000"/>
                  <w:lang w:val="en-US"/>
                </w:rPr>
                <w:t>The motor shall read the hall</w:t>
              </w:r>
            </w:ins>
            <w:r w:rsidR="004111FE">
              <w:rPr>
                <w:rFonts w:cs="Calibri"/>
                <w:color w:val="000000"/>
                <w:lang w:val="en-US"/>
              </w:rPr>
              <w:t>-effect</w:t>
            </w:r>
            <w:ins w:id="1544" w:author="Hamza Charou" w:date="2020-03-18T15:46:00Z">
              <w:r>
                <w:rPr>
                  <w:rFonts w:cs="Calibri"/>
                  <w:color w:val="000000"/>
                  <w:lang w:val="en-US"/>
                </w:rPr>
                <w:t xml:space="preserve"> sensors when it</w:t>
              </w:r>
            </w:ins>
            <w:ins w:id="1545" w:author="Rafael Wehrmeister Padilha" w:date="2020-08-24T11:59:00Z">
              <w:r>
                <w:rPr>
                  <w:rFonts w:cs="Calibri"/>
                  <w:color w:val="000000"/>
                  <w:lang w:val="en-US"/>
                </w:rPr>
                <w:t xml:space="preserve"> i</w:t>
              </w:r>
            </w:ins>
            <w:ins w:id="1546" w:author="Hamza Charou" w:date="2020-03-18T15:46:00Z">
              <w:del w:id="1547" w:author="Rafael Wehrmeister Padilha" w:date="2020-08-24T11:59:00Z">
                <w:r w:rsidDel="004A4B5C">
                  <w:rPr>
                    <w:rFonts w:cs="Calibri"/>
                    <w:color w:val="000000"/>
                    <w:lang w:val="en-US"/>
                  </w:rPr>
                  <w:delText>’</w:delText>
                </w:r>
              </w:del>
              <w:r>
                <w:rPr>
                  <w:rFonts w:cs="Calibri"/>
                  <w:color w:val="000000"/>
                  <w:lang w:val="en-US"/>
                </w:rPr>
                <w:t xml:space="preserve">s running to control </w:t>
              </w:r>
              <w:del w:id="1548" w:author="Rafael Wehrmeister Padilha" w:date="2020-08-24T12:00:00Z">
                <w:r w:rsidDel="004A4B5C">
                  <w:rPr>
                    <w:rFonts w:cs="Calibri"/>
                    <w:color w:val="000000"/>
                    <w:lang w:val="en-US"/>
                  </w:rPr>
                  <w:delText>the</w:delText>
                </w:r>
              </w:del>
            </w:ins>
            <w:ins w:id="1549" w:author="Rafael Wehrmeister Padilha" w:date="2020-08-24T12:00:00Z">
              <w:r>
                <w:rPr>
                  <w:rFonts w:cs="Calibri"/>
                  <w:color w:val="000000"/>
                  <w:lang w:val="en-US"/>
                </w:rPr>
                <w:t>its</w:t>
              </w:r>
            </w:ins>
            <w:ins w:id="1550" w:author="Hamza Charou" w:date="2020-03-18T15:46:00Z">
              <w:r>
                <w:rPr>
                  <w:rFonts w:cs="Calibri"/>
                  <w:color w:val="000000"/>
                  <w:lang w:val="en-US"/>
                </w:rPr>
                <w:t xml:space="preserve"> </w:t>
              </w:r>
              <w:del w:id="1551" w:author="Rafael Wehrmeister Padilha" w:date="2020-08-24T12:00:00Z">
                <w:r w:rsidDel="004A4B5C">
                  <w:rPr>
                    <w:rFonts w:cs="Calibri"/>
                    <w:color w:val="000000"/>
                    <w:lang w:val="en-US"/>
                  </w:rPr>
                  <w:delText xml:space="preserve">motor </w:delText>
                </w:r>
              </w:del>
              <w:r>
                <w:rPr>
                  <w:rFonts w:cs="Calibri"/>
                  <w:color w:val="000000"/>
                  <w:lang w:val="en-US"/>
                </w:rPr>
                <w:t>direction and position with an accuracy of +/- 100 steps</w:t>
              </w:r>
            </w:ins>
            <w:ins w:id="1552" w:author="Rafael Wehrmeister Padilha" w:date="2020-08-24T12:00:00Z">
              <w:r>
                <w:rPr>
                  <w:rFonts w:cs="Calibri"/>
                  <w:color w:val="000000"/>
                  <w:lang w:val="en-US"/>
                </w:rPr>
                <w:t>.</w:t>
              </w:r>
            </w:ins>
            <w:ins w:id="1553" w:author="Hamza Charou" w:date="2020-03-18T15:46:00Z">
              <w:del w:id="1554" w:author="Rafael Wehrmeister Padilha" w:date="2020-08-24T12:00:00Z">
                <w:r w:rsidDel="004A4B5C">
                  <w:rPr>
                    <w:rFonts w:cs="Calibri"/>
                    <w:color w:val="000000"/>
                    <w:lang w:val="en-US"/>
                  </w:rPr>
                  <w:delText xml:space="preserve"> </w:delText>
                </w:r>
              </w:del>
            </w:ins>
          </w:p>
        </w:tc>
      </w:tr>
    </w:tbl>
    <w:p w14:paraId="32F49409" w14:textId="77777777" w:rsidR="00207486" w:rsidRDefault="00207486" w:rsidP="00207486">
      <w:pPr>
        <w:rPr>
          <w:ins w:id="1555" w:author="Hamza Charou" w:date="2020-03-18T15:47:00Z"/>
          <w:sz w:val="20"/>
          <w:szCs w:val="20"/>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207486" w:rsidRPr="0063524D" w14:paraId="62051099" w14:textId="77777777" w:rsidTr="0097003B">
        <w:trPr>
          <w:trHeight w:val="20"/>
          <w:ins w:id="1556" w:author="Hamza Charou" w:date="2020-03-18T15:47:00Z"/>
        </w:trPr>
        <w:tc>
          <w:tcPr>
            <w:tcW w:w="2268" w:type="dxa"/>
            <w:shd w:val="clear" w:color="auto" w:fill="FBD4B4" w:themeFill="accent6" w:themeFillTint="66"/>
          </w:tcPr>
          <w:p w14:paraId="6BDFE8F2" w14:textId="18142D30" w:rsidR="00207486" w:rsidRPr="0063524D" w:rsidRDefault="00207486" w:rsidP="00EC528E">
            <w:pPr>
              <w:rPr>
                <w:ins w:id="1557" w:author="Hamza Charou" w:date="2020-03-18T15:47:00Z"/>
                <w:lang w:val="en-US"/>
              </w:rPr>
            </w:pPr>
            <w:ins w:id="1558" w:author="Hamza Charou" w:date="2020-03-18T15:47:00Z">
              <w:r w:rsidRPr="0063524D">
                <w:rPr>
                  <w:rFonts w:cs="Calibri"/>
                  <w:color w:val="000000"/>
                </w:rPr>
                <w:t>EAUS</w:t>
              </w:r>
            </w:ins>
            <w:r w:rsidR="00774630">
              <w:rPr>
                <w:rFonts w:cs="Calibri"/>
                <w:color w:val="000000"/>
              </w:rPr>
              <w:t>_SRS_1610171143_</w:t>
            </w:r>
            <w:ins w:id="1559" w:author="Hamza Charou" w:date="2020-03-18T15:47:00Z">
              <w:r>
                <w:rPr>
                  <w:rFonts w:cs="Calibri"/>
                  <w:color w:val="000000"/>
                </w:rPr>
                <w:t>0003</w:t>
              </w:r>
            </w:ins>
          </w:p>
        </w:tc>
        <w:tc>
          <w:tcPr>
            <w:tcW w:w="8640" w:type="dxa"/>
            <w:shd w:val="clear" w:color="auto" w:fill="FBD4B4" w:themeFill="accent6" w:themeFillTint="66"/>
          </w:tcPr>
          <w:p w14:paraId="07F8774A" w14:textId="77777777" w:rsidR="00207486" w:rsidRPr="00C11273" w:rsidRDefault="00207486" w:rsidP="00EC528E">
            <w:pPr>
              <w:jc w:val="right"/>
              <w:rPr>
                <w:ins w:id="1560" w:author="Hamza Charou" w:date="2020-03-18T15:47:00Z"/>
                <w:highlight w:val="yellow"/>
                <w:lang w:val="en-US"/>
              </w:rPr>
            </w:pPr>
            <w:ins w:id="1561" w:author="Hamza Charou" w:date="2020-03-18T15:47:00Z">
              <w:r w:rsidRPr="00C11273">
                <w:rPr>
                  <w:highlight w:val="yellow"/>
                  <w:lang w:val="en-US"/>
                </w:rPr>
                <w:t>EAUS_RSK_0000_0227</w:t>
              </w:r>
            </w:ins>
          </w:p>
        </w:tc>
      </w:tr>
      <w:tr w:rsidR="00207486" w:rsidRPr="001D323E" w14:paraId="69A0B9B5" w14:textId="77777777" w:rsidTr="00EC528E">
        <w:trPr>
          <w:trHeight w:val="20"/>
          <w:ins w:id="1562" w:author="Hamza Charou" w:date="2020-03-18T15:47:00Z"/>
        </w:trPr>
        <w:tc>
          <w:tcPr>
            <w:tcW w:w="10908" w:type="dxa"/>
            <w:gridSpan w:val="2"/>
          </w:tcPr>
          <w:p w14:paraId="775A98B1" w14:textId="77777777" w:rsidR="00207486" w:rsidRPr="0063524D" w:rsidRDefault="00207486" w:rsidP="00EC528E">
            <w:pPr>
              <w:rPr>
                <w:ins w:id="1563" w:author="Hamza Charou" w:date="2020-03-18T15:47:00Z"/>
                <w:rFonts w:cs="Calibri"/>
                <w:color w:val="000000"/>
                <w:lang w:val="en-US"/>
              </w:rPr>
            </w:pPr>
            <w:ins w:id="1564" w:author="Hamza Charou" w:date="2020-03-18T15:47:00Z">
              <w:r>
                <w:rPr>
                  <w:rFonts w:cs="Calibri"/>
                  <w:color w:val="000000"/>
                  <w:lang w:val="en-US"/>
                </w:rPr>
                <w:t xml:space="preserve">The maximum motor position authorized in CU shall matches with 150 cmH2O. The CU, before executing setMotorPosition, shall check if the position is less than the maximum authorized. </w:t>
              </w:r>
            </w:ins>
          </w:p>
        </w:tc>
      </w:tr>
    </w:tbl>
    <w:p w14:paraId="560134E3" w14:textId="77777777" w:rsidR="00207486" w:rsidRDefault="00207486" w:rsidP="00207486">
      <w:pPr>
        <w:rPr>
          <w:ins w:id="1565" w:author="Damien Altmann" w:date="2020-05-07T12:46:00Z"/>
          <w:highlight w:val="yellow"/>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207486" w:rsidRPr="0063524D" w14:paraId="0CEC359B" w14:textId="77777777" w:rsidTr="0097003B">
        <w:trPr>
          <w:trHeight w:val="20"/>
          <w:ins w:id="1566" w:author="Damien Altmann" w:date="2020-05-07T12:46:00Z"/>
        </w:trPr>
        <w:tc>
          <w:tcPr>
            <w:tcW w:w="2268" w:type="dxa"/>
            <w:shd w:val="clear" w:color="auto" w:fill="FBD4B4" w:themeFill="accent6" w:themeFillTint="66"/>
          </w:tcPr>
          <w:p w14:paraId="0756C408" w14:textId="456ECA63" w:rsidR="00207486" w:rsidRPr="0063524D" w:rsidRDefault="00207486" w:rsidP="00EC528E">
            <w:pPr>
              <w:rPr>
                <w:ins w:id="1567" w:author="Damien Altmann" w:date="2020-05-07T12:46:00Z"/>
                <w:lang w:val="en-US"/>
              </w:rPr>
            </w:pPr>
            <w:ins w:id="1568" w:author="Damien Altmann" w:date="2020-05-07T12:46:00Z">
              <w:r w:rsidRPr="0063524D">
                <w:rPr>
                  <w:rFonts w:cs="Calibri"/>
                  <w:color w:val="000000"/>
                </w:rPr>
                <w:t>EAUS</w:t>
              </w:r>
            </w:ins>
            <w:r w:rsidR="00774630">
              <w:rPr>
                <w:rFonts w:cs="Calibri"/>
                <w:color w:val="000000"/>
              </w:rPr>
              <w:t>_SRS_1610171143_</w:t>
            </w:r>
            <w:ins w:id="1569" w:author="Damien Altmann" w:date="2020-05-07T12:46:00Z">
              <w:r>
                <w:rPr>
                  <w:rFonts w:cs="Calibri"/>
                  <w:color w:val="000000"/>
                </w:rPr>
                <w:t>000</w:t>
              </w:r>
            </w:ins>
            <w:ins w:id="1570" w:author="Damien Altmann" w:date="2020-05-07T12:47:00Z">
              <w:r>
                <w:rPr>
                  <w:rFonts w:cs="Calibri"/>
                  <w:color w:val="000000"/>
                </w:rPr>
                <w:t>4</w:t>
              </w:r>
            </w:ins>
          </w:p>
        </w:tc>
        <w:tc>
          <w:tcPr>
            <w:tcW w:w="8640" w:type="dxa"/>
            <w:shd w:val="clear" w:color="auto" w:fill="FBD4B4" w:themeFill="accent6" w:themeFillTint="66"/>
          </w:tcPr>
          <w:p w14:paraId="26AB1909" w14:textId="77777777" w:rsidR="00207486" w:rsidRPr="00C11273" w:rsidRDefault="00207486" w:rsidP="00EC528E">
            <w:pPr>
              <w:jc w:val="right"/>
              <w:rPr>
                <w:ins w:id="1571" w:author="Damien Altmann" w:date="2020-05-07T12:46:00Z"/>
                <w:highlight w:val="yellow"/>
                <w:lang w:val="en-US"/>
              </w:rPr>
            </w:pPr>
            <w:ins w:id="1572" w:author="Damien Altmann" w:date="2020-05-07T12:47:00Z">
              <w:r w:rsidRPr="00C11273">
                <w:rPr>
                  <w:highlight w:val="yellow"/>
                  <w:lang w:val="en-US"/>
                </w:rPr>
                <w:t>EAUS_SYS_0003_0005</w:t>
              </w:r>
            </w:ins>
          </w:p>
        </w:tc>
      </w:tr>
      <w:tr w:rsidR="00207486" w:rsidRPr="001D323E" w14:paraId="5F89ABDD" w14:textId="77777777" w:rsidTr="00EC528E">
        <w:trPr>
          <w:trHeight w:val="20"/>
          <w:ins w:id="1573" w:author="Damien Altmann" w:date="2020-05-07T12:46:00Z"/>
        </w:trPr>
        <w:tc>
          <w:tcPr>
            <w:tcW w:w="10908" w:type="dxa"/>
            <w:gridSpan w:val="2"/>
          </w:tcPr>
          <w:p w14:paraId="5CD12BC9" w14:textId="77777777" w:rsidR="00207486" w:rsidRPr="0063524D" w:rsidRDefault="00207486" w:rsidP="00EC528E">
            <w:pPr>
              <w:rPr>
                <w:ins w:id="1574" w:author="Damien Altmann" w:date="2020-05-07T12:46:00Z"/>
                <w:rFonts w:cs="Calibri"/>
                <w:color w:val="000000"/>
                <w:lang w:val="en-US"/>
              </w:rPr>
            </w:pPr>
            <w:ins w:id="1575" w:author="Damien Altmann" w:date="2020-05-07T12:46:00Z">
              <w:r>
                <w:rPr>
                  <w:rFonts w:cs="Calibri"/>
                  <w:color w:val="000000"/>
                  <w:lang w:val="en-US"/>
                </w:rPr>
                <w:t xml:space="preserve">The </w:t>
              </w:r>
            </w:ins>
            <w:ins w:id="1576" w:author="Damien Altmann" w:date="2020-05-07T12:47:00Z">
              <w:r>
                <w:rPr>
                  <w:rFonts w:cs="Calibri"/>
                  <w:color w:val="000000"/>
                  <w:lang w:val="en-US"/>
                </w:rPr>
                <w:t>CU shall fill the entire reservoir in less than 15 seconds.</w:t>
              </w:r>
            </w:ins>
          </w:p>
        </w:tc>
      </w:tr>
    </w:tbl>
    <w:p w14:paraId="3F932210" w14:textId="77777777" w:rsidR="00207486" w:rsidRDefault="00207486" w:rsidP="00207486">
      <w:pPr>
        <w:rPr>
          <w:ins w:id="1577" w:author="Damien Altmann" w:date="2020-05-07T12:50:00Z"/>
          <w:highlight w:val="yellow"/>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207486" w:rsidRPr="0063524D" w14:paraId="6F036CD4" w14:textId="77777777" w:rsidTr="0097003B">
        <w:trPr>
          <w:trHeight w:val="20"/>
          <w:ins w:id="1578" w:author="Damien Altmann" w:date="2020-05-07T12:50:00Z"/>
        </w:trPr>
        <w:tc>
          <w:tcPr>
            <w:tcW w:w="2268" w:type="dxa"/>
            <w:shd w:val="clear" w:color="auto" w:fill="FBD4B4" w:themeFill="accent6" w:themeFillTint="66"/>
          </w:tcPr>
          <w:p w14:paraId="0A8EA56B" w14:textId="14D46333" w:rsidR="00207486" w:rsidRPr="0063524D" w:rsidRDefault="00207486" w:rsidP="00EC528E">
            <w:pPr>
              <w:rPr>
                <w:ins w:id="1579" w:author="Damien Altmann" w:date="2020-05-07T12:50:00Z"/>
                <w:lang w:val="en-US"/>
              </w:rPr>
            </w:pPr>
            <w:ins w:id="1580" w:author="Damien Altmann" w:date="2020-05-07T12:50:00Z">
              <w:r w:rsidRPr="0063524D">
                <w:rPr>
                  <w:rFonts w:cs="Calibri"/>
                  <w:color w:val="000000"/>
                </w:rPr>
                <w:lastRenderedPageBreak/>
                <w:t>EAUS</w:t>
              </w:r>
            </w:ins>
            <w:r w:rsidR="00774630">
              <w:rPr>
                <w:rFonts w:cs="Calibri"/>
                <w:color w:val="000000"/>
              </w:rPr>
              <w:t>_SRS_1610171143_</w:t>
            </w:r>
            <w:ins w:id="1581" w:author="Damien Altmann" w:date="2020-05-07T12:50:00Z">
              <w:r>
                <w:rPr>
                  <w:rFonts w:cs="Calibri"/>
                  <w:color w:val="000000"/>
                </w:rPr>
                <w:t>0005</w:t>
              </w:r>
            </w:ins>
          </w:p>
        </w:tc>
        <w:tc>
          <w:tcPr>
            <w:tcW w:w="8640" w:type="dxa"/>
            <w:shd w:val="clear" w:color="auto" w:fill="FBD4B4" w:themeFill="accent6" w:themeFillTint="66"/>
          </w:tcPr>
          <w:p w14:paraId="1D6CB90A" w14:textId="77777777" w:rsidR="00207486" w:rsidRPr="00C63F27" w:rsidRDefault="00207486" w:rsidP="00EC528E">
            <w:pPr>
              <w:jc w:val="right"/>
              <w:rPr>
                <w:ins w:id="1582" w:author="Damien Altmann" w:date="2020-05-07T12:50:00Z"/>
                <w:lang w:val="en-US"/>
              </w:rPr>
            </w:pPr>
          </w:p>
        </w:tc>
      </w:tr>
      <w:tr w:rsidR="00207486" w:rsidRPr="001D323E" w14:paraId="5F96060B" w14:textId="77777777" w:rsidTr="00EC528E">
        <w:trPr>
          <w:trHeight w:val="20"/>
          <w:ins w:id="1583" w:author="Damien Altmann" w:date="2020-05-07T12:50:00Z"/>
        </w:trPr>
        <w:tc>
          <w:tcPr>
            <w:tcW w:w="10908" w:type="dxa"/>
            <w:gridSpan w:val="2"/>
          </w:tcPr>
          <w:p w14:paraId="7172E3B2" w14:textId="77777777" w:rsidR="00207486" w:rsidRPr="0063524D" w:rsidRDefault="00207486" w:rsidP="00EC528E">
            <w:pPr>
              <w:rPr>
                <w:ins w:id="1584" w:author="Damien Altmann" w:date="2020-05-07T12:50:00Z"/>
                <w:rFonts w:cs="Calibri"/>
                <w:color w:val="000000"/>
                <w:lang w:val="en-US"/>
              </w:rPr>
            </w:pPr>
            <w:ins w:id="1585" w:author="Damien Altmann" w:date="2020-05-07T12:50:00Z">
              <w:r>
                <w:rPr>
                  <w:rFonts w:cs="Calibri"/>
                  <w:color w:val="000000"/>
                  <w:lang w:val="en-US"/>
                </w:rPr>
                <w:t>The maximum step for t</w:t>
              </w:r>
            </w:ins>
            <w:ins w:id="1586" w:author="Damien Altmann" w:date="2020-05-07T12:51:00Z">
              <w:r>
                <w:rPr>
                  <w:rFonts w:cs="Calibri"/>
                  <w:color w:val="000000"/>
                  <w:lang w:val="en-US"/>
                </w:rPr>
                <w:t xml:space="preserve">he motor shall </w:t>
              </w:r>
            </w:ins>
            <w:ins w:id="1587" w:author="Rafael Wehrmeister Padilha" w:date="2020-08-24T12:00:00Z">
              <w:r>
                <w:rPr>
                  <w:rFonts w:cs="Calibri"/>
                  <w:color w:val="000000"/>
                  <w:lang w:val="en-US"/>
                </w:rPr>
                <w:t xml:space="preserve">be </w:t>
              </w:r>
            </w:ins>
            <w:ins w:id="1588" w:author="Damien Altmann" w:date="2020-05-07T12:51:00Z">
              <w:r>
                <w:rPr>
                  <w:rFonts w:cs="Calibri"/>
                  <w:color w:val="000000"/>
                  <w:lang w:val="en-US"/>
                </w:rPr>
                <w:t>equal to 0x1CF4</w:t>
              </w:r>
            </w:ins>
          </w:p>
        </w:tc>
      </w:tr>
    </w:tbl>
    <w:p w14:paraId="0B040A25" w14:textId="077BE379" w:rsidR="00207486" w:rsidRDefault="00207486">
      <w:pPr>
        <w:rPr>
          <w:highlight w:val="yellow"/>
        </w:rPr>
      </w:pPr>
    </w:p>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34150C" w:rsidRPr="000A1FE0" w14:paraId="2132147F" w14:textId="77777777" w:rsidTr="002446B5">
        <w:trPr>
          <w:trHeight w:val="20"/>
          <w:ins w:id="1589" w:author="Hamza Charou" w:date="2020-03-18T13:37:00Z"/>
        </w:trPr>
        <w:tc>
          <w:tcPr>
            <w:tcW w:w="2268" w:type="dxa"/>
            <w:shd w:val="clear" w:color="auto" w:fill="FBD4B4" w:themeFill="accent6" w:themeFillTint="66"/>
          </w:tcPr>
          <w:p w14:paraId="71F0CCAB" w14:textId="77777777" w:rsidR="0034150C" w:rsidRPr="000A1FE0" w:rsidRDefault="0034150C" w:rsidP="002446B5">
            <w:pPr>
              <w:rPr>
                <w:ins w:id="1590" w:author="Hamza Charou" w:date="2020-03-18T13:37:00Z"/>
                <w:lang w:val="en-US"/>
              </w:rPr>
            </w:pPr>
          </w:p>
        </w:tc>
        <w:tc>
          <w:tcPr>
            <w:tcW w:w="8640" w:type="dxa"/>
            <w:shd w:val="clear" w:color="auto" w:fill="FBD4B4" w:themeFill="accent6" w:themeFillTint="66"/>
          </w:tcPr>
          <w:p w14:paraId="3DE8A5EC" w14:textId="77777777" w:rsidR="0034150C" w:rsidRPr="000A1FE0" w:rsidRDefault="0034150C" w:rsidP="002446B5">
            <w:pPr>
              <w:jc w:val="right"/>
              <w:rPr>
                <w:ins w:id="1591" w:author="Hamza Charou" w:date="2020-03-18T13:37:00Z"/>
                <w:lang w:val="en-US"/>
              </w:rPr>
            </w:pPr>
          </w:p>
        </w:tc>
      </w:tr>
      <w:tr w:rsidR="0034150C" w:rsidRPr="000A1FE0" w14:paraId="21211499" w14:textId="77777777" w:rsidTr="002446B5">
        <w:trPr>
          <w:trHeight w:val="20"/>
          <w:ins w:id="1592" w:author="Hamza Charou" w:date="2020-03-18T13:37:00Z"/>
        </w:trPr>
        <w:tc>
          <w:tcPr>
            <w:tcW w:w="10908" w:type="dxa"/>
            <w:gridSpan w:val="2"/>
          </w:tcPr>
          <w:p w14:paraId="194903BC" w14:textId="77777777" w:rsidR="0034150C" w:rsidRPr="000A1FE0" w:rsidRDefault="0034150C" w:rsidP="002446B5">
            <w:pPr>
              <w:rPr>
                <w:ins w:id="1593" w:author="Hamza Charou" w:date="2020-03-18T13:37:00Z"/>
                <w:lang w:val="en-US"/>
              </w:rPr>
            </w:pPr>
          </w:p>
        </w:tc>
      </w:tr>
    </w:tbl>
    <w:p w14:paraId="36D25A4C" w14:textId="77777777" w:rsidR="00357618" w:rsidRPr="00357618" w:rsidRDefault="00357618">
      <w:pPr>
        <w:rPr>
          <w:ins w:id="1594" w:author="Hamza Charou" w:date="2020-03-18T13:38:00Z"/>
          <w:highlight w:val="yellow"/>
          <w:lang w:val="en-US"/>
          <w:rPrChange w:id="1595" w:author="Hamza Charou" w:date="2020-03-18T13:38:00Z">
            <w:rPr>
              <w:ins w:id="1596" w:author="Hamza Charou" w:date="2020-03-18T13:38:00Z"/>
              <w:highlight w:val="yellow"/>
            </w:rPr>
          </w:rPrChange>
        </w:rPr>
      </w:pPr>
    </w:p>
    <w:p w14:paraId="3D995FDE" w14:textId="23FFCF17" w:rsidR="00336808" w:rsidRPr="001A769F" w:rsidRDefault="00B53C45" w:rsidP="001C0170">
      <w:pPr>
        <w:pStyle w:val="Titre2"/>
        <w:rPr>
          <w:ins w:id="1597" w:author="Damien Altmann" w:date="2020-03-11T18:13:00Z"/>
          <w:highlight w:val="red"/>
        </w:rPr>
      </w:pPr>
      <w:bookmarkStart w:id="1598" w:name="_Toc64391868"/>
      <w:ins w:id="1599" w:author="Damien Altmann" w:date="2020-03-11T18:13:00Z">
        <w:r w:rsidRPr="001A769F">
          <w:rPr>
            <w:highlight w:val="red"/>
          </w:rPr>
          <w:t>Battery Management</w:t>
        </w:r>
        <w:bookmarkEnd w:id="1598"/>
      </w:ins>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B53C45" w:rsidRPr="008621E6" w14:paraId="7E9CE7A4" w14:textId="77777777" w:rsidTr="00D7304E">
        <w:trPr>
          <w:trHeight w:val="20"/>
          <w:ins w:id="1600" w:author="Damien Altmann" w:date="2020-03-11T18:13:00Z"/>
        </w:trPr>
        <w:tc>
          <w:tcPr>
            <w:tcW w:w="2335" w:type="dxa"/>
            <w:shd w:val="clear" w:color="auto" w:fill="FBD4B4" w:themeFill="accent6" w:themeFillTint="66"/>
          </w:tcPr>
          <w:p w14:paraId="67E26E95" w14:textId="1B1F773D" w:rsidR="00B53C45" w:rsidRPr="00FB6FAA" w:rsidRDefault="00B53C45" w:rsidP="00D7304E">
            <w:pPr>
              <w:jc w:val="left"/>
              <w:rPr>
                <w:ins w:id="1601" w:author="Damien Altmann" w:date="2020-03-11T18:13:00Z"/>
              </w:rPr>
            </w:pPr>
            <w:ins w:id="1602" w:author="Damien Altmann" w:date="2020-03-11T18:13:00Z">
              <w:r>
                <w:t>EAUS</w:t>
              </w:r>
            </w:ins>
            <w:r w:rsidR="00774630">
              <w:t>_SRS_1610171143_</w:t>
            </w:r>
            <w:ins w:id="1603" w:author="Damien Altmann" w:date="2020-03-12T20:08:00Z">
              <w:r w:rsidR="00C57E94">
                <w:t>0001</w:t>
              </w:r>
            </w:ins>
          </w:p>
        </w:tc>
        <w:tc>
          <w:tcPr>
            <w:tcW w:w="8573" w:type="dxa"/>
            <w:shd w:val="clear" w:color="auto" w:fill="FBD4B4" w:themeFill="accent6" w:themeFillTint="66"/>
          </w:tcPr>
          <w:p w14:paraId="74B92A69" w14:textId="1BFB7DAD" w:rsidR="00B53C45" w:rsidRPr="00C11273" w:rsidRDefault="00B53C45" w:rsidP="00D7304E">
            <w:pPr>
              <w:jc w:val="right"/>
              <w:rPr>
                <w:ins w:id="1604" w:author="Damien Altmann" w:date="2020-03-11T18:13:00Z"/>
                <w:highlight w:val="yellow"/>
                <w:lang w:val="fr-FR"/>
              </w:rPr>
            </w:pPr>
            <w:ins w:id="1605" w:author="Damien Altmann" w:date="2020-03-11T18:13:00Z">
              <w:r w:rsidRPr="00C11273">
                <w:rPr>
                  <w:highlight w:val="yellow"/>
                  <w:lang w:val="fr-FR"/>
                </w:rPr>
                <w:t>EAUS_SYS_0000_0</w:t>
              </w:r>
            </w:ins>
            <w:ins w:id="1606" w:author="Damien Altmann" w:date="2020-03-11T18:14:00Z">
              <w:r w:rsidRPr="00C11273">
                <w:rPr>
                  <w:highlight w:val="yellow"/>
                  <w:lang w:val="fr-FR"/>
                </w:rPr>
                <w:t>142</w:t>
              </w:r>
            </w:ins>
          </w:p>
        </w:tc>
      </w:tr>
      <w:tr w:rsidR="00B53C45" w:rsidRPr="004F4D45" w14:paraId="011E9782" w14:textId="77777777" w:rsidTr="00D7304E">
        <w:trPr>
          <w:trHeight w:val="20"/>
          <w:ins w:id="1607" w:author="Damien Altmann" w:date="2020-03-11T18:13:00Z"/>
        </w:trPr>
        <w:tc>
          <w:tcPr>
            <w:tcW w:w="10908" w:type="dxa"/>
            <w:gridSpan w:val="2"/>
          </w:tcPr>
          <w:p w14:paraId="22EFA0F5" w14:textId="54BBA4E4" w:rsidR="00B53C45" w:rsidRDefault="00B53C45" w:rsidP="00D7304E">
            <w:pPr>
              <w:jc w:val="left"/>
              <w:rPr>
                <w:ins w:id="1608" w:author="Damien Altmann" w:date="2020-03-11T18:14:00Z"/>
              </w:rPr>
            </w:pPr>
            <w:ins w:id="1609" w:author="Damien Altmann" w:date="2020-03-11T18:14:00Z">
              <w:r w:rsidRPr="00B53C45">
                <w:t>The CU shall save the ERI in flash</w:t>
              </w:r>
            </w:ins>
            <w:ins w:id="1610" w:author="Rafael Wehrmeister Padilha" w:date="2020-08-24T11:59:00Z">
              <w:r w:rsidR="004A4B5C">
                <w:t>.</w:t>
              </w:r>
            </w:ins>
          </w:p>
          <w:p w14:paraId="7E63468E" w14:textId="77777777" w:rsidR="00B53C45" w:rsidRDefault="00B53C45" w:rsidP="00D7304E">
            <w:pPr>
              <w:jc w:val="left"/>
              <w:rPr>
                <w:ins w:id="1611" w:author="Damien Altmann" w:date="2020-03-11T18:13:00Z"/>
              </w:rPr>
            </w:pPr>
          </w:p>
          <w:p w14:paraId="5DFEADC5" w14:textId="77777777" w:rsidR="00B53C45" w:rsidRDefault="00B53C45" w:rsidP="00D7304E">
            <w:pPr>
              <w:jc w:val="left"/>
              <w:rPr>
                <w:ins w:id="1612" w:author="Damien Altmann" w:date="2020-03-11T18:13:00Z"/>
              </w:rPr>
            </w:pPr>
            <w:ins w:id="1613" w:author="Damien Altmann" w:date="2020-03-11T18:13:00Z">
              <w:r>
                <w:t>Test:</w:t>
              </w:r>
            </w:ins>
          </w:p>
          <w:p w14:paraId="159B8D79" w14:textId="77777777" w:rsidR="00B53C45" w:rsidRDefault="00B53C45" w:rsidP="00D7304E">
            <w:pPr>
              <w:jc w:val="left"/>
              <w:rPr>
                <w:ins w:id="1614" w:author="Damien Altmann" w:date="2020-03-11T18:14:00Z"/>
              </w:rPr>
            </w:pPr>
            <w:ins w:id="1615" w:author="Damien Altmann" w:date="2020-03-11T18:14:00Z">
              <w:r w:rsidRPr="00B53C45">
                <w:t xml:space="preserve">will be tested with all EOL mode </w:t>
              </w:r>
            </w:ins>
          </w:p>
          <w:p w14:paraId="2B3DE8F4" w14:textId="4CE2030B" w:rsidR="00B53C45" w:rsidRPr="004F4D45" w:rsidRDefault="00B53C45" w:rsidP="00D7304E">
            <w:pPr>
              <w:jc w:val="left"/>
              <w:rPr>
                <w:ins w:id="1616" w:author="Damien Altmann" w:date="2020-03-11T18:13:00Z"/>
              </w:rPr>
            </w:pPr>
          </w:p>
        </w:tc>
      </w:tr>
    </w:tbl>
    <w:p w14:paraId="1D68F1DA" w14:textId="77777777" w:rsidR="00336808" w:rsidRPr="001A769F" w:rsidRDefault="00336808" w:rsidP="00336808">
      <w:pPr>
        <w:pStyle w:val="Titre3"/>
        <w:rPr>
          <w:ins w:id="1617" w:author="Damien Altmann" w:date="2020-03-11T18:15:00Z"/>
          <w:highlight w:val="red"/>
        </w:rPr>
      </w:pPr>
      <w:bookmarkStart w:id="1618" w:name="_Toc64391869"/>
      <w:ins w:id="1619" w:author="Damien Altmann" w:date="2020-03-11T18:15:00Z">
        <w:r w:rsidRPr="001A769F">
          <w:rPr>
            <w:highlight w:val="red"/>
          </w:rPr>
          <w:t>End Of Life</w:t>
        </w:r>
      </w:ins>
      <w:ins w:id="1620" w:author="Hamza Charou" w:date="2020-03-18T15:57:00Z">
        <w:r w:rsidRPr="001A769F">
          <w:rPr>
            <w:highlight w:val="red"/>
          </w:rPr>
          <w:t xml:space="preserve"> and ERI</w:t>
        </w:r>
      </w:ins>
      <w:bookmarkEnd w:id="1618"/>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336808" w:rsidRPr="008621E6" w:rsidDel="00203C27" w14:paraId="7905644E" w14:textId="77777777" w:rsidTr="00EC528E">
        <w:trPr>
          <w:trHeight w:val="20"/>
          <w:ins w:id="1621" w:author="Damien Altmann" w:date="2020-03-11T18:15:00Z"/>
          <w:del w:id="1622" w:author="Hamza Charou" w:date="2020-03-18T15:57:00Z"/>
        </w:trPr>
        <w:tc>
          <w:tcPr>
            <w:tcW w:w="2335" w:type="dxa"/>
            <w:shd w:val="clear" w:color="auto" w:fill="FBD4B4" w:themeFill="accent6" w:themeFillTint="66"/>
          </w:tcPr>
          <w:p w14:paraId="5E1300A6" w14:textId="77777777" w:rsidR="00336808" w:rsidRPr="00FB6FAA" w:rsidDel="00203C27" w:rsidRDefault="00336808" w:rsidP="00EC528E">
            <w:pPr>
              <w:jc w:val="left"/>
              <w:rPr>
                <w:ins w:id="1623" w:author="Damien Altmann" w:date="2020-03-11T18:15:00Z"/>
                <w:del w:id="1624" w:author="Hamza Charou" w:date="2020-03-18T15:57:00Z"/>
              </w:rPr>
            </w:pPr>
            <w:commentRangeStart w:id="1625"/>
            <w:ins w:id="1626" w:author="Damien Altmann" w:date="2020-03-11T18:15:00Z">
              <w:del w:id="1627" w:author="Hamza Charou" w:date="2020-03-18T15:57:00Z">
                <w:r w:rsidDel="0005121E">
                  <w:delText>EAUS_SW_10</w:delText>
                </w:r>
              </w:del>
            </w:ins>
            <w:ins w:id="1628" w:author="Damien Altmann" w:date="2020-03-11T18:16:00Z">
              <w:del w:id="1629" w:author="Hamza Charou" w:date="2020-03-18T15:57:00Z">
                <w:r w:rsidDel="0005121E">
                  <w:delText>23</w:delText>
                </w:r>
              </w:del>
            </w:ins>
            <w:ins w:id="1630" w:author="Damien Altmann" w:date="2020-03-11T18:15:00Z">
              <w:del w:id="1631" w:author="Hamza Charou" w:date="2020-03-18T15:57:00Z">
                <w:r w:rsidDel="0005121E">
                  <w:delText>_</w:delText>
                </w:r>
              </w:del>
            </w:ins>
            <w:ins w:id="1632" w:author="Damien Altmann" w:date="2020-03-12T20:09:00Z">
              <w:del w:id="1633" w:author="Hamza Charou" w:date="2020-03-18T15:57:00Z">
                <w:r w:rsidDel="0005121E">
                  <w:delText>0001</w:delText>
                </w:r>
              </w:del>
            </w:ins>
            <w:commentRangeEnd w:id="1625"/>
            <w:ins w:id="1634" w:author="Damien Altmann" w:date="2020-03-11T18:16:00Z">
              <w:del w:id="1635" w:author="Hamza Charou" w:date="2020-03-18T15:57:00Z">
                <w:r w:rsidDel="0005121E">
                  <w:rPr>
                    <w:rStyle w:val="Marquedecommentaire"/>
                  </w:rPr>
                  <w:commentReference w:id="1625"/>
                </w:r>
              </w:del>
            </w:ins>
          </w:p>
        </w:tc>
        <w:tc>
          <w:tcPr>
            <w:tcW w:w="8573" w:type="dxa"/>
            <w:shd w:val="clear" w:color="auto" w:fill="FBD4B4" w:themeFill="accent6" w:themeFillTint="66"/>
          </w:tcPr>
          <w:p w14:paraId="1A0CD2F3" w14:textId="77777777" w:rsidR="00336808" w:rsidRPr="0005121E" w:rsidDel="00203C27" w:rsidRDefault="00336808" w:rsidP="00EC528E">
            <w:pPr>
              <w:jc w:val="right"/>
              <w:rPr>
                <w:ins w:id="1636" w:author="Damien Altmann" w:date="2020-03-11T18:15:00Z"/>
                <w:del w:id="1637" w:author="Hamza Charou" w:date="2020-03-18T15:57:00Z"/>
                <w:lang w:val="en-US"/>
                <w:rPrChange w:id="1638" w:author="Hamza Charou" w:date="2020-03-18T15:57:00Z">
                  <w:rPr>
                    <w:ins w:id="1639" w:author="Damien Altmann" w:date="2020-03-11T18:15:00Z"/>
                    <w:del w:id="1640" w:author="Hamza Charou" w:date="2020-03-18T15:57:00Z"/>
                    <w:lang w:val="fr-FR"/>
                  </w:rPr>
                </w:rPrChange>
              </w:rPr>
            </w:pPr>
            <w:ins w:id="1641" w:author="Damien Altmann" w:date="2020-03-11T18:15:00Z">
              <w:del w:id="1642" w:author="Hamza Charou" w:date="2020-03-18T15:57:00Z">
                <w:r w:rsidRPr="0005121E" w:rsidDel="0005121E">
                  <w:rPr>
                    <w:lang w:val="en-US"/>
                    <w:rPrChange w:id="1643" w:author="Hamza Charou" w:date="2020-03-18T15:57:00Z">
                      <w:rPr>
                        <w:lang w:val="fr-FR"/>
                      </w:rPr>
                    </w:rPrChange>
                  </w:rPr>
                  <w:delText>EAUS_SYS_0000_0144</w:delText>
                </w:r>
              </w:del>
            </w:ins>
          </w:p>
        </w:tc>
      </w:tr>
      <w:tr w:rsidR="00336808" w:rsidRPr="004F4D45" w:rsidDel="00203C27" w14:paraId="773172FC" w14:textId="77777777" w:rsidTr="00EC528E">
        <w:trPr>
          <w:trHeight w:val="20"/>
          <w:ins w:id="1644" w:author="Damien Altmann" w:date="2020-03-11T18:15:00Z"/>
          <w:del w:id="1645" w:author="Hamza Charou" w:date="2020-03-18T15:57:00Z"/>
        </w:trPr>
        <w:tc>
          <w:tcPr>
            <w:tcW w:w="10908" w:type="dxa"/>
            <w:gridSpan w:val="2"/>
          </w:tcPr>
          <w:p w14:paraId="5EE5EEBC" w14:textId="77777777" w:rsidR="00336808" w:rsidDel="0005121E" w:rsidRDefault="00336808" w:rsidP="00EC528E">
            <w:pPr>
              <w:jc w:val="left"/>
              <w:rPr>
                <w:ins w:id="1646" w:author="Damien Altmann" w:date="2020-03-11T18:16:00Z"/>
                <w:del w:id="1647" w:author="Hamza Charou" w:date="2020-03-18T15:57:00Z"/>
              </w:rPr>
            </w:pPr>
            <w:ins w:id="1648" w:author="Damien Altmann" w:date="2020-03-11T18:16:00Z">
              <w:del w:id="1649" w:author="Hamza Charou" w:date="2020-03-18T15:57:00Z">
                <w:r w:rsidRPr="00B53C45" w:rsidDel="0005121E">
                  <w:delText>If ERI detected the CU execute a last chan</w:delText>
                </w:r>
              </w:del>
            </w:ins>
            <w:ins w:id="1650" w:author="Damien Altmann" w:date="2020-03-16T12:05:00Z">
              <w:del w:id="1651" w:author="Hamza Charou" w:date="2020-03-18T15:57:00Z">
                <w:r w:rsidDel="0005121E">
                  <w:delText>c</w:delText>
                </w:r>
              </w:del>
            </w:ins>
            <w:ins w:id="1652" w:author="Damien Altmann" w:date="2020-03-11T18:16:00Z">
              <w:del w:id="1653" w:author="Hamza Charou" w:date="2020-03-18T15:57:00Z">
                <w:r w:rsidRPr="00B53C45" w:rsidDel="0005121E">
                  <w:delText>e OC deflation (run the motor to the position minimal, without counting the steps)</w:delText>
                </w:r>
              </w:del>
            </w:ins>
          </w:p>
          <w:p w14:paraId="36047970" w14:textId="77777777" w:rsidR="00336808" w:rsidDel="0005121E" w:rsidRDefault="00336808" w:rsidP="00EC528E">
            <w:pPr>
              <w:jc w:val="left"/>
              <w:rPr>
                <w:ins w:id="1654" w:author="Damien Altmann" w:date="2020-03-11T18:15:00Z"/>
                <w:del w:id="1655" w:author="Hamza Charou" w:date="2020-03-18T15:57:00Z"/>
              </w:rPr>
            </w:pPr>
          </w:p>
          <w:p w14:paraId="64B3A10A" w14:textId="77777777" w:rsidR="00336808" w:rsidDel="0005121E" w:rsidRDefault="00336808" w:rsidP="00EC528E">
            <w:pPr>
              <w:jc w:val="left"/>
              <w:rPr>
                <w:ins w:id="1656" w:author="Damien Altmann" w:date="2020-03-11T18:15:00Z"/>
                <w:del w:id="1657" w:author="Hamza Charou" w:date="2020-03-18T15:57:00Z"/>
              </w:rPr>
            </w:pPr>
            <w:ins w:id="1658" w:author="Damien Altmann" w:date="2020-03-11T18:15:00Z">
              <w:del w:id="1659" w:author="Hamza Charou" w:date="2020-03-18T15:57:00Z">
                <w:r w:rsidDel="0005121E">
                  <w:delText>Test:</w:delText>
                </w:r>
              </w:del>
            </w:ins>
          </w:p>
          <w:p w14:paraId="5A35F74A" w14:textId="77777777" w:rsidR="00336808" w:rsidDel="0005121E" w:rsidRDefault="00336808" w:rsidP="00EC528E">
            <w:pPr>
              <w:jc w:val="left"/>
              <w:rPr>
                <w:ins w:id="1660" w:author="Damien Altmann" w:date="2020-03-11T18:16:00Z"/>
                <w:del w:id="1661" w:author="Hamza Charou" w:date="2020-03-18T15:57:00Z"/>
              </w:rPr>
            </w:pPr>
            <w:ins w:id="1662" w:author="Damien Altmann" w:date="2020-03-11T18:16:00Z">
              <w:del w:id="1663" w:author="Hamza Charou" w:date="2020-03-18T15:57:00Z">
                <w:r w:rsidRPr="00B53C45" w:rsidDel="0005121E">
                  <w:delText>see the cuff open</w:delText>
                </w:r>
              </w:del>
            </w:ins>
          </w:p>
          <w:p w14:paraId="635CB8FB" w14:textId="77777777" w:rsidR="00336808" w:rsidRPr="004F4D45" w:rsidDel="00203C27" w:rsidRDefault="00336808" w:rsidP="00EC528E">
            <w:pPr>
              <w:jc w:val="left"/>
              <w:rPr>
                <w:ins w:id="1664" w:author="Damien Altmann" w:date="2020-03-11T18:15:00Z"/>
                <w:del w:id="1665" w:author="Hamza Charou" w:date="2020-03-18T15:57:00Z"/>
              </w:rPr>
            </w:pPr>
          </w:p>
        </w:tc>
      </w:tr>
    </w:tbl>
    <w:p w14:paraId="3F152CC7" w14:textId="77777777" w:rsidR="00336808" w:rsidRPr="0063524D" w:rsidRDefault="00336808" w:rsidP="00336808">
      <w:pPr>
        <w:rPr>
          <w:ins w:id="1666" w:author="Hamza Charou" w:date="2020-03-18T15:57:00Z"/>
          <w:sz w:val="20"/>
          <w:szCs w:val="20"/>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336808" w:rsidRPr="0063524D" w14:paraId="6E74990E" w14:textId="77777777" w:rsidTr="0097003B">
        <w:trPr>
          <w:trHeight w:val="20"/>
          <w:ins w:id="1667" w:author="Hamza Charou" w:date="2020-03-18T15:57:00Z"/>
        </w:trPr>
        <w:tc>
          <w:tcPr>
            <w:tcW w:w="2268" w:type="dxa"/>
            <w:shd w:val="clear" w:color="auto" w:fill="FBD4B4" w:themeFill="accent6" w:themeFillTint="66"/>
          </w:tcPr>
          <w:p w14:paraId="2A639241" w14:textId="438F88BF" w:rsidR="00336808" w:rsidRPr="0063524D" w:rsidRDefault="00336808" w:rsidP="00EC528E">
            <w:pPr>
              <w:rPr>
                <w:ins w:id="1668" w:author="Hamza Charou" w:date="2020-03-18T15:57:00Z"/>
                <w:lang w:val="en-US"/>
              </w:rPr>
            </w:pPr>
            <w:ins w:id="1669" w:author="Hamza Charou" w:date="2020-03-18T15:57:00Z">
              <w:r w:rsidRPr="0063524D">
                <w:rPr>
                  <w:rFonts w:cs="Calibri"/>
                  <w:color w:val="000000"/>
                </w:rPr>
                <w:t>EAUS</w:t>
              </w:r>
            </w:ins>
            <w:r w:rsidR="00774630">
              <w:rPr>
                <w:rFonts w:cs="Calibri"/>
                <w:color w:val="000000"/>
              </w:rPr>
              <w:t>_SRS_1610171143_</w:t>
            </w:r>
            <w:ins w:id="1670" w:author="Hamza Charou" w:date="2020-03-18T15:58:00Z">
              <w:r>
                <w:rPr>
                  <w:rFonts w:cs="Calibri"/>
                  <w:color w:val="000000"/>
                </w:rPr>
                <w:t>0001</w:t>
              </w:r>
            </w:ins>
          </w:p>
        </w:tc>
        <w:tc>
          <w:tcPr>
            <w:tcW w:w="8640" w:type="dxa"/>
            <w:shd w:val="clear" w:color="auto" w:fill="FBD4B4" w:themeFill="accent6" w:themeFillTint="66"/>
          </w:tcPr>
          <w:p w14:paraId="48EE97C9" w14:textId="77777777" w:rsidR="00336808" w:rsidRDefault="00336808" w:rsidP="00EC528E">
            <w:pPr>
              <w:jc w:val="right"/>
              <w:rPr>
                <w:ins w:id="1671" w:author="Hamza Charou" w:date="2020-03-18T15:57:00Z"/>
                <w:lang w:val="en-US"/>
              </w:rPr>
            </w:pPr>
            <w:ins w:id="1672" w:author="Hamza Charou" w:date="2020-03-18T15:57:00Z">
              <w:r w:rsidRPr="00C42FFE">
                <w:rPr>
                  <w:highlight w:val="red"/>
                  <w:lang w:val="en-US"/>
                </w:rPr>
                <w:t>Need syspec</w:t>
              </w:r>
              <w:r>
                <w:rPr>
                  <w:lang w:val="en-US"/>
                </w:rPr>
                <w:t>,</w:t>
              </w:r>
            </w:ins>
          </w:p>
          <w:p w14:paraId="0441E180" w14:textId="77777777" w:rsidR="00336808" w:rsidRPr="0063524D" w:rsidRDefault="00336808" w:rsidP="00EC528E">
            <w:pPr>
              <w:jc w:val="right"/>
              <w:rPr>
                <w:ins w:id="1673" w:author="Hamza Charou" w:date="2020-03-18T15:57:00Z"/>
                <w:lang w:val="en-US"/>
              </w:rPr>
            </w:pPr>
            <w:ins w:id="1674" w:author="Hamza Charou" w:date="2020-03-18T15:57:00Z">
              <w:r w:rsidRPr="00C11273">
                <w:rPr>
                  <w:highlight w:val="yellow"/>
                  <w:lang w:val="en-US"/>
                </w:rPr>
                <w:t>EAUS_RSK_0000_0273</w:t>
              </w:r>
              <w:r>
                <w:rPr>
                  <w:lang w:val="en-US"/>
                </w:rPr>
                <w:t>,</w:t>
              </w:r>
            </w:ins>
          </w:p>
        </w:tc>
      </w:tr>
      <w:tr w:rsidR="00336808" w:rsidRPr="001D323E" w14:paraId="1F8F43E1" w14:textId="77777777" w:rsidTr="00EC528E">
        <w:trPr>
          <w:trHeight w:val="20"/>
          <w:ins w:id="1675" w:author="Hamza Charou" w:date="2020-03-18T15:57:00Z"/>
        </w:trPr>
        <w:tc>
          <w:tcPr>
            <w:tcW w:w="10908" w:type="dxa"/>
            <w:gridSpan w:val="2"/>
          </w:tcPr>
          <w:p w14:paraId="0A2098B6" w14:textId="77777777" w:rsidR="00336808" w:rsidRPr="0063524D" w:rsidRDefault="00336808" w:rsidP="00EC528E">
            <w:pPr>
              <w:rPr>
                <w:ins w:id="1676" w:author="Hamza Charou" w:date="2020-03-18T15:57:00Z"/>
                <w:rFonts w:cs="Calibri"/>
                <w:color w:val="000000"/>
                <w:lang w:val="en-US"/>
              </w:rPr>
            </w:pPr>
            <w:ins w:id="1677" w:author="Hamza Charou" w:date="2020-03-18T15:57:00Z">
              <w:r w:rsidRPr="0082389E">
                <w:rPr>
                  <w:rFonts w:cs="Calibri"/>
                  <w:color w:val="000000"/>
                  <w:lang w:val="en-US"/>
                </w:rPr>
                <w:t>The CU shall detect an ERI warning when the battery level is lower than</w:t>
              </w:r>
              <w:r>
                <w:rPr>
                  <w:rFonts w:cs="Calibri"/>
                  <w:color w:val="000000"/>
                  <w:lang w:val="en-US"/>
                </w:rPr>
                <w:t xml:space="preserve"> ERI threshold (default value</w:t>
              </w:r>
              <w:r w:rsidRPr="0082389E">
                <w:rPr>
                  <w:rFonts w:cs="Calibri"/>
                  <w:color w:val="000000"/>
                  <w:lang w:val="en-US"/>
                </w:rPr>
                <w:t xml:space="preserve"> 2.5v</w:t>
              </w:r>
              <w:r>
                <w:rPr>
                  <w:rFonts w:cs="Calibri"/>
                  <w:color w:val="000000"/>
                  <w:lang w:val="en-US"/>
                </w:rPr>
                <w:t>)</w:t>
              </w:r>
              <w:r w:rsidRPr="0082389E">
                <w:rPr>
                  <w:rFonts w:cs="Calibri"/>
                  <w:color w:val="000000"/>
                  <w:lang w:val="en-US"/>
                </w:rPr>
                <w:t xml:space="preserve"> for 3 consecutive times just before </w:t>
              </w:r>
              <w:r>
                <w:rPr>
                  <w:rFonts w:cs="Calibri"/>
                  <w:color w:val="000000"/>
                  <w:lang w:val="en-US"/>
                </w:rPr>
                <w:t>pump movement</w:t>
              </w:r>
              <w:r w:rsidRPr="0082389E">
                <w:rPr>
                  <w:rFonts w:cs="Calibri"/>
                  <w:color w:val="000000"/>
                  <w:lang w:val="en-US"/>
                </w:rPr>
                <w:t>.</w:t>
              </w:r>
              <w:r>
                <w:rPr>
                  <w:rFonts w:cs="Calibri"/>
                  <w:color w:val="000000"/>
                  <w:lang w:val="en-US"/>
                </w:rPr>
                <w:t xml:space="preserve"> </w:t>
              </w:r>
              <w:r w:rsidRPr="0063524D">
                <w:rPr>
                  <w:rFonts w:cs="Calibri"/>
                  <w:color w:val="000000"/>
                  <w:lang w:val="en-US"/>
                </w:rPr>
                <w:t xml:space="preserve"> </w:t>
              </w:r>
            </w:ins>
          </w:p>
        </w:tc>
      </w:tr>
    </w:tbl>
    <w:p w14:paraId="562BC656" w14:textId="77777777" w:rsidR="00336808" w:rsidRPr="0063524D" w:rsidRDefault="00336808" w:rsidP="00336808">
      <w:pPr>
        <w:rPr>
          <w:ins w:id="1678" w:author="Hamza Charou" w:date="2020-03-18T15:57:00Z"/>
          <w:sz w:val="20"/>
          <w:szCs w:val="20"/>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336808" w:rsidRPr="0063524D" w14:paraId="0C2043F9" w14:textId="77777777" w:rsidTr="0097003B">
        <w:trPr>
          <w:trHeight w:val="20"/>
          <w:ins w:id="1679" w:author="Hamza Charou" w:date="2020-03-18T15:57:00Z"/>
        </w:trPr>
        <w:tc>
          <w:tcPr>
            <w:tcW w:w="2268" w:type="dxa"/>
            <w:shd w:val="clear" w:color="auto" w:fill="FBD4B4" w:themeFill="accent6" w:themeFillTint="66"/>
          </w:tcPr>
          <w:p w14:paraId="6864A28A" w14:textId="1E24A980" w:rsidR="00336808" w:rsidRPr="0063524D" w:rsidRDefault="00336808" w:rsidP="00EC528E">
            <w:pPr>
              <w:rPr>
                <w:ins w:id="1680" w:author="Hamza Charou" w:date="2020-03-18T15:57:00Z"/>
                <w:lang w:val="en-US"/>
              </w:rPr>
            </w:pPr>
            <w:ins w:id="1681" w:author="Hamza Charou" w:date="2020-03-18T15:57:00Z">
              <w:r w:rsidRPr="0063524D">
                <w:rPr>
                  <w:rFonts w:cs="Calibri"/>
                  <w:color w:val="000000"/>
                </w:rPr>
                <w:t>EAUS</w:t>
              </w:r>
            </w:ins>
            <w:r w:rsidR="00774630">
              <w:rPr>
                <w:rFonts w:cs="Calibri"/>
                <w:color w:val="000000"/>
              </w:rPr>
              <w:t>_SRS_1610171143_</w:t>
            </w:r>
            <w:ins w:id="1682" w:author="Hamza Charou" w:date="2020-03-18T15:58:00Z">
              <w:r>
                <w:rPr>
                  <w:rFonts w:cs="Calibri"/>
                  <w:color w:val="000000"/>
                </w:rPr>
                <w:t>0002</w:t>
              </w:r>
            </w:ins>
          </w:p>
        </w:tc>
        <w:tc>
          <w:tcPr>
            <w:tcW w:w="8640" w:type="dxa"/>
            <w:shd w:val="clear" w:color="auto" w:fill="FBD4B4" w:themeFill="accent6" w:themeFillTint="66"/>
          </w:tcPr>
          <w:p w14:paraId="77BC650A" w14:textId="77777777" w:rsidR="00336808" w:rsidRDefault="00336808" w:rsidP="00EC528E">
            <w:pPr>
              <w:jc w:val="right"/>
              <w:rPr>
                <w:ins w:id="1683" w:author="Hamza Charou" w:date="2020-03-18T15:57:00Z"/>
                <w:lang w:val="en-US"/>
              </w:rPr>
            </w:pPr>
            <w:ins w:id="1684" w:author="Hamza Charou" w:date="2020-03-18T15:57:00Z">
              <w:r w:rsidRPr="00C42FFE">
                <w:rPr>
                  <w:highlight w:val="red"/>
                  <w:lang w:val="en-US"/>
                </w:rPr>
                <w:t>Need syspec</w:t>
              </w:r>
              <w:r>
                <w:rPr>
                  <w:lang w:val="en-US"/>
                </w:rPr>
                <w:t>,</w:t>
              </w:r>
            </w:ins>
          </w:p>
          <w:p w14:paraId="117D39D4" w14:textId="77777777" w:rsidR="00336808" w:rsidRPr="0063524D" w:rsidRDefault="00336808" w:rsidP="00EC528E">
            <w:pPr>
              <w:jc w:val="right"/>
              <w:rPr>
                <w:ins w:id="1685" w:author="Hamza Charou" w:date="2020-03-18T15:57:00Z"/>
                <w:lang w:val="en-US"/>
              </w:rPr>
            </w:pPr>
            <w:ins w:id="1686" w:author="Hamza Charou" w:date="2020-03-18T15:57:00Z">
              <w:r w:rsidRPr="00C11273">
                <w:rPr>
                  <w:highlight w:val="yellow"/>
                  <w:lang w:val="en-US"/>
                </w:rPr>
                <w:t>EAUS_RSK_0000_0273</w:t>
              </w:r>
              <w:r>
                <w:rPr>
                  <w:lang w:val="en-US"/>
                </w:rPr>
                <w:t>,</w:t>
              </w:r>
            </w:ins>
          </w:p>
        </w:tc>
      </w:tr>
      <w:tr w:rsidR="00336808" w:rsidRPr="001D323E" w14:paraId="3E346201" w14:textId="77777777" w:rsidTr="00EC528E">
        <w:trPr>
          <w:trHeight w:val="20"/>
          <w:ins w:id="1687" w:author="Hamza Charou" w:date="2020-03-18T15:57:00Z"/>
        </w:trPr>
        <w:tc>
          <w:tcPr>
            <w:tcW w:w="10908" w:type="dxa"/>
            <w:gridSpan w:val="2"/>
          </w:tcPr>
          <w:p w14:paraId="4CDC65A6" w14:textId="77777777" w:rsidR="00336808" w:rsidRPr="0082389E" w:rsidRDefault="00336808" w:rsidP="00EC528E">
            <w:pPr>
              <w:rPr>
                <w:ins w:id="1688" w:author="Hamza Charou" w:date="2020-03-18T15:57:00Z"/>
                <w:rFonts w:cs="Calibri"/>
                <w:color w:val="000000"/>
                <w:lang w:val="en-US"/>
              </w:rPr>
            </w:pPr>
            <w:ins w:id="1689" w:author="Hamza Charou" w:date="2020-03-18T15:57:00Z">
              <w:r w:rsidRPr="0082389E">
                <w:rPr>
                  <w:rFonts w:cs="Calibri"/>
                  <w:color w:val="000000"/>
                  <w:lang w:val="en-US"/>
                </w:rPr>
                <w:t>The CU shall detect an EOL warning when the battery level is lower than</w:t>
              </w:r>
              <w:r>
                <w:rPr>
                  <w:rFonts w:cs="Calibri"/>
                  <w:color w:val="000000"/>
                  <w:lang w:val="en-US"/>
                </w:rPr>
                <w:t xml:space="preserve"> EOL threshold (default value</w:t>
              </w:r>
              <w:r w:rsidRPr="0082389E">
                <w:rPr>
                  <w:rFonts w:cs="Calibri"/>
                  <w:color w:val="000000"/>
                  <w:lang w:val="en-US"/>
                </w:rPr>
                <w:t xml:space="preserve"> 2.</w:t>
              </w:r>
              <w:r>
                <w:rPr>
                  <w:rFonts w:cs="Calibri"/>
                  <w:color w:val="000000"/>
                  <w:lang w:val="en-US"/>
                </w:rPr>
                <w:t>4</w:t>
              </w:r>
              <w:r w:rsidRPr="0082389E">
                <w:rPr>
                  <w:rFonts w:cs="Calibri"/>
                  <w:color w:val="000000"/>
                  <w:lang w:val="en-US"/>
                </w:rPr>
                <w:t>v</w:t>
              </w:r>
              <w:r>
                <w:rPr>
                  <w:rFonts w:cs="Calibri"/>
                  <w:color w:val="000000"/>
                  <w:lang w:val="en-US"/>
                </w:rPr>
                <w:t>)</w:t>
              </w:r>
              <w:r w:rsidRPr="0082389E">
                <w:rPr>
                  <w:rFonts w:cs="Calibri"/>
                  <w:color w:val="000000"/>
                  <w:lang w:val="en-US"/>
                </w:rPr>
                <w:t xml:space="preserve"> for 3 consecutive times just before </w:t>
              </w:r>
              <w:r>
                <w:rPr>
                  <w:rFonts w:cs="Calibri"/>
                  <w:color w:val="000000"/>
                  <w:lang w:val="en-US"/>
                </w:rPr>
                <w:t>pump movement</w:t>
              </w:r>
              <w:r w:rsidRPr="0082389E">
                <w:rPr>
                  <w:rFonts w:cs="Calibri"/>
                  <w:color w:val="000000"/>
                  <w:lang w:val="en-US"/>
                </w:rPr>
                <w:t xml:space="preserve">.  </w:t>
              </w:r>
            </w:ins>
          </w:p>
        </w:tc>
      </w:tr>
    </w:tbl>
    <w:p w14:paraId="1E2A3EA9" w14:textId="77777777" w:rsidR="00336808" w:rsidRDefault="00336808" w:rsidP="00336808">
      <w:pPr>
        <w:rPr>
          <w:highlight w:val="yellow"/>
        </w:rPr>
      </w:pPr>
    </w:p>
    <w:p w14:paraId="4D00ADE8" w14:textId="466B51B4" w:rsidR="00B53C45" w:rsidRPr="001A769F" w:rsidRDefault="004B3D61" w:rsidP="004B3D61">
      <w:pPr>
        <w:pStyle w:val="Titre2"/>
        <w:rPr>
          <w:ins w:id="1690" w:author="Damien Altmann" w:date="2020-03-11T18:00:00Z"/>
          <w:highlight w:val="red"/>
        </w:rPr>
      </w:pPr>
      <w:bookmarkStart w:id="1691" w:name="_Toc64391870"/>
      <w:r w:rsidRPr="001A769F">
        <w:rPr>
          <w:highlight w:val="red"/>
        </w:rPr>
        <w:t>Memory access</w:t>
      </w:r>
      <w:bookmarkEnd w:id="1691"/>
    </w:p>
    <w:p w14:paraId="33E1ACCF" w14:textId="248305C3" w:rsidR="00456777" w:rsidRPr="001A769F" w:rsidRDefault="00456777" w:rsidP="00554004">
      <w:pPr>
        <w:pStyle w:val="Titre3"/>
        <w:rPr>
          <w:highlight w:val="red"/>
        </w:rPr>
      </w:pPr>
      <w:bookmarkStart w:id="1692" w:name="_Toc64391871"/>
      <w:r w:rsidRPr="001A769F">
        <w:rPr>
          <w:highlight w:val="red"/>
        </w:rPr>
        <w:t>File system</w:t>
      </w:r>
      <w:bookmarkEnd w:id="1692"/>
    </w:p>
    <w:p w14:paraId="3B92C76B" w14:textId="0F0A4286" w:rsidR="005A5F5B" w:rsidRPr="00BA3724" w:rsidRDefault="004C0F83" w:rsidP="00641996">
      <w:pPr>
        <w:pStyle w:val="Titre4"/>
        <w:rPr>
          <w:ins w:id="1693" w:author="Damien Altmann" w:date="2020-03-11T18:07:00Z"/>
          <w:highlight w:val="red"/>
        </w:rPr>
      </w:pPr>
      <w:r>
        <w:rPr>
          <w:highlight w:val="red"/>
        </w:rPr>
        <w:t xml:space="preserve">Clinical </w:t>
      </w:r>
      <w:commentRangeStart w:id="1694"/>
      <w:commentRangeStart w:id="1695"/>
      <w:ins w:id="1696" w:author="Damien Altmann" w:date="2020-03-11T18:07:00Z">
        <w:r w:rsidR="005A5F5B" w:rsidRPr="00BA3724">
          <w:rPr>
            <w:highlight w:val="red"/>
          </w:rPr>
          <w:t>Logs</w:t>
        </w:r>
      </w:ins>
      <w:commentRangeEnd w:id="1694"/>
      <w:r w:rsidR="005A5F5B" w:rsidRPr="00BA3724">
        <w:rPr>
          <w:rStyle w:val="Marquedecommentaire"/>
          <w:rFonts w:ascii="Calibri" w:hAnsi="Calibri"/>
          <w:color w:val="auto"/>
          <w:highlight w:val="red"/>
        </w:rPr>
        <w:commentReference w:id="1694"/>
      </w:r>
      <w:commentRangeEnd w:id="1695"/>
      <w:r w:rsidR="0075432D">
        <w:rPr>
          <w:rStyle w:val="Marquedecommentaire"/>
          <w:rFonts w:ascii="Calibri" w:hAnsi="Calibri"/>
          <w:i w:val="0"/>
          <w:iCs w:val="0"/>
          <w:color w:val="auto"/>
        </w:rPr>
        <w:commentReference w:id="1695"/>
      </w: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A82F1D" w:rsidRPr="0063524D" w14:paraId="6772C754" w14:textId="77777777" w:rsidTr="0097003B">
        <w:trPr>
          <w:trHeight w:val="20"/>
          <w:ins w:id="1697" w:author="Hamza Charou" w:date="2020-03-18T15:56:00Z"/>
        </w:trPr>
        <w:tc>
          <w:tcPr>
            <w:tcW w:w="2268" w:type="dxa"/>
            <w:shd w:val="clear" w:color="auto" w:fill="FBD4B4" w:themeFill="accent6" w:themeFillTint="66"/>
          </w:tcPr>
          <w:p w14:paraId="71BAC1C3" w14:textId="0F87BC21" w:rsidR="00A82F1D" w:rsidRPr="0063524D" w:rsidRDefault="00A82F1D" w:rsidP="00EC528E">
            <w:pPr>
              <w:rPr>
                <w:ins w:id="1698" w:author="Hamza Charou" w:date="2020-03-18T15:56:00Z"/>
                <w:lang w:val="en-US"/>
              </w:rPr>
            </w:pPr>
            <w:ins w:id="1699" w:author="Hamza Charou" w:date="2020-03-18T15:56:00Z">
              <w:r w:rsidRPr="0063524D">
                <w:rPr>
                  <w:rFonts w:cs="Calibri"/>
                  <w:color w:val="000000"/>
                </w:rPr>
                <w:t>EAUS</w:t>
              </w:r>
            </w:ins>
            <w:r w:rsidR="00774630">
              <w:rPr>
                <w:rFonts w:cs="Calibri"/>
                <w:color w:val="000000"/>
              </w:rPr>
              <w:t>_SRS_1610171143_</w:t>
            </w:r>
            <w:ins w:id="1700" w:author="Hamza Charou" w:date="2020-03-18T15:56:00Z">
              <w:r>
                <w:rPr>
                  <w:rFonts w:cs="Calibri"/>
                  <w:color w:val="000000"/>
                </w:rPr>
                <w:t>0001</w:t>
              </w:r>
            </w:ins>
          </w:p>
        </w:tc>
        <w:tc>
          <w:tcPr>
            <w:tcW w:w="8640" w:type="dxa"/>
            <w:shd w:val="clear" w:color="auto" w:fill="FBD4B4" w:themeFill="accent6" w:themeFillTint="66"/>
          </w:tcPr>
          <w:p w14:paraId="24A84BDB" w14:textId="77777777" w:rsidR="00A82F1D" w:rsidRPr="00C11273" w:rsidRDefault="00A82F1D" w:rsidP="00EC528E">
            <w:pPr>
              <w:jc w:val="right"/>
              <w:rPr>
                <w:ins w:id="1701" w:author="Hamza Charou" w:date="2020-03-18T15:56:00Z"/>
                <w:highlight w:val="yellow"/>
                <w:lang w:val="en-US"/>
              </w:rPr>
            </w:pPr>
            <w:ins w:id="1702" w:author="Hamza Charou" w:date="2020-03-18T15:56:00Z">
              <w:r w:rsidRPr="00C11273">
                <w:rPr>
                  <w:highlight w:val="yellow"/>
                  <w:lang w:val="en-US"/>
                </w:rPr>
                <w:t>EAUS_RSK_0000_0082</w:t>
              </w:r>
            </w:ins>
          </w:p>
        </w:tc>
      </w:tr>
      <w:tr w:rsidR="00A82F1D" w:rsidRPr="001D323E" w14:paraId="2D7C5022" w14:textId="77777777" w:rsidTr="00EC528E">
        <w:trPr>
          <w:trHeight w:val="20"/>
          <w:ins w:id="1703" w:author="Hamza Charou" w:date="2020-03-18T15:56:00Z"/>
        </w:trPr>
        <w:tc>
          <w:tcPr>
            <w:tcW w:w="10908" w:type="dxa"/>
            <w:gridSpan w:val="2"/>
          </w:tcPr>
          <w:p w14:paraId="3955D940" w14:textId="77777777" w:rsidR="00A82F1D" w:rsidRPr="0063524D" w:rsidRDefault="00A82F1D" w:rsidP="00EC528E">
            <w:pPr>
              <w:rPr>
                <w:ins w:id="1704" w:author="Hamza Charou" w:date="2020-03-18T15:56:00Z"/>
                <w:rFonts w:cs="Calibri"/>
                <w:color w:val="000000"/>
                <w:lang w:val="en-US"/>
              </w:rPr>
            </w:pPr>
            <w:ins w:id="1705" w:author="Hamza Charou" w:date="2020-03-18T15:56:00Z">
              <w:r>
                <w:rPr>
                  <w:rFonts w:cs="Calibri"/>
                  <w:color w:val="000000"/>
                  <w:lang w:val="en-US"/>
                </w:rPr>
                <w:t xml:space="preserve">The CU shall define the maximum data size in Flash memory from the beginning, </w:t>
              </w:r>
              <w:r w:rsidRPr="009430D0">
                <w:rPr>
                  <w:rFonts w:cs="Calibri"/>
                  <w:color w:val="000000"/>
                  <w:lang w:val="en-US"/>
                </w:rPr>
                <w:t>see memory mapping section in SAD</w:t>
              </w:r>
            </w:ins>
          </w:p>
        </w:tc>
      </w:tr>
    </w:tbl>
    <w:p w14:paraId="08F93462" w14:textId="77777777" w:rsidR="005A5F5B" w:rsidRDefault="005A5F5B" w:rsidP="005A5F5B">
      <w:pPr>
        <w:jc w:val="left"/>
        <w:rPr>
          <w:ins w:id="1706" w:author="Damien Altmann" w:date="2020-03-11T18:07: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A5F5B" w:rsidRPr="008621E6" w14:paraId="094B3234" w14:textId="77777777" w:rsidTr="00EC528E">
        <w:trPr>
          <w:trHeight w:val="20"/>
          <w:ins w:id="1707" w:author="Damien Altmann" w:date="2020-03-11T18:07:00Z"/>
        </w:trPr>
        <w:tc>
          <w:tcPr>
            <w:tcW w:w="2335" w:type="dxa"/>
            <w:shd w:val="clear" w:color="auto" w:fill="FBD4B4" w:themeFill="accent6" w:themeFillTint="66"/>
          </w:tcPr>
          <w:p w14:paraId="5B5B4547" w14:textId="3C94BAAF" w:rsidR="005A5F5B" w:rsidRPr="00FB6FAA" w:rsidRDefault="005A5F5B" w:rsidP="00EC528E">
            <w:pPr>
              <w:jc w:val="left"/>
              <w:rPr>
                <w:ins w:id="1708" w:author="Damien Altmann" w:date="2020-03-11T18:07:00Z"/>
              </w:rPr>
            </w:pPr>
            <w:ins w:id="1709" w:author="Damien Altmann" w:date="2020-03-11T18:07:00Z">
              <w:r>
                <w:t>EAUS</w:t>
              </w:r>
            </w:ins>
            <w:r w:rsidR="00774630">
              <w:t>_SRS_1610171143_</w:t>
            </w:r>
            <w:ins w:id="1710" w:author="Damien Altmann" w:date="2020-03-11T18:07:00Z">
              <w:r>
                <w:t>0001</w:t>
              </w:r>
            </w:ins>
          </w:p>
        </w:tc>
        <w:tc>
          <w:tcPr>
            <w:tcW w:w="8573" w:type="dxa"/>
            <w:shd w:val="clear" w:color="auto" w:fill="FBD4B4" w:themeFill="accent6" w:themeFillTint="66"/>
          </w:tcPr>
          <w:p w14:paraId="577D9F0A" w14:textId="77777777" w:rsidR="005A5F5B" w:rsidRPr="008621E6" w:rsidRDefault="005A5F5B" w:rsidP="00EC528E">
            <w:pPr>
              <w:jc w:val="right"/>
              <w:rPr>
                <w:ins w:id="1711" w:author="Damien Altmann" w:date="2020-03-11T18:07:00Z"/>
                <w:lang w:val="fr-FR"/>
              </w:rPr>
            </w:pPr>
            <w:ins w:id="1712" w:author="Damien Altmann" w:date="2020-03-11T18:07:00Z">
              <w:r w:rsidRPr="007450F6">
                <w:rPr>
                  <w:lang w:val="fr-FR"/>
                </w:rPr>
                <w:t>EAUS</w:t>
              </w:r>
              <w:r>
                <w:rPr>
                  <w:lang w:val="fr-FR"/>
                </w:rPr>
                <w:t>_</w:t>
              </w:r>
              <w:r w:rsidRPr="007450F6">
                <w:rPr>
                  <w:lang w:val="fr-FR"/>
                </w:rPr>
                <w:t>SYS</w:t>
              </w:r>
              <w:r>
                <w:rPr>
                  <w:lang w:val="fr-FR"/>
                </w:rPr>
                <w:t>_xxxx_xxxx</w:t>
              </w:r>
            </w:ins>
          </w:p>
        </w:tc>
      </w:tr>
      <w:tr w:rsidR="005A5F5B" w:rsidRPr="004F4D45" w14:paraId="1CDE312C" w14:textId="77777777" w:rsidTr="00EC528E">
        <w:trPr>
          <w:trHeight w:val="20"/>
          <w:ins w:id="1713" w:author="Damien Altmann" w:date="2020-03-11T18:07:00Z"/>
        </w:trPr>
        <w:tc>
          <w:tcPr>
            <w:tcW w:w="10908" w:type="dxa"/>
            <w:gridSpan w:val="2"/>
          </w:tcPr>
          <w:p w14:paraId="24D1BA20" w14:textId="56B9BB8C" w:rsidR="005A5F5B" w:rsidRPr="004F4D45" w:rsidRDefault="005A5F5B" w:rsidP="00EC528E">
            <w:pPr>
              <w:jc w:val="left"/>
              <w:rPr>
                <w:ins w:id="1714" w:author="Damien Altmann" w:date="2020-03-11T18:07:00Z"/>
              </w:rPr>
            </w:pPr>
            <w:ins w:id="1715" w:author="Damien Altmann" w:date="2020-03-11T18:07:00Z">
              <w:r>
                <w:t xml:space="preserve">The </w:t>
              </w:r>
            </w:ins>
            <w:r w:rsidR="000E2905">
              <w:t>CU</w:t>
            </w:r>
            <w:ins w:id="1716" w:author="Damien Altmann" w:date="2020-03-11T18:07:00Z">
              <w:r>
                <w:t xml:space="preserve"> shall provide a way to store timestamped logs</w:t>
              </w:r>
            </w:ins>
            <w:ins w:id="1717" w:author="Rafael Wehrmeister Padilha" w:date="2020-08-24T12:01:00Z">
              <w:r>
                <w:t>.</w:t>
              </w:r>
            </w:ins>
          </w:p>
        </w:tc>
      </w:tr>
    </w:tbl>
    <w:p w14:paraId="13112CC5" w14:textId="77777777" w:rsidR="005A5F5B" w:rsidRDefault="005A5F5B" w:rsidP="005A5F5B">
      <w:pPr>
        <w:jc w:val="left"/>
        <w:rPr>
          <w:ins w:id="1718" w:author="Damien Altmann" w:date="2020-03-11T18:07: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A5F5B" w:rsidRPr="008621E6" w14:paraId="3FA9CCDB" w14:textId="77777777" w:rsidTr="00EC528E">
        <w:trPr>
          <w:trHeight w:val="20"/>
          <w:ins w:id="1719" w:author="Damien Altmann" w:date="2020-03-11T18:07:00Z"/>
        </w:trPr>
        <w:tc>
          <w:tcPr>
            <w:tcW w:w="2335" w:type="dxa"/>
            <w:shd w:val="clear" w:color="auto" w:fill="FBD4B4" w:themeFill="accent6" w:themeFillTint="66"/>
          </w:tcPr>
          <w:p w14:paraId="14EF357F" w14:textId="69750276" w:rsidR="005A5F5B" w:rsidRPr="00FB6FAA" w:rsidRDefault="005A5F5B" w:rsidP="00EC528E">
            <w:pPr>
              <w:jc w:val="left"/>
              <w:rPr>
                <w:ins w:id="1720" w:author="Damien Altmann" w:date="2020-03-11T18:07:00Z"/>
              </w:rPr>
            </w:pPr>
            <w:ins w:id="1721" w:author="Damien Altmann" w:date="2020-03-11T18:07:00Z">
              <w:r>
                <w:t>EAUS</w:t>
              </w:r>
            </w:ins>
            <w:r w:rsidR="00774630">
              <w:t>_SRS_1610171143_</w:t>
            </w:r>
            <w:ins w:id="1722" w:author="Damien Altmann" w:date="2020-03-11T18:07:00Z">
              <w:r>
                <w:t>000</w:t>
              </w:r>
              <w:del w:id="1723" w:author="Benjamin Roustan" w:date="2020-03-13T14:48:00Z">
                <w:r w:rsidDel="00BE1182">
                  <w:delText>1</w:delText>
                </w:r>
              </w:del>
            </w:ins>
            <w:ins w:id="1724" w:author="Benjamin Roustan" w:date="2020-03-13T14:48:00Z">
              <w:r>
                <w:t>2</w:t>
              </w:r>
            </w:ins>
          </w:p>
        </w:tc>
        <w:tc>
          <w:tcPr>
            <w:tcW w:w="8573" w:type="dxa"/>
            <w:shd w:val="clear" w:color="auto" w:fill="FBD4B4" w:themeFill="accent6" w:themeFillTint="66"/>
          </w:tcPr>
          <w:p w14:paraId="37E3F7E5" w14:textId="77777777" w:rsidR="005A5F5B" w:rsidRPr="00C11273" w:rsidRDefault="005A5F5B" w:rsidP="00EC528E">
            <w:pPr>
              <w:jc w:val="right"/>
              <w:rPr>
                <w:ins w:id="1725" w:author="Damien Altmann" w:date="2020-03-11T18:07:00Z"/>
                <w:highlight w:val="yellow"/>
                <w:lang w:val="fr-FR"/>
              </w:rPr>
            </w:pPr>
            <w:ins w:id="1726" w:author="Damien Altmann" w:date="2020-03-11T18:07:00Z">
              <w:r w:rsidRPr="00C11273">
                <w:rPr>
                  <w:highlight w:val="yellow"/>
                  <w:lang w:val="fr-FR"/>
                </w:rPr>
                <w:t>EAUS_SYS_0000_0158</w:t>
              </w:r>
            </w:ins>
          </w:p>
        </w:tc>
      </w:tr>
      <w:tr w:rsidR="005A5F5B" w:rsidRPr="00BD4D4F" w14:paraId="62F771BE" w14:textId="77777777" w:rsidTr="00EC528E">
        <w:trPr>
          <w:trHeight w:val="20"/>
          <w:ins w:id="1727" w:author="Damien Altmann" w:date="2020-03-11T18:07:00Z"/>
        </w:trPr>
        <w:tc>
          <w:tcPr>
            <w:tcW w:w="10908" w:type="dxa"/>
            <w:gridSpan w:val="2"/>
          </w:tcPr>
          <w:p w14:paraId="7024BE07" w14:textId="5524CBF1" w:rsidR="005A5F5B" w:rsidRDefault="005A5F5B" w:rsidP="00EC528E">
            <w:pPr>
              <w:jc w:val="left"/>
              <w:rPr>
                <w:ins w:id="1728" w:author="Damien Altmann" w:date="2020-03-11T18:07:00Z"/>
              </w:rPr>
            </w:pPr>
            <w:ins w:id="1729" w:author="Damien Altmann" w:date="2020-03-11T18:07:00Z">
              <w:r>
                <w:t xml:space="preserve">The </w:t>
              </w:r>
            </w:ins>
            <w:r w:rsidR="000E2905">
              <w:t xml:space="preserve">CU </w:t>
            </w:r>
            <w:ins w:id="1730" w:author="Damien Altmann" w:date="2020-03-11T18:07:00Z">
              <w:r>
                <w:t>shall log warnings of the following list with the following context:</w:t>
              </w:r>
            </w:ins>
          </w:p>
          <w:tbl>
            <w:tblPr>
              <w:tblStyle w:val="Grilledutableau"/>
              <w:tblW w:w="0" w:type="auto"/>
              <w:shd w:val="clear" w:color="auto" w:fill="FFFF00"/>
              <w:tblLayout w:type="fixed"/>
              <w:tblLook w:val="04A0" w:firstRow="1" w:lastRow="0" w:firstColumn="1" w:lastColumn="0" w:noHBand="0" w:noVBand="1"/>
            </w:tblPr>
            <w:tblGrid>
              <w:gridCol w:w="5338"/>
              <w:gridCol w:w="5339"/>
            </w:tblGrid>
            <w:tr w:rsidR="005A5F5B" w:rsidRPr="0013535B" w14:paraId="477E871E" w14:textId="77777777" w:rsidTr="00EC528E">
              <w:trPr>
                <w:ins w:id="1731" w:author="Damien Altmann" w:date="2020-03-11T18:07:00Z"/>
              </w:trPr>
              <w:tc>
                <w:tcPr>
                  <w:tcW w:w="5338" w:type="dxa"/>
                  <w:shd w:val="clear" w:color="auto" w:fill="FFFF00"/>
                </w:tcPr>
                <w:p w14:paraId="4C9B15E4" w14:textId="77777777" w:rsidR="005A5F5B" w:rsidRPr="0013535B" w:rsidRDefault="005A5F5B" w:rsidP="000373E7">
                  <w:pPr>
                    <w:framePr w:hSpace="180" w:wrap="around" w:vAnchor="text" w:hAnchor="margin" w:x="6" w:y="83"/>
                    <w:jc w:val="left"/>
                    <w:rPr>
                      <w:ins w:id="1732" w:author="Damien Altmann" w:date="2020-03-11T18:07:00Z"/>
                    </w:rPr>
                  </w:pPr>
                  <w:ins w:id="1733" w:author="Damien Altmann" w:date="2020-03-11T18:07:00Z">
                    <w:r w:rsidRPr="0013535B">
                      <w:t>Warning category</w:t>
                    </w:r>
                  </w:ins>
                </w:p>
              </w:tc>
              <w:tc>
                <w:tcPr>
                  <w:tcW w:w="5339" w:type="dxa"/>
                  <w:shd w:val="clear" w:color="auto" w:fill="FFFF00"/>
                </w:tcPr>
                <w:p w14:paraId="74A3B5B3" w14:textId="77777777" w:rsidR="005A5F5B" w:rsidRPr="0013535B" w:rsidRDefault="005A5F5B" w:rsidP="000373E7">
                  <w:pPr>
                    <w:framePr w:hSpace="180" w:wrap="around" w:vAnchor="text" w:hAnchor="margin" w:x="6" w:y="83"/>
                    <w:jc w:val="left"/>
                    <w:rPr>
                      <w:ins w:id="1734" w:author="Damien Altmann" w:date="2020-03-11T18:07:00Z"/>
                    </w:rPr>
                  </w:pPr>
                  <w:ins w:id="1735" w:author="Damien Altmann" w:date="2020-03-11T18:07:00Z">
                    <w:r w:rsidRPr="0013535B">
                      <w:t>Warning context to log</w:t>
                    </w:r>
                  </w:ins>
                </w:p>
              </w:tc>
            </w:tr>
            <w:tr w:rsidR="005A5F5B" w:rsidRPr="0013535B" w14:paraId="4EEA6545" w14:textId="77777777" w:rsidTr="00EC528E">
              <w:trPr>
                <w:ins w:id="1736" w:author="Damien Altmann" w:date="2020-03-11T18:07:00Z"/>
              </w:trPr>
              <w:tc>
                <w:tcPr>
                  <w:tcW w:w="5338" w:type="dxa"/>
                  <w:shd w:val="clear" w:color="auto" w:fill="FFFF00"/>
                </w:tcPr>
                <w:p w14:paraId="5C1263BC" w14:textId="77777777" w:rsidR="005A5F5B" w:rsidRPr="0013535B" w:rsidRDefault="005A5F5B" w:rsidP="000373E7">
                  <w:pPr>
                    <w:framePr w:hSpace="180" w:wrap="around" w:vAnchor="text" w:hAnchor="margin" w:x="6" w:y="83"/>
                    <w:jc w:val="left"/>
                    <w:rPr>
                      <w:ins w:id="1737" w:author="Damien Altmann" w:date="2020-03-11T18:07:00Z"/>
                    </w:rPr>
                  </w:pPr>
                  <w:ins w:id="1738" w:author="Damien Altmann" w:date="2020-03-11T18:07:00Z">
                    <w:r w:rsidRPr="0013535B">
                      <w:t>Motor issue</w:t>
                    </w:r>
                  </w:ins>
                </w:p>
              </w:tc>
              <w:tc>
                <w:tcPr>
                  <w:tcW w:w="5339" w:type="dxa"/>
                  <w:shd w:val="clear" w:color="auto" w:fill="FFFF00"/>
                </w:tcPr>
                <w:p w14:paraId="48891B55" w14:textId="77777777" w:rsidR="005A5F5B" w:rsidRPr="0013535B" w:rsidRDefault="005A5F5B" w:rsidP="000373E7">
                  <w:pPr>
                    <w:framePr w:hSpace="180" w:wrap="around" w:vAnchor="text" w:hAnchor="margin" w:x="6" w:y="83"/>
                    <w:jc w:val="left"/>
                    <w:rPr>
                      <w:ins w:id="1739" w:author="Damien Altmann" w:date="2020-03-11T18:07:00Z"/>
                    </w:rPr>
                  </w:pPr>
                  <w:ins w:id="1740" w:author="Damien Altmann" w:date="2020-03-11T18:07:00Z">
                    <w:r w:rsidRPr="0013535B">
                      <w:t>current position of the motor, hall-effect state</w:t>
                    </w:r>
                  </w:ins>
                </w:p>
              </w:tc>
            </w:tr>
            <w:tr w:rsidR="005A5F5B" w:rsidRPr="0013535B" w14:paraId="631716FA" w14:textId="77777777" w:rsidTr="00EC528E">
              <w:trPr>
                <w:ins w:id="1741" w:author="Damien Altmann" w:date="2020-03-11T18:07:00Z"/>
              </w:trPr>
              <w:tc>
                <w:tcPr>
                  <w:tcW w:w="5338" w:type="dxa"/>
                  <w:shd w:val="clear" w:color="auto" w:fill="FFFF00"/>
                </w:tcPr>
                <w:p w14:paraId="113BD64B" w14:textId="77777777" w:rsidR="005A5F5B" w:rsidRPr="0013535B" w:rsidRDefault="005A5F5B" w:rsidP="000373E7">
                  <w:pPr>
                    <w:framePr w:hSpace="180" w:wrap="around" w:vAnchor="text" w:hAnchor="margin" w:x="6" w:y="83"/>
                    <w:jc w:val="left"/>
                    <w:rPr>
                      <w:ins w:id="1742" w:author="Damien Altmann" w:date="2020-03-11T18:07:00Z"/>
                    </w:rPr>
                  </w:pPr>
                  <w:ins w:id="1743" w:author="Damien Altmann" w:date="2020-03-11T18:07:00Z">
                    <w:r w:rsidRPr="0013535B">
                      <w:lastRenderedPageBreak/>
                      <w:t>Wireless attack</w:t>
                    </w:r>
                  </w:ins>
                </w:p>
              </w:tc>
              <w:tc>
                <w:tcPr>
                  <w:tcW w:w="5339" w:type="dxa"/>
                  <w:shd w:val="clear" w:color="auto" w:fill="FFFF00"/>
                </w:tcPr>
                <w:p w14:paraId="3F98C700" w14:textId="77777777" w:rsidR="005A5F5B" w:rsidRPr="0013535B" w:rsidRDefault="005A5F5B" w:rsidP="000373E7">
                  <w:pPr>
                    <w:framePr w:hSpace="180" w:wrap="around" w:vAnchor="text" w:hAnchor="margin" w:x="6" w:y="83"/>
                    <w:jc w:val="left"/>
                    <w:rPr>
                      <w:ins w:id="1744" w:author="Damien Altmann" w:date="2020-03-11T18:07:00Z"/>
                    </w:rPr>
                  </w:pPr>
                </w:p>
              </w:tc>
            </w:tr>
            <w:tr w:rsidR="005A5F5B" w:rsidRPr="00BD4D4F" w14:paraId="6977F649" w14:textId="77777777" w:rsidTr="00EC528E">
              <w:trPr>
                <w:ins w:id="1745" w:author="Damien Altmann" w:date="2020-03-11T18:07:00Z"/>
              </w:trPr>
              <w:tc>
                <w:tcPr>
                  <w:tcW w:w="5338" w:type="dxa"/>
                  <w:shd w:val="clear" w:color="auto" w:fill="FFFF00"/>
                </w:tcPr>
                <w:p w14:paraId="07D955B5" w14:textId="77777777" w:rsidR="005A5F5B" w:rsidRPr="0013535B" w:rsidRDefault="005A5F5B" w:rsidP="000373E7">
                  <w:pPr>
                    <w:framePr w:hSpace="180" w:wrap="around" w:vAnchor="text" w:hAnchor="margin" w:x="6" w:y="83"/>
                    <w:jc w:val="left"/>
                    <w:rPr>
                      <w:ins w:id="1746" w:author="Damien Altmann" w:date="2020-03-11T18:07:00Z"/>
                      <w:lang w:val="fr-FR"/>
                    </w:rPr>
                  </w:pPr>
                </w:p>
              </w:tc>
              <w:tc>
                <w:tcPr>
                  <w:tcW w:w="5339" w:type="dxa"/>
                  <w:shd w:val="clear" w:color="auto" w:fill="FFFF00"/>
                </w:tcPr>
                <w:p w14:paraId="37B9AEE9" w14:textId="77777777" w:rsidR="005A5F5B" w:rsidRPr="0013535B" w:rsidRDefault="005A5F5B" w:rsidP="000373E7">
                  <w:pPr>
                    <w:framePr w:hSpace="180" w:wrap="around" w:vAnchor="text" w:hAnchor="margin" w:x="6" w:y="83"/>
                    <w:jc w:val="left"/>
                    <w:rPr>
                      <w:ins w:id="1747" w:author="Damien Altmann" w:date="2020-03-11T18:07:00Z"/>
                      <w:lang w:val="fr-FR"/>
                    </w:rPr>
                  </w:pPr>
                  <w:ins w:id="1748" w:author="Damien Altmann" w:date="2020-03-11T18:07:00Z">
                    <w:r w:rsidRPr="0013535B">
                      <w:rPr>
                        <w:lang w:val="fr-FR"/>
                      </w:rPr>
                      <w:t>Probleme de com [tentative de connexion avec mauvaise authentification] contexte = vide</w:t>
                    </w:r>
                  </w:ins>
                </w:p>
              </w:tc>
            </w:tr>
            <w:tr w:rsidR="005A5F5B" w:rsidRPr="00BD4D4F" w14:paraId="2CB874AB" w14:textId="77777777" w:rsidTr="00EC528E">
              <w:trPr>
                <w:ins w:id="1749" w:author="Damien Altmann" w:date="2020-03-11T18:07:00Z"/>
              </w:trPr>
              <w:tc>
                <w:tcPr>
                  <w:tcW w:w="5338" w:type="dxa"/>
                  <w:shd w:val="clear" w:color="auto" w:fill="FFFF00"/>
                </w:tcPr>
                <w:p w14:paraId="3A303FF6" w14:textId="77777777" w:rsidR="005A5F5B" w:rsidRPr="0013535B" w:rsidRDefault="005A5F5B" w:rsidP="000373E7">
                  <w:pPr>
                    <w:framePr w:hSpace="180" w:wrap="around" w:vAnchor="text" w:hAnchor="margin" w:x="6" w:y="83"/>
                    <w:jc w:val="left"/>
                    <w:rPr>
                      <w:ins w:id="1750" w:author="Damien Altmann" w:date="2020-03-11T18:07:00Z"/>
                      <w:lang w:val="fr-FR"/>
                    </w:rPr>
                  </w:pPr>
                </w:p>
              </w:tc>
              <w:tc>
                <w:tcPr>
                  <w:tcW w:w="5339" w:type="dxa"/>
                  <w:shd w:val="clear" w:color="auto" w:fill="FFFF00"/>
                </w:tcPr>
                <w:p w14:paraId="68129A5B" w14:textId="77777777" w:rsidR="005A5F5B" w:rsidRPr="0013535B" w:rsidRDefault="005A5F5B" w:rsidP="000373E7">
                  <w:pPr>
                    <w:framePr w:hSpace="180" w:wrap="around" w:vAnchor="text" w:hAnchor="margin" w:x="6" w:y="83"/>
                    <w:jc w:val="left"/>
                    <w:rPr>
                      <w:ins w:id="1751" w:author="Damien Altmann" w:date="2020-03-11T18:07:00Z"/>
                      <w:lang w:val="fr-FR"/>
                    </w:rPr>
                  </w:pPr>
                  <w:ins w:id="1752" w:author="Damien Altmann" w:date="2020-03-11T18:07:00Z">
                    <w:r w:rsidRPr="0013535B">
                      <w:rPr>
                        <w:lang w:val="fr-FR"/>
                      </w:rPr>
                      <w:t>Tentative d'attaque radio [mauvais ID en 2.45]: contexte = IMPLANT ID</w:t>
                    </w:r>
                  </w:ins>
                </w:p>
              </w:tc>
            </w:tr>
            <w:tr w:rsidR="005A5F5B" w:rsidRPr="00BD4D4F" w14:paraId="79F135B4" w14:textId="77777777" w:rsidTr="00EC528E">
              <w:trPr>
                <w:ins w:id="1753" w:author="Damien Altmann" w:date="2020-03-11T18:07:00Z"/>
              </w:trPr>
              <w:tc>
                <w:tcPr>
                  <w:tcW w:w="5338" w:type="dxa"/>
                  <w:shd w:val="clear" w:color="auto" w:fill="FFFF00"/>
                </w:tcPr>
                <w:p w14:paraId="3B609545" w14:textId="77777777" w:rsidR="005A5F5B" w:rsidRPr="0013535B" w:rsidRDefault="005A5F5B" w:rsidP="000373E7">
                  <w:pPr>
                    <w:framePr w:hSpace="180" w:wrap="around" w:vAnchor="text" w:hAnchor="margin" w:x="6" w:y="83"/>
                    <w:jc w:val="left"/>
                    <w:rPr>
                      <w:ins w:id="1754" w:author="Damien Altmann" w:date="2020-03-11T18:07:00Z"/>
                      <w:lang w:val="fr-FR"/>
                    </w:rPr>
                  </w:pPr>
                </w:p>
              </w:tc>
              <w:tc>
                <w:tcPr>
                  <w:tcW w:w="5339" w:type="dxa"/>
                  <w:shd w:val="clear" w:color="auto" w:fill="FFFF00"/>
                </w:tcPr>
                <w:p w14:paraId="034B470B" w14:textId="77777777" w:rsidR="005A5F5B" w:rsidRPr="0013535B" w:rsidRDefault="005A5F5B" w:rsidP="000373E7">
                  <w:pPr>
                    <w:framePr w:hSpace="180" w:wrap="around" w:vAnchor="text" w:hAnchor="margin" w:x="6" w:y="83"/>
                    <w:jc w:val="left"/>
                    <w:rPr>
                      <w:ins w:id="1755" w:author="Damien Altmann" w:date="2020-03-11T18:07:00Z"/>
                      <w:lang w:val="fr-FR"/>
                    </w:rPr>
                  </w:pPr>
                  <w:ins w:id="1756" w:author="Damien Altmann" w:date="2020-03-11T18:07:00Z">
                    <w:r w:rsidRPr="0013535B">
                      <w:rPr>
                        <w:lang w:val="fr-FR"/>
                      </w:rPr>
                      <w:t>Probleme de batterie : contexte = niveau de batterie</w:t>
                    </w:r>
                  </w:ins>
                </w:p>
              </w:tc>
            </w:tr>
            <w:tr w:rsidR="005A5F5B" w:rsidRPr="00BD4D4F" w14:paraId="5221E0C4" w14:textId="77777777" w:rsidTr="00EC528E">
              <w:trPr>
                <w:ins w:id="1757" w:author="Damien Altmann" w:date="2020-03-11T18:07:00Z"/>
              </w:trPr>
              <w:tc>
                <w:tcPr>
                  <w:tcW w:w="5338" w:type="dxa"/>
                  <w:shd w:val="clear" w:color="auto" w:fill="FFFF00"/>
                </w:tcPr>
                <w:p w14:paraId="35A629E3" w14:textId="77777777" w:rsidR="005A5F5B" w:rsidRPr="0013535B" w:rsidRDefault="005A5F5B" w:rsidP="000373E7">
                  <w:pPr>
                    <w:framePr w:hSpace="180" w:wrap="around" w:vAnchor="text" w:hAnchor="margin" w:x="6" w:y="83"/>
                    <w:jc w:val="left"/>
                    <w:rPr>
                      <w:ins w:id="1758" w:author="Damien Altmann" w:date="2020-03-11T18:07:00Z"/>
                      <w:lang w:val="fr-FR"/>
                    </w:rPr>
                  </w:pPr>
                </w:p>
              </w:tc>
              <w:tc>
                <w:tcPr>
                  <w:tcW w:w="5339" w:type="dxa"/>
                  <w:shd w:val="clear" w:color="auto" w:fill="FFFF00"/>
                </w:tcPr>
                <w:p w14:paraId="42A1BECF" w14:textId="77777777" w:rsidR="005A5F5B" w:rsidRPr="0013535B" w:rsidRDefault="005A5F5B" w:rsidP="000373E7">
                  <w:pPr>
                    <w:framePr w:hSpace="180" w:wrap="around" w:vAnchor="text" w:hAnchor="margin" w:x="6" w:y="83"/>
                    <w:jc w:val="left"/>
                    <w:rPr>
                      <w:ins w:id="1759" w:author="Damien Altmann" w:date="2020-03-11T18:07:00Z"/>
                      <w:lang w:val="fr-FR"/>
                    </w:rPr>
                  </w:pPr>
                  <w:ins w:id="1760" w:author="Damien Altmann" w:date="2020-03-11T18:07:00Z">
                    <w:r w:rsidRPr="0013535B">
                      <w:rPr>
                        <w:lang w:val="fr-FR"/>
                      </w:rPr>
                      <w:t>Tentative d'attaque [commande interdite]: contexte = identifiant de la commande</w:t>
                    </w:r>
                  </w:ins>
                </w:p>
              </w:tc>
            </w:tr>
            <w:tr w:rsidR="005A5F5B" w:rsidRPr="00BD4D4F" w14:paraId="6F06A93C" w14:textId="77777777" w:rsidTr="00EC528E">
              <w:trPr>
                <w:ins w:id="1761" w:author="Damien Altmann" w:date="2020-03-11T18:07:00Z"/>
              </w:trPr>
              <w:tc>
                <w:tcPr>
                  <w:tcW w:w="5338" w:type="dxa"/>
                  <w:shd w:val="clear" w:color="auto" w:fill="FFFF00"/>
                </w:tcPr>
                <w:p w14:paraId="78B8A9AC" w14:textId="77777777" w:rsidR="005A5F5B" w:rsidRPr="0013535B" w:rsidRDefault="005A5F5B" w:rsidP="000373E7">
                  <w:pPr>
                    <w:framePr w:hSpace="180" w:wrap="around" w:vAnchor="text" w:hAnchor="margin" w:x="6" w:y="83"/>
                    <w:jc w:val="left"/>
                    <w:rPr>
                      <w:ins w:id="1762" w:author="Damien Altmann" w:date="2020-03-11T18:07:00Z"/>
                      <w:lang w:val="fr-FR"/>
                    </w:rPr>
                  </w:pPr>
                </w:p>
              </w:tc>
              <w:tc>
                <w:tcPr>
                  <w:tcW w:w="5339" w:type="dxa"/>
                  <w:shd w:val="clear" w:color="auto" w:fill="FFFF00"/>
                </w:tcPr>
                <w:p w14:paraId="5F522FF5" w14:textId="77777777" w:rsidR="005A5F5B" w:rsidRPr="0013535B" w:rsidRDefault="005A5F5B" w:rsidP="000373E7">
                  <w:pPr>
                    <w:framePr w:hSpace="180" w:wrap="around" w:vAnchor="text" w:hAnchor="margin" w:x="6" w:y="83"/>
                    <w:jc w:val="left"/>
                    <w:rPr>
                      <w:ins w:id="1763" w:author="Damien Altmann" w:date="2020-03-11T18:07:00Z"/>
                      <w:lang w:val="fr-FR"/>
                    </w:rPr>
                  </w:pPr>
                  <w:ins w:id="1764" w:author="Damien Altmann" w:date="2020-03-11T18:07:00Z">
                    <w:r w:rsidRPr="0013535B">
                      <w:rPr>
                        <w:lang w:val="fr-FR"/>
                      </w:rPr>
                      <w:t>Probleme de capteurs: contexte = valeur hors range</w:t>
                    </w:r>
                  </w:ins>
                </w:p>
              </w:tc>
            </w:tr>
          </w:tbl>
          <w:p w14:paraId="6D975DD4" w14:textId="77777777" w:rsidR="005A5F5B" w:rsidRPr="0013535B" w:rsidRDefault="005A5F5B" w:rsidP="00EC528E">
            <w:pPr>
              <w:jc w:val="left"/>
              <w:rPr>
                <w:ins w:id="1765" w:author="Damien Altmann" w:date="2020-03-11T18:07:00Z"/>
                <w:lang w:val="fr-FR"/>
              </w:rPr>
            </w:pPr>
          </w:p>
        </w:tc>
      </w:tr>
    </w:tbl>
    <w:p w14:paraId="49D37D3C" w14:textId="77777777" w:rsidR="005A5F5B" w:rsidRPr="0013535B" w:rsidRDefault="005A5F5B" w:rsidP="005A5F5B">
      <w:pPr>
        <w:jc w:val="left"/>
        <w:rPr>
          <w:ins w:id="1766" w:author="Damien Altmann" w:date="2020-03-11T18:07:00Z"/>
          <w:highlight w:val="lightGray"/>
          <w:lang w:val="fr-FR"/>
        </w:rPr>
      </w:pPr>
    </w:p>
    <w:p w14:paraId="51784043" w14:textId="77777777" w:rsidR="005A5F5B" w:rsidRDefault="005A5F5B" w:rsidP="005A5F5B">
      <w:pPr>
        <w:jc w:val="left"/>
        <w:rPr>
          <w:ins w:id="1767" w:author="Damien Altmann" w:date="2020-03-11T18:07:00Z"/>
          <w:highlight w:val="lightGray"/>
        </w:rPr>
      </w:pPr>
      <w:ins w:id="1768" w:author="Damien Altmann" w:date="2020-03-11T18:07:00Z">
        <w:r w:rsidRPr="00C36E24">
          <w:rPr>
            <w:highlight w:val="lightGray"/>
          </w:rPr>
          <w:t xml:space="preserve">Test: </w:t>
        </w:r>
        <w:r>
          <w:rPr>
            <w:highlight w:val="lightGray"/>
          </w:rPr>
          <w:t>Erase warning from logs</w:t>
        </w:r>
      </w:ins>
    </w:p>
    <w:p w14:paraId="0D461F89" w14:textId="77777777" w:rsidR="005A5F5B" w:rsidRDefault="005A5F5B" w:rsidP="005A5F5B">
      <w:pPr>
        <w:pStyle w:val="Paragraphedeliste"/>
        <w:numPr>
          <w:ilvl w:val="0"/>
          <w:numId w:val="44"/>
        </w:numPr>
        <w:jc w:val="left"/>
        <w:rPr>
          <w:ins w:id="1769" w:author="Damien Altmann" w:date="2020-03-11T18:07:00Z"/>
          <w:highlight w:val="lightGray"/>
        </w:rPr>
      </w:pPr>
      <w:ins w:id="1770" w:author="Damien Altmann" w:date="2020-03-11T18:07:00Z">
        <w:r>
          <w:rPr>
            <w:highlight w:val="lightGray"/>
          </w:rPr>
          <w:t>Simulate a warning [eg. Radio attack]</w:t>
        </w:r>
      </w:ins>
    </w:p>
    <w:p w14:paraId="56349266" w14:textId="77777777" w:rsidR="005A5F5B" w:rsidRPr="00510C4B" w:rsidRDefault="005A5F5B" w:rsidP="005A5F5B">
      <w:pPr>
        <w:pStyle w:val="Paragraphedeliste"/>
        <w:numPr>
          <w:ilvl w:val="0"/>
          <w:numId w:val="44"/>
        </w:numPr>
        <w:jc w:val="left"/>
        <w:rPr>
          <w:ins w:id="1771" w:author="Damien Altmann" w:date="2020-03-11T18:07:00Z"/>
          <w:highlight w:val="lightGray"/>
        </w:rPr>
      </w:pPr>
      <w:ins w:id="1772" w:author="Damien Altmann" w:date="2020-03-11T18:07:00Z">
        <w:r w:rsidRPr="00510C4B">
          <w:rPr>
            <w:highlight w:val="lightGray"/>
          </w:rPr>
          <w:t xml:space="preserve">Retrieve logs, [see CMD spec] </w:t>
        </w:r>
      </w:ins>
    </w:p>
    <w:p w14:paraId="39E145C5" w14:textId="77777777" w:rsidR="005A5F5B" w:rsidRPr="00510C4B" w:rsidRDefault="005A5F5B" w:rsidP="005A5F5B">
      <w:pPr>
        <w:pStyle w:val="Paragraphedeliste"/>
        <w:numPr>
          <w:ilvl w:val="0"/>
          <w:numId w:val="44"/>
        </w:numPr>
        <w:jc w:val="left"/>
        <w:rPr>
          <w:ins w:id="1773" w:author="Damien Altmann" w:date="2020-03-11T18:07:00Z"/>
          <w:highlight w:val="lightGray"/>
        </w:rPr>
      </w:pPr>
      <w:ins w:id="1774" w:author="Damien Altmann" w:date="2020-03-11T18:07:00Z">
        <w:r w:rsidRPr="00510C4B">
          <w:rPr>
            <w:highlight w:val="lightGray"/>
          </w:rPr>
          <w:t>Check the warnings timestamps/reason/context</w:t>
        </w:r>
      </w:ins>
    </w:p>
    <w:p w14:paraId="123E73EE" w14:textId="77777777" w:rsidR="005A5F5B" w:rsidRDefault="005A5F5B" w:rsidP="005A5F5B">
      <w:pPr>
        <w:jc w:val="left"/>
        <w:rPr>
          <w:ins w:id="1775" w:author="Damien Altmann" w:date="2020-03-11T18:07: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A5F5B" w:rsidRPr="008621E6" w14:paraId="19F1672A" w14:textId="77777777" w:rsidTr="00EC528E">
        <w:trPr>
          <w:trHeight w:val="20"/>
          <w:ins w:id="1776" w:author="Damien Altmann" w:date="2020-03-11T18:07:00Z"/>
        </w:trPr>
        <w:tc>
          <w:tcPr>
            <w:tcW w:w="2335" w:type="dxa"/>
            <w:shd w:val="clear" w:color="auto" w:fill="FBD4B4" w:themeFill="accent6" w:themeFillTint="66"/>
          </w:tcPr>
          <w:p w14:paraId="00F23161" w14:textId="2EFDDAEE" w:rsidR="005A5F5B" w:rsidRPr="00FB6FAA" w:rsidRDefault="005A5F5B" w:rsidP="00EC528E">
            <w:pPr>
              <w:jc w:val="left"/>
              <w:rPr>
                <w:ins w:id="1777" w:author="Damien Altmann" w:date="2020-03-11T18:07:00Z"/>
              </w:rPr>
            </w:pPr>
            <w:ins w:id="1778" w:author="Damien Altmann" w:date="2020-03-11T18:07:00Z">
              <w:r>
                <w:t>EAUS</w:t>
              </w:r>
            </w:ins>
            <w:r w:rsidR="00774630">
              <w:t>_SRS_1610171143_</w:t>
            </w:r>
            <w:ins w:id="1779" w:author="Damien Altmann" w:date="2020-03-11T18:07:00Z">
              <w:r>
                <w:t>0003</w:t>
              </w:r>
            </w:ins>
          </w:p>
        </w:tc>
        <w:tc>
          <w:tcPr>
            <w:tcW w:w="8573" w:type="dxa"/>
            <w:shd w:val="clear" w:color="auto" w:fill="FBD4B4" w:themeFill="accent6" w:themeFillTint="66"/>
          </w:tcPr>
          <w:p w14:paraId="665D0764" w14:textId="77777777" w:rsidR="005A5F5B" w:rsidRPr="00C11273" w:rsidRDefault="005A5F5B" w:rsidP="00EC528E">
            <w:pPr>
              <w:jc w:val="right"/>
              <w:rPr>
                <w:ins w:id="1780" w:author="Damien Altmann" w:date="2020-03-11T18:07:00Z"/>
                <w:highlight w:val="yellow"/>
                <w:lang w:val="fr-FR"/>
              </w:rPr>
            </w:pPr>
            <w:ins w:id="1781" w:author="Damien Altmann" w:date="2020-03-11T18:07:00Z">
              <w:r w:rsidRPr="00C11273">
                <w:rPr>
                  <w:highlight w:val="yellow"/>
                  <w:lang w:val="fr-FR"/>
                </w:rPr>
                <w:t>EAUS_SYS_0002_0037</w:t>
              </w:r>
            </w:ins>
          </w:p>
        </w:tc>
      </w:tr>
      <w:tr w:rsidR="005A5F5B" w:rsidRPr="004F4D45" w14:paraId="4E497E7C" w14:textId="77777777" w:rsidTr="00EC528E">
        <w:trPr>
          <w:trHeight w:val="20"/>
          <w:ins w:id="1782" w:author="Damien Altmann" w:date="2020-03-11T18:07:00Z"/>
        </w:trPr>
        <w:tc>
          <w:tcPr>
            <w:tcW w:w="10908" w:type="dxa"/>
            <w:gridSpan w:val="2"/>
          </w:tcPr>
          <w:p w14:paraId="5D0F8169" w14:textId="66D77283" w:rsidR="005A5F5B" w:rsidRDefault="005A5F5B" w:rsidP="00EC528E">
            <w:pPr>
              <w:jc w:val="left"/>
              <w:rPr>
                <w:ins w:id="1783" w:author="Damien Altmann" w:date="2020-03-11T18:07:00Z"/>
              </w:rPr>
            </w:pPr>
            <w:ins w:id="1784" w:author="Damien Altmann" w:date="2020-03-11T18:07:00Z">
              <w:r>
                <w:t xml:space="preserve">The </w:t>
              </w:r>
            </w:ins>
            <w:r w:rsidR="000E2905">
              <w:t xml:space="preserve">CU </w:t>
            </w:r>
            <w:ins w:id="1785" w:author="Damien Altmann" w:date="2020-03-11T18:07:00Z">
              <w:r>
                <w:t>shall provide a way to store the last 20 Activation/Deactivation events.</w:t>
              </w:r>
            </w:ins>
          </w:p>
          <w:p w14:paraId="36E47A1A" w14:textId="77777777" w:rsidR="005A5F5B" w:rsidRDefault="005A5F5B" w:rsidP="00EC528E">
            <w:pPr>
              <w:jc w:val="left"/>
              <w:rPr>
                <w:ins w:id="1786" w:author="Damien Altmann" w:date="2020-03-11T18:07:00Z"/>
              </w:rPr>
            </w:pPr>
            <w:ins w:id="1787" w:author="Damien Altmann" w:date="2020-03-11T18:07:00Z">
              <w:r>
                <w:t>Each logged event shall contain the following information:</w:t>
              </w:r>
            </w:ins>
          </w:p>
          <w:p w14:paraId="762D12EE" w14:textId="77777777" w:rsidR="005A5F5B" w:rsidRDefault="005A5F5B" w:rsidP="00EC528E">
            <w:pPr>
              <w:pStyle w:val="Paragraphedeliste"/>
              <w:numPr>
                <w:ilvl w:val="0"/>
                <w:numId w:val="45"/>
              </w:numPr>
              <w:jc w:val="left"/>
              <w:rPr>
                <w:ins w:id="1788" w:author="Damien Altmann" w:date="2020-03-11T18:07:00Z"/>
              </w:rPr>
            </w:pPr>
            <w:ins w:id="1789" w:author="Damien Altmann" w:date="2020-03-11T18:07:00Z">
              <w:r>
                <w:t>Timestamp</w:t>
              </w:r>
            </w:ins>
          </w:p>
          <w:p w14:paraId="3A3C2C59" w14:textId="77777777" w:rsidR="005A5F5B" w:rsidRDefault="005A5F5B" w:rsidP="00EC528E">
            <w:pPr>
              <w:pStyle w:val="Paragraphedeliste"/>
              <w:numPr>
                <w:ilvl w:val="0"/>
                <w:numId w:val="45"/>
              </w:numPr>
              <w:jc w:val="left"/>
              <w:rPr>
                <w:ins w:id="1790" w:author="Damien Altmann" w:date="2020-03-11T18:07:00Z"/>
              </w:rPr>
            </w:pPr>
            <w:ins w:id="1791" w:author="Damien Altmann" w:date="2020-03-11T18:07:00Z">
              <w:r>
                <w:t>Event type [activation/deactivation]</w:t>
              </w:r>
            </w:ins>
          </w:p>
          <w:p w14:paraId="317E1DC9" w14:textId="77777777" w:rsidR="005A5F5B" w:rsidRPr="004F4D45" w:rsidRDefault="005A5F5B" w:rsidP="00EC528E">
            <w:pPr>
              <w:pStyle w:val="Paragraphedeliste"/>
              <w:numPr>
                <w:ilvl w:val="0"/>
                <w:numId w:val="45"/>
              </w:numPr>
              <w:jc w:val="left"/>
              <w:rPr>
                <w:ins w:id="1792" w:author="Damien Altmann" w:date="2020-03-11T18:07:00Z"/>
              </w:rPr>
            </w:pPr>
            <w:ins w:id="1793" w:author="Damien Altmann" w:date="2020-03-11T18:07:00Z">
              <w:r>
                <w:t>Source of the event [PRC/</w:t>
              </w:r>
              <w:r w:rsidRPr="00C40EDA">
                <w:rPr>
                  <w:highlight w:val="yellow"/>
                </w:rPr>
                <w:t>other</w:t>
              </w:r>
              <w:r>
                <w:t>]</w:t>
              </w:r>
            </w:ins>
          </w:p>
        </w:tc>
      </w:tr>
    </w:tbl>
    <w:p w14:paraId="74864C69" w14:textId="77777777" w:rsidR="005A5F5B" w:rsidRDefault="005A5F5B" w:rsidP="005A5F5B">
      <w:pPr>
        <w:jc w:val="left"/>
        <w:rPr>
          <w:ins w:id="1794" w:author="Damien Altmann" w:date="2020-03-11T18:07:00Z"/>
          <w:highlight w:val="lightGray"/>
        </w:rPr>
      </w:pPr>
    </w:p>
    <w:p w14:paraId="5F2E5187" w14:textId="77777777" w:rsidR="005A5F5B" w:rsidRDefault="005A5F5B" w:rsidP="005A5F5B">
      <w:pPr>
        <w:jc w:val="left"/>
        <w:rPr>
          <w:ins w:id="1795" w:author="Damien Altmann" w:date="2020-03-11T18:07:00Z"/>
          <w:highlight w:val="lightGray"/>
        </w:rPr>
      </w:pPr>
      <w:ins w:id="1796" w:author="Damien Altmann" w:date="2020-03-11T18:07:00Z">
        <w:r w:rsidRPr="00C36E24">
          <w:rPr>
            <w:highlight w:val="lightGray"/>
          </w:rPr>
          <w:t xml:space="preserve">Test: </w:t>
        </w:r>
        <w:r>
          <w:rPr>
            <w:highlight w:val="lightGray"/>
          </w:rPr>
          <w:t>Erase logs, set the CU to activated mode</w:t>
        </w:r>
      </w:ins>
    </w:p>
    <w:p w14:paraId="0EFA8BC7" w14:textId="77777777" w:rsidR="005A5F5B" w:rsidRDefault="005A5F5B" w:rsidP="005A5F5B">
      <w:pPr>
        <w:pStyle w:val="Paragraphedeliste"/>
        <w:numPr>
          <w:ilvl w:val="0"/>
          <w:numId w:val="44"/>
        </w:numPr>
        <w:jc w:val="left"/>
        <w:rPr>
          <w:ins w:id="1797" w:author="Damien Altmann" w:date="2020-03-11T18:07:00Z"/>
          <w:highlight w:val="lightGray"/>
        </w:rPr>
      </w:pPr>
      <w:ins w:id="1798" w:author="Damien Altmann" w:date="2020-03-11T18:07:00Z">
        <w:r>
          <w:rPr>
            <w:highlight w:val="lightGray"/>
          </w:rPr>
          <w:t>With a paired PRC, push on the ACTIVATION/DEACTIVATION button</w:t>
        </w:r>
      </w:ins>
    </w:p>
    <w:p w14:paraId="3CD0FBB4" w14:textId="77777777" w:rsidR="005A5F5B" w:rsidRDefault="005A5F5B" w:rsidP="005A5F5B">
      <w:pPr>
        <w:pStyle w:val="Paragraphedeliste"/>
        <w:numPr>
          <w:ilvl w:val="0"/>
          <w:numId w:val="44"/>
        </w:numPr>
        <w:jc w:val="left"/>
        <w:rPr>
          <w:ins w:id="1799" w:author="Damien Altmann" w:date="2020-03-11T18:07:00Z"/>
          <w:highlight w:val="lightGray"/>
        </w:rPr>
      </w:pPr>
      <w:ins w:id="1800" w:author="Damien Altmann" w:date="2020-03-11T18:07:00Z">
        <w:r>
          <w:rPr>
            <w:highlight w:val="lightGray"/>
          </w:rPr>
          <w:t>With a paired PRC, push on the ACTIVATION/DEACTIVATION button</w:t>
        </w:r>
      </w:ins>
    </w:p>
    <w:p w14:paraId="3854FAE3" w14:textId="77777777" w:rsidR="005A5F5B" w:rsidRDefault="005A5F5B" w:rsidP="005A5F5B">
      <w:pPr>
        <w:pStyle w:val="Paragraphedeliste"/>
        <w:numPr>
          <w:ilvl w:val="0"/>
          <w:numId w:val="44"/>
        </w:numPr>
        <w:jc w:val="left"/>
        <w:rPr>
          <w:ins w:id="1801" w:author="Damien Altmann" w:date="2020-03-11T18:07:00Z"/>
          <w:highlight w:val="lightGray"/>
        </w:rPr>
      </w:pPr>
      <w:ins w:id="1802" w:author="Damien Altmann" w:date="2020-03-11T18:07:00Z">
        <w:r>
          <w:rPr>
            <w:highlight w:val="lightGray"/>
          </w:rPr>
          <w:t>With a CP, connect to the CU and send a Therapy switch cmd</w:t>
        </w:r>
      </w:ins>
    </w:p>
    <w:p w14:paraId="2F29AFC8" w14:textId="77777777" w:rsidR="005A5F5B" w:rsidRPr="00510C4B" w:rsidRDefault="005A5F5B" w:rsidP="005A5F5B">
      <w:pPr>
        <w:pStyle w:val="Paragraphedeliste"/>
        <w:numPr>
          <w:ilvl w:val="0"/>
          <w:numId w:val="44"/>
        </w:numPr>
        <w:jc w:val="left"/>
        <w:rPr>
          <w:ins w:id="1803" w:author="Damien Altmann" w:date="2020-03-11T18:07:00Z"/>
          <w:highlight w:val="lightGray"/>
        </w:rPr>
      </w:pPr>
      <w:ins w:id="1804" w:author="Damien Altmann" w:date="2020-03-11T18:07:00Z">
        <w:r>
          <w:rPr>
            <w:highlight w:val="lightGray"/>
          </w:rPr>
          <w:t>Retrieve logs, ensure there are 3 activation/deactivation events logged, check the source of the events [PRC/PRC/other].</w:t>
        </w:r>
      </w:ins>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A5F5B" w:rsidRPr="008621E6" w14:paraId="34EE6BDB" w14:textId="77777777" w:rsidTr="00EC528E">
        <w:trPr>
          <w:trHeight w:val="20"/>
          <w:ins w:id="1805" w:author="Damien Altmann" w:date="2020-03-11T18:07:00Z"/>
        </w:trPr>
        <w:tc>
          <w:tcPr>
            <w:tcW w:w="2335" w:type="dxa"/>
            <w:shd w:val="clear" w:color="auto" w:fill="FBD4B4" w:themeFill="accent6" w:themeFillTint="66"/>
          </w:tcPr>
          <w:p w14:paraId="6D4952E9" w14:textId="22E06D2D" w:rsidR="005A5F5B" w:rsidRPr="00FB6FAA" w:rsidRDefault="005A5F5B" w:rsidP="00EC528E">
            <w:pPr>
              <w:jc w:val="left"/>
              <w:rPr>
                <w:ins w:id="1806" w:author="Damien Altmann" w:date="2020-03-11T18:07:00Z"/>
              </w:rPr>
            </w:pPr>
            <w:ins w:id="1807" w:author="Damien Altmann" w:date="2020-03-11T18:07:00Z">
              <w:r>
                <w:t>EAUS</w:t>
              </w:r>
            </w:ins>
            <w:r w:rsidR="00774630">
              <w:t>_SRS_1610171143_</w:t>
            </w:r>
            <w:ins w:id="1808" w:author="Damien Altmann" w:date="2020-03-11T18:07:00Z">
              <w:r>
                <w:t>0004</w:t>
              </w:r>
            </w:ins>
          </w:p>
        </w:tc>
        <w:tc>
          <w:tcPr>
            <w:tcW w:w="8573" w:type="dxa"/>
            <w:shd w:val="clear" w:color="auto" w:fill="FBD4B4" w:themeFill="accent6" w:themeFillTint="66"/>
          </w:tcPr>
          <w:p w14:paraId="30FEAAE2" w14:textId="77777777" w:rsidR="005A5F5B" w:rsidRPr="008621E6" w:rsidRDefault="005A5F5B" w:rsidP="00EC528E">
            <w:pPr>
              <w:jc w:val="right"/>
              <w:rPr>
                <w:ins w:id="1809" w:author="Damien Altmann" w:date="2020-03-11T18:07:00Z"/>
                <w:lang w:val="fr-FR"/>
              </w:rPr>
            </w:pPr>
            <w:ins w:id="1810" w:author="Damien Altmann" w:date="2020-03-11T18:07:00Z">
              <w:r w:rsidRPr="007450F6">
                <w:rPr>
                  <w:lang w:val="fr-FR"/>
                </w:rPr>
                <w:t>EAUS</w:t>
              </w:r>
              <w:r>
                <w:rPr>
                  <w:lang w:val="fr-FR"/>
                </w:rPr>
                <w:t>_</w:t>
              </w:r>
              <w:r w:rsidRPr="007450F6">
                <w:rPr>
                  <w:lang w:val="fr-FR"/>
                </w:rPr>
                <w:t>SYS</w:t>
              </w:r>
              <w:r>
                <w:rPr>
                  <w:lang w:val="fr-FR"/>
                </w:rPr>
                <w:t>_xxxx_xxxx</w:t>
              </w:r>
            </w:ins>
          </w:p>
        </w:tc>
      </w:tr>
      <w:tr w:rsidR="005A5F5B" w:rsidRPr="004F4D45" w14:paraId="6764B2B4" w14:textId="77777777" w:rsidTr="00EC528E">
        <w:trPr>
          <w:trHeight w:val="20"/>
          <w:ins w:id="1811" w:author="Damien Altmann" w:date="2020-03-11T18:07:00Z"/>
        </w:trPr>
        <w:tc>
          <w:tcPr>
            <w:tcW w:w="10908" w:type="dxa"/>
            <w:gridSpan w:val="2"/>
          </w:tcPr>
          <w:p w14:paraId="39AC7C89" w14:textId="5FBAC339" w:rsidR="005A5F5B" w:rsidRDefault="005A5F5B" w:rsidP="00EC528E">
            <w:pPr>
              <w:jc w:val="left"/>
              <w:rPr>
                <w:ins w:id="1812" w:author="Damien Altmann" w:date="2020-03-11T18:07:00Z"/>
              </w:rPr>
            </w:pPr>
            <w:ins w:id="1813" w:author="Damien Altmann" w:date="2020-03-11T18:07:00Z">
              <w:r>
                <w:t>The</w:t>
              </w:r>
            </w:ins>
            <w:r w:rsidR="000E2905">
              <w:t xml:space="preserve"> CU </w:t>
            </w:r>
            <w:ins w:id="1814" w:author="Damien Altmann" w:date="2020-03-11T18:07:00Z">
              <w:r>
                <w:t>shall provide a way to store the last 20 UroTimer delay change events.</w:t>
              </w:r>
            </w:ins>
          </w:p>
          <w:p w14:paraId="293274A7" w14:textId="77777777" w:rsidR="005A5F5B" w:rsidRDefault="005A5F5B" w:rsidP="00EC528E">
            <w:pPr>
              <w:jc w:val="left"/>
              <w:rPr>
                <w:ins w:id="1815" w:author="Damien Altmann" w:date="2020-03-11T18:07:00Z"/>
              </w:rPr>
            </w:pPr>
            <w:ins w:id="1816" w:author="Damien Altmann" w:date="2020-03-11T18:07:00Z">
              <w:r>
                <w:t>Each logged event shall contain the following information:</w:t>
              </w:r>
            </w:ins>
          </w:p>
          <w:p w14:paraId="0FB1FF31" w14:textId="77777777" w:rsidR="005A5F5B" w:rsidRDefault="005A5F5B" w:rsidP="00EC528E">
            <w:pPr>
              <w:pStyle w:val="Paragraphedeliste"/>
              <w:numPr>
                <w:ilvl w:val="0"/>
                <w:numId w:val="45"/>
              </w:numPr>
              <w:jc w:val="left"/>
              <w:rPr>
                <w:ins w:id="1817" w:author="Damien Altmann" w:date="2020-03-11T18:07:00Z"/>
              </w:rPr>
            </w:pPr>
            <w:ins w:id="1818" w:author="Damien Altmann" w:date="2020-03-11T18:07:00Z">
              <w:r>
                <w:t>Timestamp – 4 bytes</w:t>
              </w:r>
            </w:ins>
          </w:p>
          <w:p w14:paraId="3A97AA15" w14:textId="77777777" w:rsidR="005A5F5B" w:rsidRPr="004F4D45" w:rsidRDefault="005A5F5B" w:rsidP="00EC528E">
            <w:pPr>
              <w:pStyle w:val="Paragraphedeliste"/>
              <w:numPr>
                <w:ilvl w:val="0"/>
                <w:numId w:val="45"/>
              </w:numPr>
              <w:jc w:val="left"/>
              <w:rPr>
                <w:ins w:id="1819" w:author="Damien Altmann" w:date="2020-03-11T18:07:00Z"/>
              </w:rPr>
            </w:pPr>
            <w:ins w:id="1820" w:author="Damien Altmann" w:date="2020-03-11T18:07:00Z">
              <w:r>
                <w:t>UroTimer delay value [minutes] – 4 bytes</w:t>
              </w:r>
            </w:ins>
          </w:p>
        </w:tc>
      </w:tr>
    </w:tbl>
    <w:p w14:paraId="1D28A3BF" w14:textId="77777777" w:rsidR="005A5F5B" w:rsidRDefault="005A5F5B" w:rsidP="005A5F5B">
      <w:pPr>
        <w:jc w:val="left"/>
        <w:rPr>
          <w:ins w:id="1821" w:author="Damien Altmann" w:date="2020-03-11T18:07: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A5F5B" w:rsidRPr="008621E6" w14:paraId="24A7CDFA" w14:textId="77777777" w:rsidTr="00EC528E">
        <w:trPr>
          <w:trHeight w:val="20"/>
          <w:ins w:id="1822" w:author="Damien Altmann" w:date="2020-03-11T18:07:00Z"/>
        </w:trPr>
        <w:tc>
          <w:tcPr>
            <w:tcW w:w="2335" w:type="dxa"/>
            <w:shd w:val="clear" w:color="auto" w:fill="FBD4B4" w:themeFill="accent6" w:themeFillTint="66"/>
          </w:tcPr>
          <w:p w14:paraId="3B1E8FA2" w14:textId="3AE4A47D" w:rsidR="005A5F5B" w:rsidRPr="00FB6FAA" w:rsidRDefault="005A5F5B" w:rsidP="00EC528E">
            <w:pPr>
              <w:jc w:val="left"/>
              <w:rPr>
                <w:ins w:id="1823" w:author="Damien Altmann" w:date="2020-03-11T18:07:00Z"/>
              </w:rPr>
            </w:pPr>
            <w:ins w:id="1824" w:author="Damien Altmann" w:date="2020-03-11T18:07:00Z">
              <w:r>
                <w:t>EAUS</w:t>
              </w:r>
            </w:ins>
            <w:r w:rsidR="00774630">
              <w:t>_SRS_1610171143_</w:t>
            </w:r>
            <w:ins w:id="1825" w:author="Damien Altmann" w:date="2020-03-11T18:07:00Z">
              <w:r>
                <w:t>0005</w:t>
              </w:r>
            </w:ins>
          </w:p>
        </w:tc>
        <w:tc>
          <w:tcPr>
            <w:tcW w:w="8573" w:type="dxa"/>
            <w:shd w:val="clear" w:color="auto" w:fill="FBD4B4" w:themeFill="accent6" w:themeFillTint="66"/>
          </w:tcPr>
          <w:p w14:paraId="1E790B00" w14:textId="77777777" w:rsidR="005A5F5B" w:rsidRPr="008621E6" w:rsidRDefault="005A5F5B" w:rsidP="00EC528E">
            <w:pPr>
              <w:jc w:val="right"/>
              <w:rPr>
                <w:ins w:id="1826" w:author="Damien Altmann" w:date="2020-03-11T18:07:00Z"/>
                <w:lang w:val="fr-FR"/>
              </w:rPr>
            </w:pPr>
            <w:ins w:id="1827" w:author="Damien Altmann" w:date="2020-03-11T18:07:00Z">
              <w:r w:rsidRPr="007450F6">
                <w:rPr>
                  <w:lang w:val="fr-FR"/>
                </w:rPr>
                <w:t>EAUS</w:t>
              </w:r>
              <w:r>
                <w:rPr>
                  <w:lang w:val="fr-FR"/>
                </w:rPr>
                <w:t>_</w:t>
              </w:r>
              <w:r w:rsidRPr="007450F6">
                <w:rPr>
                  <w:lang w:val="fr-FR"/>
                </w:rPr>
                <w:t>SYS</w:t>
              </w:r>
              <w:r>
                <w:rPr>
                  <w:lang w:val="fr-FR"/>
                </w:rPr>
                <w:t>_xxxx_xxxx</w:t>
              </w:r>
            </w:ins>
          </w:p>
        </w:tc>
      </w:tr>
      <w:tr w:rsidR="005A5F5B" w:rsidRPr="004F4D45" w14:paraId="0733B29E" w14:textId="77777777" w:rsidTr="00EC528E">
        <w:trPr>
          <w:trHeight w:val="20"/>
          <w:ins w:id="1828" w:author="Damien Altmann" w:date="2020-03-11T18:07:00Z"/>
        </w:trPr>
        <w:tc>
          <w:tcPr>
            <w:tcW w:w="10908" w:type="dxa"/>
            <w:gridSpan w:val="2"/>
          </w:tcPr>
          <w:p w14:paraId="5495B487" w14:textId="62998395" w:rsidR="005A5F5B" w:rsidRDefault="005A5F5B" w:rsidP="00EC528E">
            <w:pPr>
              <w:jc w:val="left"/>
              <w:rPr>
                <w:ins w:id="1829" w:author="Damien Altmann" w:date="2020-03-11T18:07:00Z"/>
              </w:rPr>
            </w:pPr>
            <w:ins w:id="1830" w:author="Damien Altmann" w:date="2020-03-11T18:07:00Z">
              <w:r>
                <w:t>The</w:t>
              </w:r>
            </w:ins>
            <w:r w:rsidR="000E2905">
              <w:t xml:space="preserve"> CU </w:t>
            </w:r>
            <w:ins w:id="1831" w:author="Damien Altmann" w:date="2020-03-11T18:07:00Z">
              <w:r>
                <w:t>shall provide a way to store the last 20 Cuff Open Time change events.</w:t>
              </w:r>
            </w:ins>
          </w:p>
          <w:p w14:paraId="0E3B8E8A" w14:textId="77777777" w:rsidR="005A5F5B" w:rsidRDefault="005A5F5B" w:rsidP="00EC528E">
            <w:pPr>
              <w:jc w:val="left"/>
              <w:rPr>
                <w:ins w:id="1832" w:author="Damien Altmann" w:date="2020-03-11T18:07:00Z"/>
              </w:rPr>
            </w:pPr>
            <w:ins w:id="1833" w:author="Damien Altmann" w:date="2020-03-11T18:07:00Z">
              <w:r>
                <w:t>Each logged event shall contain the following information:</w:t>
              </w:r>
            </w:ins>
          </w:p>
          <w:p w14:paraId="1DD80267" w14:textId="77777777" w:rsidR="005A5F5B" w:rsidRDefault="005A5F5B" w:rsidP="00EC528E">
            <w:pPr>
              <w:pStyle w:val="Paragraphedeliste"/>
              <w:numPr>
                <w:ilvl w:val="0"/>
                <w:numId w:val="45"/>
              </w:numPr>
              <w:jc w:val="left"/>
              <w:rPr>
                <w:ins w:id="1834" w:author="Damien Altmann" w:date="2020-03-11T18:07:00Z"/>
              </w:rPr>
            </w:pPr>
            <w:ins w:id="1835" w:author="Damien Altmann" w:date="2020-03-11T18:07:00Z">
              <w:r>
                <w:t>Timestamp – 4 bytes</w:t>
              </w:r>
            </w:ins>
          </w:p>
          <w:p w14:paraId="02E0DABA" w14:textId="77777777" w:rsidR="005A5F5B" w:rsidRPr="004F4D45" w:rsidRDefault="005A5F5B" w:rsidP="00EC528E">
            <w:pPr>
              <w:pStyle w:val="Paragraphedeliste"/>
              <w:numPr>
                <w:ilvl w:val="0"/>
                <w:numId w:val="45"/>
              </w:numPr>
              <w:jc w:val="left"/>
              <w:rPr>
                <w:ins w:id="1836" w:author="Damien Altmann" w:date="2020-03-11T18:07:00Z"/>
              </w:rPr>
            </w:pPr>
            <w:ins w:id="1837" w:author="Damien Altmann" w:date="2020-03-11T18:07:00Z">
              <w:r>
                <w:t>Cuff Open Time value [seconds] – 4 bytes</w:t>
              </w:r>
            </w:ins>
          </w:p>
        </w:tc>
      </w:tr>
    </w:tbl>
    <w:p w14:paraId="65580ED9" w14:textId="77777777" w:rsidR="005A5F5B" w:rsidRDefault="005A5F5B" w:rsidP="005A5F5B">
      <w:pPr>
        <w:jc w:val="left"/>
        <w:rPr>
          <w:ins w:id="1838" w:author="Damien Altmann" w:date="2020-03-11T18:07: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A5F5B" w:rsidRPr="008621E6" w14:paraId="6F78280A" w14:textId="77777777" w:rsidTr="00EC528E">
        <w:trPr>
          <w:trHeight w:val="20"/>
          <w:ins w:id="1839" w:author="Damien Altmann" w:date="2020-03-11T18:07:00Z"/>
        </w:trPr>
        <w:tc>
          <w:tcPr>
            <w:tcW w:w="2335" w:type="dxa"/>
            <w:shd w:val="clear" w:color="auto" w:fill="FBD4B4" w:themeFill="accent6" w:themeFillTint="66"/>
          </w:tcPr>
          <w:p w14:paraId="7E3E752F" w14:textId="095DCF6C" w:rsidR="005A5F5B" w:rsidRPr="00FB6FAA" w:rsidRDefault="005A5F5B" w:rsidP="00EC528E">
            <w:pPr>
              <w:jc w:val="left"/>
              <w:rPr>
                <w:ins w:id="1840" w:author="Damien Altmann" w:date="2020-03-11T18:07:00Z"/>
              </w:rPr>
            </w:pPr>
            <w:ins w:id="1841" w:author="Damien Altmann" w:date="2020-03-11T18:07:00Z">
              <w:r>
                <w:t>EAUS</w:t>
              </w:r>
            </w:ins>
            <w:r w:rsidR="00774630">
              <w:t>_SRS_1610171143_</w:t>
            </w:r>
            <w:ins w:id="1842" w:author="Damien Altmann" w:date="2020-03-11T18:07:00Z">
              <w:r>
                <w:t>0006</w:t>
              </w:r>
            </w:ins>
          </w:p>
        </w:tc>
        <w:tc>
          <w:tcPr>
            <w:tcW w:w="8573" w:type="dxa"/>
            <w:shd w:val="clear" w:color="auto" w:fill="FBD4B4" w:themeFill="accent6" w:themeFillTint="66"/>
          </w:tcPr>
          <w:p w14:paraId="3D227F3D" w14:textId="77777777" w:rsidR="005A5F5B" w:rsidRPr="008621E6" w:rsidRDefault="005A5F5B" w:rsidP="00EC528E">
            <w:pPr>
              <w:jc w:val="right"/>
              <w:rPr>
                <w:ins w:id="1843" w:author="Damien Altmann" w:date="2020-03-11T18:07:00Z"/>
                <w:lang w:val="fr-FR"/>
              </w:rPr>
            </w:pPr>
            <w:ins w:id="1844" w:author="Damien Altmann" w:date="2020-03-11T18:07:00Z">
              <w:r w:rsidRPr="007450F6">
                <w:rPr>
                  <w:lang w:val="fr-FR"/>
                </w:rPr>
                <w:t>EAUS</w:t>
              </w:r>
              <w:r>
                <w:rPr>
                  <w:lang w:val="fr-FR"/>
                </w:rPr>
                <w:t>_</w:t>
              </w:r>
              <w:r w:rsidRPr="007450F6">
                <w:rPr>
                  <w:lang w:val="fr-FR"/>
                </w:rPr>
                <w:t>SYS</w:t>
              </w:r>
              <w:r>
                <w:rPr>
                  <w:lang w:val="fr-FR"/>
                </w:rPr>
                <w:t>_xxxx_xxxx</w:t>
              </w:r>
            </w:ins>
          </w:p>
        </w:tc>
      </w:tr>
      <w:tr w:rsidR="005A5F5B" w:rsidRPr="004F4D45" w14:paraId="39A17D1A" w14:textId="77777777" w:rsidTr="00EC528E">
        <w:trPr>
          <w:trHeight w:val="20"/>
          <w:ins w:id="1845" w:author="Damien Altmann" w:date="2020-03-11T18:07:00Z"/>
        </w:trPr>
        <w:tc>
          <w:tcPr>
            <w:tcW w:w="10908" w:type="dxa"/>
            <w:gridSpan w:val="2"/>
          </w:tcPr>
          <w:p w14:paraId="6FA50283" w14:textId="37F51E43" w:rsidR="005A5F5B" w:rsidRDefault="005A5F5B" w:rsidP="00EC528E">
            <w:pPr>
              <w:jc w:val="left"/>
              <w:rPr>
                <w:ins w:id="1846" w:author="Damien Altmann" w:date="2020-03-11T18:07:00Z"/>
              </w:rPr>
            </w:pPr>
            <w:ins w:id="1847" w:author="Damien Altmann" w:date="2020-03-11T18:07:00Z">
              <w:r>
                <w:t xml:space="preserve">The </w:t>
              </w:r>
            </w:ins>
            <w:r w:rsidR="000E2905">
              <w:t xml:space="preserve">CU </w:t>
            </w:r>
            <w:ins w:id="1848" w:author="Damien Altmann" w:date="2020-03-11T18:07:00Z">
              <w:r>
                <w:t>shall provide a way to store the last 20 Voiding Volume change events.</w:t>
              </w:r>
            </w:ins>
          </w:p>
          <w:p w14:paraId="285E5799" w14:textId="77777777" w:rsidR="005A5F5B" w:rsidRDefault="005A5F5B" w:rsidP="00EC528E">
            <w:pPr>
              <w:jc w:val="left"/>
              <w:rPr>
                <w:ins w:id="1849" w:author="Damien Altmann" w:date="2020-03-11T18:07:00Z"/>
              </w:rPr>
            </w:pPr>
            <w:ins w:id="1850" w:author="Damien Altmann" w:date="2020-03-11T18:07:00Z">
              <w:r>
                <w:t>Each logged event shall contain the following information:</w:t>
              </w:r>
            </w:ins>
          </w:p>
          <w:p w14:paraId="465353BC" w14:textId="77777777" w:rsidR="005A5F5B" w:rsidRDefault="005A5F5B" w:rsidP="00EC528E">
            <w:pPr>
              <w:pStyle w:val="Paragraphedeliste"/>
              <w:numPr>
                <w:ilvl w:val="0"/>
                <w:numId w:val="45"/>
              </w:numPr>
              <w:jc w:val="left"/>
              <w:rPr>
                <w:ins w:id="1851" w:author="Damien Altmann" w:date="2020-03-11T18:07:00Z"/>
              </w:rPr>
            </w:pPr>
            <w:ins w:id="1852" w:author="Damien Altmann" w:date="2020-03-11T18:07:00Z">
              <w:r>
                <w:t>Timestamp – 4 bytes</w:t>
              </w:r>
            </w:ins>
          </w:p>
          <w:p w14:paraId="05C03442" w14:textId="77777777" w:rsidR="005A5F5B" w:rsidRPr="004F4D45" w:rsidRDefault="005A5F5B" w:rsidP="00EC528E">
            <w:pPr>
              <w:pStyle w:val="Paragraphedeliste"/>
              <w:numPr>
                <w:ilvl w:val="0"/>
                <w:numId w:val="45"/>
              </w:numPr>
              <w:jc w:val="left"/>
              <w:rPr>
                <w:ins w:id="1853" w:author="Damien Altmann" w:date="2020-03-11T18:07:00Z"/>
              </w:rPr>
            </w:pPr>
            <w:ins w:id="1854" w:author="Damien Altmann" w:date="2020-03-11T18:07:00Z">
              <w:r>
                <w:t>Voiding Volume value [motor steps] – 4 bytes</w:t>
              </w:r>
            </w:ins>
          </w:p>
        </w:tc>
      </w:tr>
    </w:tbl>
    <w:p w14:paraId="793A1F0A" w14:textId="77777777" w:rsidR="005A5F5B" w:rsidRDefault="005A5F5B" w:rsidP="005A5F5B">
      <w:pPr>
        <w:jc w:val="left"/>
        <w:rPr>
          <w:ins w:id="1855" w:author="Damien Altmann" w:date="2020-03-11T18:07: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A5F5B" w:rsidRPr="008621E6" w14:paraId="2E8F29E0" w14:textId="77777777" w:rsidTr="00EC528E">
        <w:trPr>
          <w:trHeight w:val="20"/>
          <w:ins w:id="1856" w:author="Damien Altmann" w:date="2020-03-11T18:07:00Z"/>
        </w:trPr>
        <w:tc>
          <w:tcPr>
            <w:tcW w:w="2335" w:type="dxa"/>
            <w:shd w:val="clear" w:color="auto" w:fill="FBD4B4" w:themeFill="accent6" w:themeFillTint="66"/>
          </w:tcPr>
          <w:p w14:paraId="45C5C35C" w14:textId="4A98C534" w:rsidR="005A5F5B" w:rsidRPr="00FB6FAA" w:rsidRDefault="005A5F5B" w:rsidP="00EC528E">
            <w:pPr>
              <w:jc w:val="left"/>
              <w:rPr>
                <w:ins w:id="1857" w:author="Damien Altmann" w:date="2020-03-11T18:07:00Z"/>
              </w:rPr>
            </w:pPr>
            <w:ins w:id="1858" w:author="Damien Altmann" w:date="2020-03-11T18:07:00Z">
              <w:r>
                <w:lastRenderedPageBreak/>
                <w:t>EAUS</w:t>
              </w:r>
            </w:ins>
            <w:r w:rsidR="00774630">
              <w:t>_SRS_1610171143_</w:t>
            </w:r>
            <w:ins w:id="1859" w:author="Damien Altmann" w:date="2020-03-11T18:07:00Z">
              <w:r>
                <w:t>0008</w:t>
              </w:r>
            </w:ins>
          </w:p>
        </w:tc>
        <w:tc>
          <w:tcPr>
            <w:tcW w:w="8573" w:type="dxa"/>
            <w:shd w:val="clear" w:color="auto" w:fill="FBD4B4" w:themeFill="accent6" w:themeFillTint="66"/>
          </w:tcPr>
          <w:p w14:paraId="4EE47CA8" w14:textId="77777777" w:rsidR="005A5F5B" w:rsidRPr="008621E6" w:rsidRDefault="005A5F5B" w:rsidP="00EC528E">
            <w:pPr>
              <w:jc w:val="right"/>
              <w:rPr>
                <w:ins w:id="1860" w:author="Damien Altmann" w:date="2020-03-11T18:07:00Z"/>
                <w:lang w:val="fr-FR"/>
              </w:rPr>
            </w:pPr>
            <w:ins w:id="1861" w:author="Damien Altmann" w:date="2020-03-11T18:07:00Z">
              <w:r w:rsidRPr="007450F6">
                <w:rPr>
                  <w:lang w:val="fr-FR"/>
                </w:rPr>
                <w:t>EAUS</w:t>
              </w:r>
              <w:r>
                <w:rPr>
                  <w:lang w:val="fr-FR"/>
                </w:rPr>
                <w:t>_</w:t>
              </w:r>
              <w:r w:rsidRPr="007450F6">
                <w:rPr>
                  <w:lang w:val="fr-FR"/>
                </w:rPr>
                <w:t>SYS</w:t>
              </w:r>
              <w:r>
                <w:rPr>
                  <w:lang w:val="fr-FR"/>
                </w:rPr>
                <w:t>_xxxx_xxxx</w:t>
              </w:r>
            </w:ins>
          </w:p>
        </w:tc>
      </w:tr>
      <w:tr w:rsidR="005A5F5B" w:rsidRPr="004F4D45" w14:paraId="4EE06DE1" w14:textId="77777777" w:rsidTr="00EC528E">
        <w:trPr>
          <w:trHeight w:val="20"/>
          <w:ins w:id="1862" w:author="Damien Altmann" w:date="2020-03-11T18:07:00Z"/>
        </w:trPr>
        <w:tc>
          <w:tcPr>
            <w:tcW w:w="10908" w:type="dxa"/>
            <w:gridSpan w:val="2"/>
          </w:tcPr>
          <w:p w14:paraId="45463EFB" w14:textId="737AFB96" w:rsidR="005A5F5B" w:rsidRDefault="005A5F5B" w:rsidP="00EC528E">
            <w:pPr>
              <w:jc w:val="left"/>
              <w:rPr>
                <w:ins w:id="1863" w:author="Damien Altmann" w:date="2020-03-11T18:07:00Z"/>
              </w:rPr>
            </w:pPr>
            <w:ins w:id="1864" w:author="Damien Altmann" w:date="2020-03-11T18:07:00Z">
              <w:r>
                <w:t>The</w:t>
              </w:r>
            </w:ins>
            <w:r w:rsidR="000E2905">
              <w:t xml:space="preserve"> CU </w:t>
            </w:r>
            <w:ins w:id="1865" w:author="Damien Altmann" w:date="2020-03-11T18:07:00Z">
              <w:r>
                <w:t>shall provide a way to store the last 20 Baseline Volume change events.</w:t>
              </w:r>
            </w:ins>
          </w:p>
          <w:p w14:paraId="32EAFD66" w14:textId="77777777" w:rsidR="005A5F5B" w:rsidRDefault="005A5F5B" w:rsidP="00EC528E">
            <w:pPr>
              <w:jc w:val="left"/>
              <w:rPr>
                <w:ins w:id="1866" w:author="Damien Altmann" w:date="2020-03-11T18:07:00Z"/>
              </w:rPr>
            </w:pPr>
            <w:ins w:id="1867" w:author="Damien Altmann" w:date="2020-03-11T18:07:00Z">
              <w:r>
                <w:t>Each logged event shall contain the following information:</w:t>
              </w:r>
            </w:ins>
          </w:p>
          <w:p w14:paraId="7C080034" w14:textId="77777777" w:rsidR="005A5F5B" w:rsidRDefault="005A5F5B" w:rsidP="00EC528E">
            <w:pPr>
              <w:pStyle w:val="Paragraphedeliste"/>
              <w:numPr>
                <w:ilvl w:val="0"/>
                <w:numId w:val="45"/>
              </w:numPr>
              <w:jc w:val="left"/>
              <w:rPr>
                <w:ins w:id="1868" w:author="Damien Altmann" w:date="2020-03-11T18:07:00Z"/>
              </w:rPr>
            </w:pPr>
            <w:ins w:id="1869" w:author="Damien Altmann" w:date="2020-03-11T18:07:00Z">
              <w:r>
                <w:t>Timestamp – 4 bytes</w:t>
              </w:r>
            </w:ins>
          </w:p>
          <w:p w14:paraId="59FCB609" w14:textId="77777777" w:rsidR="005A5F5B" w:rsidRPr="004F4D45" w:rsidRDefault="005A5F5B" w:rsidP="00EC528E">
            <w:pPr>
              <w:pStyle w:val="Paragraphedeliste"/>
              <w:numPr>
                <w:ilvl w:val="0"/>
                <w:numId w:val="45"/>
              </w:numPr>
              <w:jc w:val="left"/>
              <w:rPr>
                <w:ins w:id="1870" w:author="Damien Altmann" w:date="2020-03-11T18:07:00Z"/>
              </w:rPr>
            </w:pPr>
            <w:ins w:id="1871" w:author="Damien Altmann" w:date="2020-03-11T18:07:00Z">
              <w:r>
                <w:t>Baseline Volume value [motor steps] – 4 bytes</w:t>
              </w:r>
            </w:ins>
          </w:p>
        </w:tc>
      </w:tr>
    </w:tbl>
    <w:p w14:paraId="12E43F30" w14:textId="77777777" w:rsidR="005A5F5B" w:rsidRDefault="005A5F5B" w:rsidP="005A5F5B">
      <w:pPr>
        <w:jc w:val="left"/>
        <w:rPr>
          <w:ins w:id="1872" w:author="Damien Altmann" w:date="2020-03-11T18:07: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A5F5B" w:rsidRPr="008621E6" w14:paraId="08DBD841" w14:textId="77777777" w:rsidTr="00EC528E">
        <w:trPr>
          <w:trHeight w:val="20"/>
          <w:ins w:id="1873" w:author="Damien Altmann" w:date="2020-03-11T18:07:00Z"/>
        </w:trPr>
        <w:tc>
          <w:tcPr>
            <w:tcW w:w="2335" w:type="dxa"/>
            <w:shd w:val="clear" w:color="auto" w:fill="FBD4B4" w:themeFill="accent6" w:themeFillTint="66"/>
          </w:tcPr>
          <w:p w14:paraId="5958BDDF" w14:textId="5A24846E" w:rsidR="005A5F5B" w:rsidRPr="00FB6FAA" w:rsidRDefault="005A5F5B" w:rsidP="00EC528E">
            <w:pPr>
              <w:jc w:val="left"/>
              <w:rPr>
                <w:ins w:id="1874" w:author="Damien Altmann" w:date="2020-03-11T18:07:00Z"/>
              </w:rPr>
            </w:pPr>
            <w:ins w:id="1875" w:author="Damien Altmann" w:date="2020-03-11T18:07:00Z">
              <w:r>
                <w:t>EAUS</w:t>
              </w:r>
            </w:ins>
            <w:r w:rsidR="00774630">
              <w:t>_SRS_1610171143_</w:t>
            </w:r>
            <w:ins w:id="1876" w:author="Damien Altmann" w:date="2020-03-11T18:07:00Z">
              <w:r>
                <w:t>0009</w:t>
              </w:r>
            </w:ins>
          </w:p>
        </w:tc>
        <w:tc>
          <w:tcPr>
            <w:tcW w:w="8573" w:type="dxa"/>
            <w:shd w:val="clear" w:color="auto" w:fill="FBD4B4" w:themeFill="accent6" w:themeFillTint="66"/>
          </w:tcPr>
          <w:p w14:paraId="3C78FF03" w14:textId="77777777" w:rsidR="005A5F5B" w:rsidRPr="008621E6" w:rsidRDefault="005A5F5B" w:rsidP="00EC528E">
            <w:pPr>
              <w:jc w:val="right"/>
              <w:rPr>
                <w:ins w:id="1877" w:author="Damien Altmann" w:date="2020-03-11T18:07:00Z"/>
                <w:lang w:val="fr-FR"/>
              </w:rPr>
            </w:pPr>
            <w:ins w:id="1878" w:author="Damien Altmann" w:date="2020-03-11T18:07:00Z">
              <w:r w:rsidRPr="007450F6">
                <w:rPr>
                  <w:lang w:val="fr-FR"/>
                </w:rPr>
                <w:t>EAUS</w:t>
              </w:r>
              <w:r>
                <w:rPr>
                  <w:lang w:val="fr-FR"/>
                </w:rPr>
                <w:t>_</w:t>
              </w:r>
              <w:r w:rsidRPr="007450F6">
                <w:rPr>
                  <w:lang w:val="fr-FR"/>
                </w:rPr>
                <w:t>SYS</w:t>
              </w:r>
              <w:r>
                <w:rPr>
                  <w:lang w:val="fr-FR"/>
                </w:rPr>
                <w:t>_xxxx_xxxx</w:t>
              </w:r>
            </w:ins>
          </w:p>
        </w:tc>
      </w:tr>
      <w:tr w:rsidR="005A5F5B" w:rsidRPr="004F4D45" w14:paraId="26FBAFCC" w14:textId="77777777" w:rsidTr="00EC528E">
        <w:trPr>
          <w:trHeight w:val="20"/>
          <w:ins w:id="1879" w:author="Damien Altmann" w:date="2020-03-11T18:07:00Z"/>
        </w:trPr>
        <w:tc>
          <w:tcPr>
            <w:tcW w:w="10908" w:type="dxa"/>
            <w:gridSpan w:val="2"/>
          </w:tcPr>
          <w:p w14:paraId="7503F7FF" w14:textId="4B61815D" w:rsidR="005A5F5B" w:rsidRDefault="005A5F5B" w:rsidP="00EC528E">
            <w:pPr>
              <w:jc w:val="left"/>
              <w:rPr>
                <w:ins w:id="1880" w:author="Damien Altmann" w:date="2020-03-11T18:07:00Z"/>
              </w:rPr>
            </w:pPr>
            <w:ins w:id="1881" w:author="Damien Altmann" w:date="2020-03-11T18:07:00Z">
              <w:r>
                <w:t>The</w:t>
              </w:r>
            </w:ins>
            <w:r w:rsidR="000E2905">
              <w:t xml:space="preserve"> CU </w:t>
            </w:r>
            <w:ins w:id="1882" w:author="Damien Altmann" w:date="2020-03-11T18:07:00Z">
              <w:r>
                <w:t>shall provide a way to store the last 20 Lying-Down Volume change events.</w:t>
              </w:r>
            </w:ins>
          </w:p>
          <w:p w14:paraId="344DEF4B" w14:textId="77777777" w:rsidR="005A5F5B" w:rsidRDefault="005A5F5B" w:rsidP="00EC528E">
            <w:pPr>
              <w:jc w:val="left"/>
              <w:rPr>
                <w:ins w:id="1883" w:author="Damien Altmann" w:date="2020-03-11T18:07:00Z"/>
              </w:rPr>
            </w:pPr>
            <w:ins w:id="1884" w:author="Damien Altmann" w:date="2020-03-11T18:07:00Z">
              <w:r>
                <w:t>Each logged event shall contain the following information:</w:t>
              </w:r>
            </w:ins>
          </w:p>
          <w:p w14:paraId="2CE1DB40" w14:textId="77777777" w:rsidR="005A5F5B" w:rsidRDefault="005A5F5B" w:rsidP="00EC528E">
            <w:pPr>
              <w:pStyle w:val="Paragraphedeliste"/>
              <w:numPr>
                <w:ilvl w:val="0"/>
                <w:numId w:val="45"/>
              </w:numPr>
              <w:jc w:val="left"/>
              <w:rPr>
                <w:ins w:id="1885" w:author="Damien Altmann" w:date="2020-03-11T18:07:00Z"/>
              </w:rPr>
            </w:pPr>
            <w:ins w:id="1886" w:author="Damien Altmann" w:date="2020-03-11T18:07:00Z">
              <w:r>
                <w:t>Timestamp – 4 bytes</w:t>
              </w:r>
            </w:ins>
          </w:p>
          <w:p w14:paraId="6FA4F945" w14:textId="77777777" w:rsidR="005A5F5B" w:rsidRPr="004F4D45" w:rsidRDefault="005A5F5B" w:rsidP="00EC528E">
            <w:pPr>
              <w:pStyle w:val="Paragraphedeliste"/>
              <w:numPr>
                <w:ilvl w:val="0"/>
                <w:numId w:val="45"/>
              </w:numPr>
              <w:jc w:val="left"/>
              <w:rPr>
                <w:ins w:id="1887" w:author="Damien Altmann" w:date="2020-03-11T18:07:00Z"/>
              </w:rPr>
            </w:pPr>
            <w:ins w:id="1888" w:author="Damien Altmann" w:date="2020-03-11T18:07:00Z">
              <w:r>
                <w:t>Lying-Down Volume value [motor steps] – 4 bytes</w:t>
              </w:r>
            </w:ins>
          </w:p>
        </w:tc>
      </w:tr>
    </w:tbl>
    <w:p w14:paraId="2093F5F6" w14:textId="77777777" w:rsidR="005A5F5B" w:rsidRDefault="005A5F5B" w:rsidP="005A5F5B">
      <w:pPr>
        <w:jc w:val="left"/>
        <w:rPr>
          <w:ins w:id="1889" w:author="Damien Altmann" w:date="2020-03-11T18:07: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A5F5B" w:rsidRPr="008621E6" w14:paraId="12C27604" w14:textId="77777777" w:rsidTr="00EC528E">
        <w:trPr>
          <w:trHeight w:val="20"/>
          <w:ins w:id="1890" w:author="Damien Altmann" w:date="2020-03-11T18:07:00Z"/>
        </w:trPr>
        <w:tc>
          <w:tcPr>
            <w:tcW w:w="2335" w:type="dxa"/>
            <w:shd w:val="clear" w:color="auto" w:fill="FBD4B4" w:themeFill="accent6" w:themeFillTint="66"/>
          </w:tcPr>
          <w:p w14:paraId="674F9177" w14:textId="08E43FE3" w:rsidR="005A5F5B" w:rsidRPr="00FB6FAA" w:rsidRDefault="005A5F5B" w:rsidP="00EC528E">
            <w:pPr>
              <w:jc w:val="left"/>
              <w:rPr>
                <w:ins w:id="1891" w:author="Damien Altmann" w:date="2020-03-11T18:07:00Z"/>
              </w:rPr>
            </w:pPr>
            <w:ins w:id="1892" w:author="Damien Altmann" w:date="2020-03-11T18:07:00Z">
              <w:r>
                <w:t>EAUS</w:t>
              </w:r>
            </w:ins>
            <w:r w:rsidR="00774630">
              <w:t>_SRS_1610171143_</w:t>
            </w:r>
            <w:ins w:id="1893" w:author="Damien Altmann" w:date="2020-03-11T18:07:00Z">
              <w:r>
                <w:t>0010</w:t>
              </w:r>
            </w:ins>
          </w:p>
        </w:tc>
        <w:tc>
          <w:tcPr>
            <w:tcW w:w="8573" w:type="dxa"/>
            <w:shd w:val="clear" w:color="auto" w:fill="FBD4B4" w:themeFill="accent6" w:themeFillTint="66"/>
          </w:tcPr>
          <w:p w14:paraId="728C7DC9" w14:textId="77777777" w:rsidR="005A5F5B" w:rsidRPr="008621E6" w:rsidRDefault="005A5F5B" w:rsidP="00EC528E">
            <w:pPr>
              <w:jc w:val="right"/>
              <w:rPr>
                <w:ins w:id="1894" w:author="Damien Altmann" w:date="2020-03-11T18:07:00Z"/>
                <w:lang w:val="fr-FR"/>
              </w:rPr>
            </w:pPr>
            <w:ins w:id="1895" w:author="Damien Altmann" w:date="2020-03-11T18:07:00Z">
              <w:r w:rsidRPr="007450F6">
                <w:rPr>
                  <w:lang w:val="fr-FR"/>
                </w:rPr>
                <w:t>EAUS</w:t>
              </w:r>
              <w:r>
                <w:rPr>
                  <w:lang w:val="fr-FR"/>
                </w:rPr>
                <w:t>_</w:t>
              </w:r>
              <w:r w:rsidRPr="007450F6">
                <w:rPr>
                  <w:lang w:val="fr-FR"/>
                </w:rPr>
                <w:t>SYS</w:t>
              </w:r>
              <w:r>
                <w:rPr>
                  <w:lang w:val="fr-FR"/>
                </w:rPr>
                <w:t>_xxxx_xxxx</w:t>
              </w:r>
            </w:ins>
          </w:p>
        </w:tc>
      </w:tr>
      <w:tr w:rsidR="005A5F5B" w:rsidRPr="004F4D45" w14:paraId="6E2A6B82" w14:textId="77777777" w:rsidTr="00EC528E">
        <w:trPr>
          <w:trHeight w:val="20"/>
          <w:ins w:id="1896" w:author="Damien Altmann" w:date="2020-03-11T18:07:00Z"/>
        </w:trPr>
        <w:tc>
          <w:tcPr>
            <w:tcW w:w="10908" w:type="dxa"/>
            <w:gridSpan w:val="2"/>
          </w:tcPr>
          <w:p w14:paraId="493643CE" w14:textId="54AD0355" w:rsidR="005A5F5B" w:rsidRDefault="005A5F5B" w:rsidP="00EC528E">
            <w:pPr>
              <w:jc w:val="left"/>
              <w:rPr>
                <w:ins w:id="1897" w:author="Damien Altmann" w:date="2020-03-11T18:07:00Z"/>
              </w:rPr>
            </w:pPr>
            <w:ins w:id="1898" w:author="Damien Altmann" w:date="2020-03-11T18:07:00Z">
              <w:r>
                <w:t>The</w:t>
              </w:r>
            </w:ins>
            <w:r w:rsidR="000E2905">
              <w:t xml:space="preserve"> CU </w:t>
            </w:r>
            <w:ins w:id="1899" w:author="Damien Altmann" w:date="2020-03-11T18:07:00Z">
              <w:r>
                <w:t>shall provide a way to store the last 20 End-Of-Life threshold change events.</w:t>
              </w:r>
            </w:ins>
          </w:p>
          <w:p w14:paraId="41D41332" w14:textId="77777777" w:rsidR="005A5F5B" w:rsidRDefault="005A5F5B" w:rsidP="00EC528E">
            <w:pPr>
              <w:jc w:val="left"/>
              <w:rPr>
                <w:ins w:id="1900" w:author="Damien Altmann" w:date="2020-03-11T18:07:00Z"/>
              </w:rPr>
            </w:pPr>
            <w:ins w:id="1901" w:author="Damien Altmann" w:date="2020-03-11T18:07:00Z">
              <w:r>
                <w:t>Each logged event shall contain the following information:</w:t>
              </w:r>
            </w:ins>
          </w:p>
          <w:p w14:paraId="7FF14B70" w14:textId="77777777" w:rsidR="005A5F5B" w:rsidRDefault="005A5F5B" w:rsidP="00EC528E">
            <w:pPr>
              <w:pStyle w:val="Paragraphedeliste"/>
              <w:numPr>
                <w:ilvl w:val="0"/>
                <w:numId w:val="45"/>
              </w:numPr>
              <w:jc w:val="left"/>
              <w:rPr>
                <w:ins w:id="1902" w:author="Damien Altmann" w:date="2020-03-11T18:07:00Z"/>
              </w:rPr>
            </w:pPr>
            <w:ins w:id="1903" w:author="Damien Altmann" w:date="2020-03-11T18:07:00Z">
              <w:r>
                <w:t>Timestamp – 4 bytes</w:t>
              </w:r>
            </w:ins>
          </w:p>
          <w:p w14:paraId="66E80591" w14:textId="77777777" w:rsidR="005A5F5B" w:rsidRPr="004F4D45" w:rsidRDefault="005A5F5B" w:rsidP="00EC528E">
            <w:pPr>
              <w:pStyle w:val="Paragraphedeliste"/>
              <w:numPr>
                <w:ilvl w:val="0"/>
                <w:numId w:val="45"/>
              </w:numPr>
              <w:jc w:val="left"/>
              <w:rPr>
                <w:ins w:id="1904" w:author="Damien Altmann" w:date="2020-03-11T18:07:00Z"/>
              </w:rPr>
            </w:pPr>
            <w:ins w:id="1905" w:author="Damien Altmann" w:date="2020-03-11T18:07:00Z">
              <w:r>
                <w:t>End-Of-Life threshold value [</w:t>
              </w:r>
              <w:r w:rsidRPr="00B2479B">
                <w:rPr>
                  <w:highlight w:val="yellow"/>
                </w:rPr>
                <w:t>ADC value</w:t>
              </w:r>
              <w:r>
                <w:t>] – 4 bytes</w:t>
              </w:r>
            </w:ins>
          </w:p>
        </w:tc>
      </w:tr>
    </w:tbl>
    <w:p w14:paraId="6C6B4047" w14:textId="77777777" w:rsidR="005A5F5B" w:rsidRDefault="005A5F5B" w:rsidP="005A5F5B">
      <w:pPr>
        <w:jc w:val="left"/>
        <w:rPr>
          <w:ins w:id="1906" w:author="Damien Altmann" w:date="2020-03-11T18:07: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A5F5B" w:rsidRPr="008621E6" w14:paraId="611C4CA2" w14:textId="77777777" w:rsidTr="00EC528E">
        <w:trPr>
          <w:trHeight w:val="20"/>
          <w:ins w:id="1907" w:author="Damien Altmann" w:date="2020-03-11T18:07:00Z"/>
        </w:trPr>
        <w:tc>
          <w:tcPr>
            <w:tcW w:w="2335" w:type="dxa"/>
            <w:shd w:val="clear" w:color="auto" w:fill="FBD4B4" w:themeFill="accent6" w:themeFillTint="66"/>
          </w:tcPr>
          <w:p w14:paraId="698DCCEA" w14:textId="6AD7CC87" w:rsidR="005A5F5B" w:rsidRPr="00FB6FAA" w:rsidRDefault="005A5F5B" w:rsidP="00EC528E">
            <w:pPr>
              <w:jc w:val="left"/>
              <w:rPr>
                <w:ins w:id="1908" w:author="Damien Altmann" w:date="2020-03-11T18:07:00Z"/>
              </w:rPr>
            </w:pPr>
            <w:ins w:id="1909" w:author="Damien Altmann" w:date="2020-03-11T18:07:00Z">
              <w:r>
                <w:t>EAUS</w:t>
              </w:r>
            </w:ins>
            <w:r w:rsidR="00774630">
              <w:t>_SRS_1610171143_</w:t>
            </w:r>
            <w:ins w:id="1910" w:author="Damien Altmann" w:date="2020-03-11T18:07:00Z">
              <w:r>
                <w:t>0011</w:t>
              </w:r>
            </w:ins>
          </w:p>
        </w:tc>
        <w:tc>
          <w:tcPr>
            <w:tcW w:w="8573" w:type="dxa"/>
            <w:shd w:val="clear" w:color="auto" w:fill="FBD4B4" w:themeFill="accent6" w:themeFillTint="66"/>
          </w:tcPr>
          <w:p w14:paraId="7FFB2736" w14:textId="77777777" w:rsidR="005A5F5B" w:rsidRPr="008621E6" w:rsidRDefault="005A5F5B" w:rsidP="00EC528E">
            <w:pPr>
              <w:jc w:val="right"/>
              <w:rPr>
                <w:ins w:id="1911" w:author="Damien Altmann" w:date="2020-03-11T18:07:00Z"/>
                <w:lang w:val="fr-FR"/>
              </w:rPr>
            </w:pPr>
            <w:ins w:id="1912" w:author="Damien Altmann" w:date="2020-03-11T18:07:00Z">
              <w:r w:rsidRPr="007450F6">
                <w:rPr>
                  <w:lang w:val="fr-FR"/>
                </w:rPr>
                <w:t>EAUS</w:t>
              </w:r>
              <w:r>
                <w:rPr>
                  <w:lang w:val="fr-FR"/>
                </w:rPr>
                <w:t>_</w:t>
              </w:r>
              <w:r w:rsidRPr="007450F6">
                <w:rPr>
                  <w:lang w:val="fr-FR"/>
                </w:rPr>
                <w:t>SYS</w:t>
              </w:r>
              <w:r>
                <w:rPr>
                  <w:lang w:val="fr-FR"/>
                </w:rPr>
                <w:t>_xxxx_xxxx</w:t>
              </w:r>
            </w:ins>
          </w:p>
        </w:tc>
      </w:tr>
      <w:tr w:rsidR="005A5F5B" w:rsidRPr="004F4D45" w14:paraId="25702FE4" w14:textId="77777777" w:rsidTr="00EC528E">
        <w:trPr>
          <w:trHeight w:val="20"/>
          <w:ins w:id="1913" w:author="Damien Altmann" w:date="2020-03-11T18:07:00Z"/>
        </w:trPr>
        <w:tc>
          <w:tcPr>
            <w:tcW w:w="10908" w:type="dxa"/>
            <w:gridSpan w:val="2"/>
          </w:tcPr>
          <w:p w14:paraId="15B4D32C" w14:textId="28E427C8" w:rsidR="005A5F5B" w:rsidRDefault="005A5F5B" w:rsidP="00EC528E">
            <w:pPr>
              <w:jc w:val="left"/>
              <w:rPr>
                <w:ins w:id="1914" w:author="Damien Altmann" w:date="2020-03-11T18:07:00Z"/>
              </w:rPr>
            </w:pPr>
            <w:ins w:id="1915" w:author="Damien Altmann" w:date="2020-03-11T18:07:00Z">
              <w:r>
                <w:t>The</w:t>
              </w:r>
            </w:ins>
            <w:r w:rsidR="000E2905">
              <w:t xml:space="preserve"> CU </w:t>
            </w:r>
            <w:ins w:id="1916" w:author="Damien Altmann" w:date="2020-03-11T18:07:00Z">
              <w:r>
                <w:t>shall provide a way to store the last 20 UroTimer detection events.</w:t>
              </w:r>
            </w:ins>
          </w:p>
          <w:p w14:paraId="5515FD2D" w14:textId="77777777" w:rsidR="005A5F5B" w:rsidRDefault="005A5F5B" w:rsidP="00EC528E">
            <w:pPr>
              <w:jc w:val="left"/>
              <w:rPr>
                <w:ins w:id="1917" w:author="Damien Altmann" w:date="2020-03-11T18:07:00Z"/>
              </w:rPr>
            </w:pPr>
            <w:ins w:id="1918" w:author="Damien Altmann" w:date="2020-03-11T18:07:00Z">
              <w:r>
                <w:t>Each logged event shall contain the following information:</w:t>
              </w:r>
            </w:ins>
          </w:p>
          <w:p w14:paraId="479E780C" w14:textId="77777777" w:rsidR="005A5F5B" w:rsidRPr="004F4D45" w:rsidRDefault="005A5F5B" w:rsidP="00EC528E">
            <w:pPr>
              <w:pStyle w:val="Paragraphedeliste"/>
              <w:numPr>
                <w:ilvl w:val="0"/>
                <w:numId w:val="45"/>
              </w:numPr>
              <w:jc w:val="left"/>
              <w:rPr>
                <w:ins w:id="1919" w:author="Damien Altmann" w:date="2020-03-11T18:07:00Z"/>
              </w:rPr>
            </w:pPr>
            <w:ins w:id="1920" w:author="Damien Altmann" w:date="2020-03-11T18:07:00Z">
              <w:r>
                <w:t>Timestamp – 4 bytes</w:t>
              </w:r>
            </w:ins>
          </w:p>
        </w:tc>
      </w:tr>
    </w:tbl>
    <w:p w14:paraId="5BE9F4E6" w14:textId="77777777" w:rsidR="005A5F5B" w:rsidRDefault="005A5F5B" w:rsidP="005A5F5B">
      <w:pPr>
        <w:jc w:val="left"/>
        <w:rPr>
          <w:ins w:id="1921" w:author="Damien Altmann" w:date="2020-03-11T18:07: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A5F5B" w:rsidRPr="008621E6" w14:paraId="0FDCEBDC" w14:textId="77777777" w:rsidTr="00EC528E">
        <w:trPr>
          <w:trHeight w:val="20"/>
          <w:ins w:id="1922" w:author="Damien Altmann" w:date="2020-03-11T18:07:00Z"/>
        </w:trPr>
        <w:tc>
          <w:tcPr>
            <w:tcW w:w="2335" w:type="dxa"/>
            <w:shd w:val="clear" w:color="auto" w:fill="FBD4B4" w:themeFill="accent6" w:themeFillTint="66"/>
          </w:tcPr>
          <w:p w14:paraId="396508CD" w14:textId="4CD0AAD3" w:rsidR="005A5F5B" w:rsidRPr="00FB6FAA" w:rsidRDefault="005A5F5B" w:rsidP="00EC528E">
            <w:pPr>
              <w:jc w:val="left"/>
              <w:rPr>
                <w:ins w:id="1923" w:author="Damien Altmann" w:date="2020-03-11T18:07:00Z"/>
              </w:rPr>
            </w:pPr>
            <w:ins w:id="1924" w:author="Damien Altmann" w:date="2020-03-11T18:07:00Z">
              <w:r>
                <w:t>EAUS</w:t>
              </w:r>
            </w:ins>
            <w:r w:rsidR="00774630">
              <w:t>_SRS_1610171143_</w:t>
            </w:r>
            <w:ins w:id="1925" w:author="Damien Altmann" w:date="2020-03-11T18:07:00Z">
              <w:r>
                <w:t>0012</w:t>
              </w:r>
            </w:ins>
          </w:p>
        </w:tc>
        <w:tc>
          <w:tcPr>
            <w:tcW w:w="8573" w:type="dxa"/>
            <w:shd w:val="clear" w:color="auto" w:fill="FBD4B4" w:themeFill="accent6" w:themeFillTint="66"/>
          </w:tcPr>
          <w:p w14:paraId="740F73DD" w14:textId="77777777" w:rsidR="005A5F5B" w:rsidRPr="008621E6" w:rsidRDefault="005A5F5B" w:rsidP="00EC528E">
            <w:pPr>
              <w:jc w:val="right"/>
              <w:rPr>
                <w:ins w:id="1926" w:author="Damien Altmann" w:date="2020-03-11T18:07:00Z"/>
                <w:lang w:val="fr-FR"/>
              </w:rPr>
            </w:pPr>
            <w:ins w:id="1927" w:author="Damien Altmann" w:date="2020-03-11T18:07:00Z">
              <w:r w:rsidRPr="007450F6">
                <w:rPr>
                  <w:lang w:val="fr-FR"/>
                </w:rPr>
                <w:t>EAUS</w:t>
              </w:r>
              <w:r>
                <w:rPr>
                  <w:lang w:val="fr-FR"/>
                </w:rPr>
                <w:t>_</w:t>
              </w:r>
              <w:r w:rsidRPr="007450F6">
                <w:rPr>
                  <w:lang w:val="fr-FR"/>
                </w:rPr>
                <w:t>SYS</w:t>
              </w:r>
              <w:r>
                <w:rPr>
                  <w:lang w:val="fr-FR"/>
                </w:rPr>
                <w:t>_xxxx_xxxx</w:t>
              </w:r>
            </w:ins>
          </w:p>
        </w:tc>
      </w:tr>
      <w:tr w:rsidR="005A5F5B" w:rsidRPr="004F4D45" w14:paraId="074E6CC7" w14:textId="77777777" w:rsidTr="00EC528E">
        <w:trPr>
          <w:trHeight w:val="20"/>
          <w:ins w:id="1928" w:author="Damien Altmann" w:date="2020-03-11T18:07:00Z"/>
        </w:trPr>
        <w:tc>
          <w:tcPr>
            <w:tcW w:w="10908" w:type="dxa"/>
            <w:gridSpan w:val="2"/>
          </w:tcPr>
          <w:p w14:paraId="29511317" w14:textId="1D1ACE42" w:rsidR="005A5F5B" w:rsidRDefault="005A5F5B" w:rsidP="00EC528E">
            <w:pPr>
              <w:jc w:val="left"/>
              <w:rPr>
                <w:ins w:id="1929" w:author="Damien Altmann" w:date="2020-03-11T18:07:00Z"/>
              </w:rPr>
            </w:pPr>
            <w:ins w:id="1930" w:author="Damien Altmann" w:date="2020-03-11T18:07:00Z">
              <w:r>
                <w:t>The</w:t>
              </w:r>
            </w:ins>
            <w:r w:rsidR="000E2905">
              <w:t xml:space="preserve"> CU </w:t>
            </w:r>
            <w:ins w:id="1931" w:author="Damien Altmann" w:date="2020-03-11T18:07:00Z">
              <w:r>
                <w:t>shall provide a way to store the last End-Of-Life detection event.</w:t>
              </w:r>
            </w:ins>
          </w:p>
          <w:p w14:paraId="26562DBA" w14:textId="77777777" w:rsidR="005A5F5B" w:rsidRDefault="005A5F5B" w:rsidP="00EC528E">
            <w:pPr>
              <w:jc w:val="left"/>
              <w:rPr>
                <w:ins w:id="1932" w:author="Damien Altmann" w:date="2020-03-11T18:07:00Z"/>
              </w:rPr>
            </w:pPr>
            <w:ins w:id="1933" w:author="Damien Altmann" w:date="2020-03-11T18:07:00Z">
              <w:r>
                <w:t>Each logged event shall contain the following information:</w:t>
              </w:r>
            </w:ins>
          </w:p>
          <w:p w14:paraId="53250047" w14:textId="77777777" w:rsidR="005A5F5B" w:rsidRDefault="005A5F5B" w:rsidP="00EC528E">
            <w:pPr>
              <w:pStyle w:val="Paragraphedeliste"/>
              <w:numPr>
                <w:ilvl w:val="0"/>
                <w:numId w:val="45"/>
              </w:numPr>
              <w:jc w:val="left"/>
              <w:rPr>
                <w:ins w:id="1934" w:author="Damien Altmann" w:date="2020-03-11T18:07:00Z"/>
              </w:rPr>
            </w:pPr>
            <w:ins w:id="1935" w:author="Damien Altmann" w:date="2020-03-11T18:07:00Z">
              <w:r>
                <w:t>Timestamp – 4 bytes</w:t>
              </w:r>
            </w:ins>
          </w:p>
          <w:p w14:paraId="4D88771D" w14:textId="77777777" w:rsidR="005A5F5B" w:rsidRPr="004F4D45" w:rsidRDefault="005A5F5B" w:rsidP="00EC528E">
            <w:pPr>
              <w:pStyle w:val="Paragraphedeliste"/>
              <w:numPr>
                <w:ilvl w:val="0"/>
                <w:numId w:val="45"/>
              </w:numPr>
              <w:jc w:val="left"/>
              <w:rPr>
                <w:ins w:id="1936" w:author="Damien Altmann" w:date="2020-03-11T18:07:00Z"/>
              </w:rPr>
            </w:pPr>
            <w:ins w:id="1937" w:author="Damien Altmann" w:date="2020-03-11T18:07:00Z">
              <w:r>
                <w:t>Battery level value [</w:t>
              </w:r>
              <w:r w:rsidRPr="00B2479B">
                <w:rPr>
                  <w:highlight w:val="yellow"/>
                </w:rPr>
                <w:t>ADC value</w:t>
              </w:r>
              <w:r>
                <w:t>] – 4 bytes</w:t>
              </w:r>
            </w:ins>
          </w:p>
        </w:tc>
      </w:tr>
    </w:tbl>
    <w:p w14:paraId="66AFCE94" w14:textId="77777777" w:rsidR="005A5F5B" w:rsidRDefault="005A5F5B" w:rsidP="005A5F5B">
      <w:pPr>
        <w:jc w:val="left"/>
        <w:rPr>
          <w:ins w:id="1938" w:author="Damien Altmann" w:date="2020-03-11T18:07: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A5F5B" w:rsidRPr="008621E6" w14:paraId="4C567F1F" w14:textId="77777777" w:rsidTr="00EC528E">
        <w:trPr>
          <w:trHeight w:val="20"/>
          <w:ins w:id="1939" w:author="Damien Altmann" w:date="2020-03-11T18:07:00Z"/>
        </w:trPr>
        <w:tc>
          <w:tcPr>
            <w:tcW w:w="2335" w:type="dxa"/>
            <w:shd w:val="clear" w:color="auto" w:fill="FBD4B4" w:themeFill="accent6" w:themeFillTint="66"/>
          </w:tcPr>
          <w:p w14:paraId="0194FE21" w14:textId="482C7CE9" w:rsidR="005A5F5B" w:rsidRPr="00FB6FAA" w:rsidRDefault="005A5F5B" w:rsidP="00EC528E">
            <w:pPr>
              <w:jc w:val="left"/>
              <w:rPr>
                <w:ins w:id="1940" w:author="Damien Altmann" w:date="2020-03-11T18:07:00Z"/>
              </w:rPr>
            </w:pPr>
            <w:ins w:id="1941" w:author="Damien Altmann" w:date="2020-03-11T18:07:00Z">
              <w:r>
                <w:t>EAUS</w:t>
              </w:r>
            </w:ins>
            <w:r w:rsidR="00774630">
              <w:t>_SRS_1610171143_</w:t>
            </w:r>
            <w:ins w:id="1942" w:author="Damien Altmann" w:date="2020-03-11T18:07:00Z">
              <w:r>
                <w:t>0013</w:t>
              </w:r>
            </w:ins>
          </w:p>
        </w:tc>
        <w:tc>
          <w:tcPr>
            <w:tcW w:w="8573" w:type="dxa"/>
            <w:shd w:val="clear" w:color="auto" w:fill="FBD4B4" w:themeFill="accent6" w:themeFillTint="66"/>
          </w:tcPr>
          <w:p w14:paraId="4BE5DCDA" w14:textId="77777777" w:rsidR="005A5F5B" w:rsidRPr="008621E6" w:rsidRDefault="005A5F5B" w:rsidP="00EC528E">
            <w:pPr>
              <w:jc w:val="right"/>
              <w:rPr>
                <w:ins w:id="1943" w:author="Damien Altmann" w:date="2020-03-11T18:07:00Z"/>
                <w:lang w:val="fr-FR"/>
              </w:rPr>
            </w:pPr>
            <w:ins w:id="1944" w:author="Damien Altmann" w:date="2020-03-11T18:07:00Z">
              <w:r w:rsidRPr="007450F6">
                <w:rPr>
                  <w:lang w:val="fr-FR"/>
                </w:rPr>
                <w:t>EAUS</w:t>
              </w:r>
              <w:r>
                <w:rPr>
                  <w:lang w:val="fr-FR"/>
                </w:rPr>
                <w:t>_</w:t>
              </w:r>
              <w:r w:rsidRPr="007450F6">
                <w:rPr>
                  <w:lang w:val="fr-FR"/>
                </w:rPr>
                <w:t>SYS</w:t>
              </w:r>
              <w:r>
                <w:rPr>
                  <w:lang w:val="fr-FR"/>
                </w:rPr>
                <w:t>_xxxx_xxxx</w:t>
              </w:r>
            </w:ins>
          </w:p>
        </w:tc>
      </w:tr>
      <w:tr w:rsidR="005A5F5B" w:rsidRPr="004F4D45" w14:paraId="42BD1034" w14:textId="77777777" w:rsidTr="00EC528E">
        <w:trPr>
          <w:trHeight w:val="20"/>
          <w:ins w:id="1945" w:author="Damien Altmann" w:date="2020-03-11T18:07:00Z"/>
        </w:trPr>
        <w:tc>
          <w:tcPr>
            <w:tcW w:w="10908" w:type="dxa"/>
            <w:gridSpan w:val="2"/>
          </w:tcPr>
          <w:p w14:paraId="2D57AB18" w14:textId="06BA45BD" w:rsidR="005A5F5B" w:rsidRDefault="005A5F5B" w:rsidP="00EC528E">
            <w:pPr>
              <w:jc w:val="left"/>
              <w:rPr>
                <w:ins w:id="1946" w:author="Damien Altmann" w:date="2020-03-11T18:07:00Z"/>
              </w:rPr>
            </w:pPr>
            <w:ins w:id="1947" w:author="Damien Altmann" w:date="2020-03-11T18:07:00Z">
              <w:r>
                <w:t>The</w:t>
              </w:r>
            </w:ins>
            <w:r w:rsidR="000E2905">
              <w:t xml:space="preserve"> CU </w:t>
            </w:r>
            <w:ins w:id="1948" w:author="Damien Altmann" w:date="2020-03-11T18:07:00Z">
              <w:r>
                <w:t xml:space="preserve">shall provide a way to store </w:t>
              </w:r>
              <w:del w:id="1949" w:author="Rafael Wehrmeister Padilha" w:date="2020-08-24T12:02:00Z">
                <w:r w:rsidDel="006F25E4">
                  <w:delText>during</w:delText>
                </w:r>
              </w:del>
            </w:ins>
            <w:ins w:id="1950" w:author="Rafael Wehrmeister Padilha" w:date="2020-08-24T12:02:00Z">
              <w:r>
                <w:t>for</w:t>
              </w:r>
            </w:ins>
            <w:ins w:id="1951" w:author="Damien Altmann" w:date="2020-03-11T18:07:00Z">
              <w:r>
                <w:t xml:space="preserve"> 5 years the daily count for the following PRC events [later referred to as “PRC events”]:</w:t>
              </w:r>
            </w:ins>
          </w:p>
          <w:p w14:paraId="174B819A" w14:textId="77777777" w:rsidR="005A5F5B" w:rsidRDefault="005A5F5B" w:rsidP="00EC528E">
            <w:pPr>
              <w:pStyle w:val="Paragraphedeliste"/>
              <w:numPr>
                <w:ilvl w:val="0"/>
                <w:numId w:val="46"/>
              </w:numPr>
              <w:jc w:val="left"/>
              <w:rPr>
                <w:ins w:id="1952" w:author="Damien Altmann" w:date="2020-03-11T18:07:00Z"/>
              </w:rPr>
            </w:pPr>
            <w:ins w:id="1953" w:author="Damien Altmann" w:date="2020-03-11T18:07:00Z">
              <w:r>
                <w:t>Voiding Button press</w:t>
              </w:r>
            </w:ins>
          </w:p>
          <w:p w14:paraId="46B7A82B" w14:textId="77777777" w:rsidR="005A5F5B" w:rsidRDefault="005A5F5B" w:rsidP="00EC528E">
            <w:pPr>
              <w:pStyle w:val="Paragraphedeliste"/>
              <w:numPr>
                <w:ilvl w:val="0"/>
                <w:numId w:val="46"/>
              </w:numPr>
              <w:jc w:val="left"/>
              <w:rPr>
                <w:ins w:id="1954" w:author="Damien Altmann" w:date="2020-03-11T18:07:00Z"/>
              </w:rPr>
            </w:pPr>
            <w:ins w:id="1955" w:author="Damien Altmann" w:date="2020-03-11T18:07:00Z">
              <w:r>
                <w:t>Lying-down Button press</w:t>
              </w:r>
            </w:ins>
          </w:p>
          <w:p w14:paraId="0EBB4E71" w14:textId="77777777" w:rsidR="005A5F5B" w:rsidRPr="004F4D45" w:rsidRDefault="005A5F5B" w:rsidP="00EC528E">
            <w:pPr>
              <w:pStyle w:val="Paragraphedeliste"/>
              <w:numPr>
                <w:ilvl w:val="0"/>
                <w:numId w:val="46"/>
              </w:numPr>
              <w:jc w:val="left"/>
              <w:rPr>
                <w:ins w:id="1956" w:author="Damien Altmann" w:date="2020-03-11T18:07:00Z"/>
              </w:rPr>
            </w:pPr>
            <w:ins w:id="1957" w:author="Damien Altmann" w:date="2020-03-11T18:07:00Z">
              <w:r>
                <w:t>Baseline Button press</w:t>
              </w:r>
            </w:ins>
          </w:p>
        </w:tc>
      </w:tr>
    </w:tbl>
    <w:p w14:paraId="6A237BD8" w14:textId="77777777" w:rsidR="005A5F5B" w:rsidRDefault="005A5F5B" w:rsidP="005A5F5B">
      <w:pPr>
        <w:jc w:val="left"/>
        <w:rPr>
          <w:ins w:id="1958" w:author="Damien Altmann" w:date="2020-03-11T18:07: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A5F5B" w:rsidRPr="008621E6" w14:paraId="59F52E3D" w14:textId="77777777" w:rsidTr="00EC528E">
        <w:trPr>
          <w:trHeight w:val="20"/>
          <w:ins w:id="1959" w:author="Damien Altmann" w:date="2020-03-11T18:07:00Z"/>
        </w:trPr>
        <w:tc>
          <w:tcPr>
            <w:tcW w:w="2335" w:type="dxa"/>
            <w:shd w:val="clear" w:color="auto" w:fill="FBD4B4" w:themeFill="accent6" w:themeFillTint="66"/>
          </w:tcPr>
          <w:p w14:paraId="6E530F51" w14:textId="18757D72" w:rsidR="005A5F5B" w:rsidRPr="00FB6FAA" w:rsidRDefault="005A5F5B" w:rsidP="00EC528E">
            <w:pPr>
              <w:jc w:val="left"/>
              <w:rPr>
                <w:ins w:id="1960" w:author="Damien Altmann" w:date="2020-03-11T18:07:00Z"/>
              </w:rPr>
            </w:pPr>
            <w:ins w:id="1961" w:author="Damien Altmann" w:date="2020-03-11T18:07:00Z">
              <w:r>
                <w:t>EAUS</w:t>
              </w:r>
            </w:ins>
            <w:r w:rsidR="00774630">
              <w:t>_SRS_1610171143_</w:t>
            </w:r>
            <w:ins w:id="1962" w:author="Damien Altmann" w:date="2020-03-11T18:07:00Z">
              <w:r>
                <w:t>0014</w:t>
              </w:r>
            </w:ins>
          </w:p>
        </w:tc>
        <w:tc>
          <w:tcPr>
            <w:tcW w:w="8573" w:type="dxa"/>
            <w:shd w:val="clear" w:color="auto" w:fill="FBD4B4" w:themeFill="accent6" w:themeFillTint="66"/>
          </w:tcPr>
          <w:p w14:paraId="037F8E51" w14:textId="77777777" w:rsidR="005A5F5B" w:rsidRPr="00C11273" w:rsidRDefault="005A5F5B" w:rsidP="00EC528E">
            <w:pPr>
              <w:jc w:val="right"/>
              <w:rPr>
                <w:ins w:id="1963" w:author="Damien Altmann" w:date="2020-03-11T18:07:00Z"/>
                <w:highlight w:val="yellow"/>
                <w:lang w:val="fr-FR"/>
              </w:rPr>
            </w:pPr>
            <w:ins w:id="1964" w:author="Damien Altmann" w:date="2020-03-11T18:07:00Z">
              <w:r w:rsidRPr="00C11273">
                <w:rPr>
                  <w:highlight w:val="yellow"/>
                  <w:lang w:val="fr-FR"/>
                </w:rPr>
                <w:t>EAUS_SYS_xxxx_xxxx,</w:t>
              </w:r>
            </w:ins>
          </w:p>
          <w:p w14:paraId="4F835E84" w14:textId="77777777" w:rsidR="005A5F5B" w:rsidRPr="00C11273" w:rsidRDefault="005A5F5B" w:rsidP="00EC528E">
            <w:pPr>
              <w:jc w:val="right"/>
              <w:rPr>
                <w:ins w:id="1965" w:author="Benjamin Roustan" w:date="2020-03-13T14:53:00Z"/>
                <w:highlight w:val="yellow"/>
                <w:lang w:val="fr-FR"/>
              </w:rPr>
            </w:pPr>
            <w:ins w:id="1966" w:author="Damien Altmann" w:date="2020-03-11T18:07:00Z">
              <w:r w:rsidRPr="00C11273">
                <w:rPr>
                  <w:highlight w:val="yellow"/>
                  <w:lang w:val="fr-FR"/>
                </w:rPr>
                <w:t>EAUS_RSK_0000_0064</w:t>
              </w:r>
            </w:ins>
            <w:ins w:id="1967" w:author="Benjamin Roustan" w:date="2020-03-13T14:53:00Z">
              <w:r w:rsidRPr="00C11273">
                <w:rPr>
                  <w:highlight w:val="yellow"/>
                  <w:lang w:val="fr-FR"/>
                </w:rPr>
                <w:t>,</w:t>
              </w:r>
            </w:ins>
          </w:p>
          <w:p w14:paraId="7DCDC46B" w14:textId="77777777" w:rsidR="005A5F5B" w:rsidRPr="00C11273" w:rsidRDefault="005A5F5B" w:rsidP="00EC528E">
            <w:pPr>
              <w:jc w:val="right"/>
              <w:rPr>
                <w:ins w:id="1968" w:author="Damien Altmann" w:date="2020-03-11T18:07:00Z"/>
                <w:highlight w:val="yellow"/>
                <w:lang w:val="fr-FR"/>
              </w:rPr>
            </w:pPr>
            <w:commentRangeStart w:id="1969"/>
            <w:ins w:id="1970" w:author="Benjamin Roustan" w:date="2020-03-13T14:53:00Z">
              <w:r w:rsidRPr="00C11273">
                <w:rPr>
                  <w:highlight w:val="yellow"/>
                  <w:lang w:val="fr-FR"/>
                </w:rPr>
                <w:t>EAUS_SYS_0000_0234</w:t>
              </w:r>
              <w:commentRangeEnd w:id="1969"/>
              <w:r w:rsidRPr="00C11273">
                <w:rPr>
                  <w:rStyle w:val="Marquedecommentaire"/>
                  <w:highlight w:val="yellow"/>
                </w:rPr>
                <w:commentReference w:id="1969"/>
              </w:r>
            </w:ins>
          </w:p>
        </w:tc>
      </w:tr>
      <w:tr w:rsidR="005A5F5B" w:rsidRPr="004F4D45" w14:paraId="3C8E2E9F" w14:textId="77777777" w:rsidTr="00EC528E">
        <w:trPr>
          <w:trHeight w:val="20"/>
          <w:ins w:id="1971" w:author="Damien Altmann" w:date="2020-03-11T18:07:00Z"/>
        </w:trPr>
        <w:tc>
          <w:tcPr>
            <w:tcW w:w="10908" w:type="dxa"/>
            <w:gridSpan w:val="2"/>
          </w:tcPr>
          <w:p w14:paraId="2DFBAD42" w14:textId="27A34A54" w:rsidR="005A5F5B" w:rsidRDefault="005A5F5B" w:rsidP="00EC528E">
            <w:pPr>
              <w:jc w:val="left"/>
              <w:rPr>
                <w:ins w:id="1972" w:author="Damien Altmann" w:date="2020-03-11T18:07:00Z"/>
              </w:rPr>
            </w:pPr>
            <w:ins w:id="1973" w:author="Damien Altmann" w:date="2020-03-11T18:07:00Z">
              <w:r>
                <w:t>The</w:t>
              </w:r>
            </w:ins>
            <w:r w:rsidR="000E2905">
              <w:t xml:space="preserve"> CU </w:t>
            </w:r>
            <w:ins w:id="1974" w:author="Damien Altmann" w:date="2020-03-11T18:07:00Z">
              <w:r>
                <w:t>shall provide a way to store the following data [later referred to as “periodic data”] before each pump movement:</w:t>
              </w:r>
            </w:ins>
          </w:p>
          <w:p w14:paraId="2B328150" w14:textId="77777777" w:rsidR="005A5F5B" w:rsidRDefault="005A5F5B" w:rsidP="00EC528E">
            <w:pPr>
              <w:pStyle w:val="Paragraphedeliste"/>
              <w:numPr>
                <w:ilvl w:val="0"/>
                <w:numId w:val="45"/>
              </w:numPr>
              <w:jc w:val="left"/>
              <w:rPr>
                <w:ins w:id="1975" w:author="Damien Altmann" w:date="2020-03-11T18:07:00Z"/>
              </w:rPr>
            </w:pPr>
            <w:ins w:id="1976" w:author="Damien Altmann" w:date="2020-03-11T18:07:00Z">
              <w:r>
                <w:t>Timestamp – 4 bytes</w:t>
              </w:r>
            </w:ins>
          </w:p>
          <w:p w14:paraId="4B97A6B7" w14:textId="1ACA2D55" w:rsidR="005A5F5B" w:rsidRDefault="004C0F83" w:rsidP="00EC528E">
            <w:pPr>
              <w:pStyle w:val="Paragraphedeliste"/>
              <w:numPr>
                <w:ilvl w:val="0"/>
                <w:numId w:val="45"/>
              </w:numPr>
              <w:jc w:val="left"/>
              <w:rPr>
                <w:ins w:id="1977" w:author="Damien Altmann" w:date="2020-03-11T18:07:00Z"/>
              </w:rPr>
            </w:pPr>
            <w:r>
              <w:t>Force Sensor</w:t>
            </w:r>
            <w:ins w:id="1978" w:author="Damien Altmann" w:date="2020-03-11T18:07:00Z">
              <w:r w:rsidR="005A5F5B">
                <w:t xml:space="preserve"> [ADC</w:t>
              </w:r>
            </w:ins>
            <w:r>
              <w:t xml:space="preserve"> raw</w:t>
            </w:r>
            <w:ins w:id="1979" w:author="Damien Altmann" w:date="2020-03-11T18:07:00Z">
              <w:r w:rsidR="005A5F5B">
                <w:t xml:space="preserve"> value] – 4 bytes</w:t>
              </w:r>
            </w:ins>
          </w:p>
          <w:p w14:paraId="13E38D5B" w14:textId="77777777" w:rsidR="005A5F5B" w:rsidRDefault="005A5F5B" w:rsidP="00EC528E">
            <w:pPr>
              <w:pStyle w:val="Paragraphedeliste"/>
              <w:numPr>
                <w:ilvl w:val="0"/>
                <w:numId w:val="45"/>
              </w:numPr>
              <w:jc w:val="left"/>
              <w:rPr>
                <w:ins w:id="1980" w:author="Damien Altmann" w:date="2020-03-11T18:07:00Z"/>
              </w:rPr>
            </w:pPr>
            <w:ins w:id="1981" w:author="Damien Altmann" w:date="2020-03-11T18:07:00Z">
              <w:r>
                <w:lastRenderedPageBreak/>
                <w:t>Pressure [cmH2O] – 4 bytes</w:t>
              </w:r>
            </w:ins>
          </w:p>
          <w:p w14:paraId="1BB28B7E" w14:textId="77777777" w:rsidR="005A5F5B" w:rsidRDefault="005A5F5B" w:rsidP="00EC528E">
            <w:pPr>
              <w:pStyle w:val="Paragraphedeliste"/>
              <w:numPr>
                <w:ilvl w:val="0"/>
                <w:numId w:val="45"/>
              </w:numPr>
              <w:jc w:val="left"/>
              <w:rPr>
                <w:ins w:id="1982" w:author="Damien Altmann" w:date="2020-03-11T18:07:00Z"/>
              </w:rPr>
            </w:pPr>
            <w:ins w:id="1983" w:author="Damien Altmann" w:date="2020-03-11T18:07:00Z">
              <w:r>
                <w:t>Battery level [mV] – 4 bytes</w:t>
              </w:r>
            </w:ins>
          </w:p>
          <w:p w14:paraId="2B9E136D" w14:textId="77777777" w:rsidR="005A5F5B" w:rsidRDefault="005A5F5B" w:rsidP="00EC528E">
            <w:pPr>
              <w:pStyle w:val="Paragraphedeliste"/>
              <w:numPr>
                <w:ilvl w:val="0"/>
                <w:numId w:val="45"/>
              </w:numPr>
              <w:jc w:val="left"/>
              <w:rPr>
                <w:ins w:id="1984" w:author="Damien Altmann" w:date="2020-03-11T18:07:00Z"/>
              </w:rPr>
            </w:pPr>
            <w:ins w:id="1985" w:author="Damien Altmann" w:date="2020-03-11T18:07:00Z">
              <w:r>
                <w:t>Motor position [motor steps] – 4 bytes</w:t>
              </w:r>
            </w:ins>
          </w:p>
          <w:p w14:paraId="6A5C0E58" w14:textId="77777777" w:rsidR="005A5F5B" w:rsidRDefault="005A5F5B" w:rsidP="00EC528E">
            <w:pPr>
              <w:pStyle w:val="Paragraphedeliste"/>
              <w:numPr>
                <w:ilvl w:val="0"/>
                <w:numId w:val="45"/>
              </w:numPr>
              <w:jc w:val="left"/>
              <w:rPr>
                <w:ins w:id="1986" w:author="Damien Altmann" w:date="2020-03-11T18:07:00Z"/>
              </w:rPr>
            </w:pPr>
            <w:ins w:id="1987" w:author="Damien Altmann" w:date="2020-03-11T18:07:00Z">
              <w:r>
                <w:t>Last available PRC barometric data [</w:t>
              </w:r>
              <w:r w:rsidRPr="004620A6">
                <w:rPr>
                  <w:highlight w:val="yellow"/>
                </w:rPr>
                <w:t>UNIT</w:t>
              </w:r>
              <w:r>
                <w:t>] – 4 bytes</w:t>
              </w:r>
            </w:ins>
          </w:p>
          <w:p w14:paraId="689F2653" w14:textId="2199059A" w:rsidR="005A5F5B" w:rsidRPr="004F4D45" w:rsidRDefault="005A5F5B" w:rsidP="00EC528E">
            <w:pPr>
              <w:pStyle w:val="Paragraphedeliste"/>
              <w:numPr>
                <w:ilvl w:val="0"/>
                <w:numId w:val="45"/>
              </w:numPr>
              <w:jc w:val="left"/>
              <w:rPr>
                <w:ins w:id="1988" w:author="Damien Altmann" w:date="2020-03-11T18:07:00Z"/>
              </w:rPr>
            </w:pPr>
            <w:ins w:id="1989" w:author="Damien Altmann" w:date="2020-03-11T18:07:00Z">
              <w:r>
                <w:t>Identified cause of the pump movement [</w:t>
              </w:r>
              <w:r w:rsidRPr="004620A6">
                <w:rPr>
                  <w:highlight w:val="yellow"/>
                </w:rPr>
                <w:t>TBD</w:t>
              </w:r>
              <w:r>
                <w:t>: Voiding from PRC/Lying down/Baseline/Urotimer…]</w:t>
              </w:r>
            </w:ins>
            <w:r w:rsidR="004C0F83">
              <w:t xml:space="preserve"> </w:t>
            </w:r>
            <w:ins w:id="1990" w:author="Damien Altmann" w:date="2020-03-11T18:07:00Z">
              <w:r>
                <w:t xml:space="preserve">– </w:t>
              </w:r>
              <w:del w:id="1991" w:author="Benjamin Roustan" w:date="2020-03-13T14:50:00Z">
                <w:r w:rsidDel="004C05E3">
                  <w:delText>1</w:delText>
                </w:r>
              </w:del>
            </w:ins>
            <w:ins w:id="1992" w:author="Benjamin Roustan" w:date="2020-03-13T14:50:00Z">
              <w:r>
                <w:t>4</w:t>
              </w:r>
            </w:ins>
            <w:ins w:id="1993" w:author="Damien Altmann" w:date="2020-03-11T18:07:00Z">
              <w:r>
                <w:t xml:space="preserve"> byte</w:t>
              </w:r>
              <w:del w:id="1994" w:author="Benjamin Roustan" w:date="2020-03-13T14:50:00Z">
                <w:r w:rsidDel="004C05E3">
                  <w:delText xml:space="preserve"> </w:delText>
                </w:r>
              </w:del>
            </w:ins>
            <w:ins w:id="1995" w:author="Benjamin Roustan" w:date="2020-03-13T14:50:00Z">
              <w:r>
                <w:t>s</w:t>
              </w:r>
            </w:ins>
          </w:p>
        </w:tc>
      </w:tr>
    </w:tbl>
    <w:p w14:paraId="359F55E4" w14:textId="77777777" w:rsidR="005A5F5B" w:rsidRDefault="005A5F5B" w:rsidP="005A5F5B">
      <w:pPr>
        <w:jc w:val="left"/>
        <w:rPr>
          <w:ins w:id="1996" w:author="Damien Altmann" w:date="2020-03-11T18:07: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A5F5B" w:rsidRPr="000D09C2" w14:paraId="7BCDA0E5" w14:textId="77777777" w:rsidTr="00EC528E">
        <w:trPr>
          <w:trHeight w:val="20"/>
          <w:ins w:id="1997" w:author="Damien Altmann" w:date="2020-03-11T18:07:00Z"/>
        </w:trPr>
        <w:tc>
          <w:tcPr>
            <w:tcW w:w="2335" w:type="dxa"/>
            <w:shd w:val="clear" w:color="auto" w:fill="FBD4B4" w:themeFill="accent6" w:themeFillTint="66"/>
          </w:tcPr>
          <w:p w14:paraId="3CAED449" w14:textId="188BA339" w:rsidR="005A5F5B" w:rsidRPr="00FB6FAA" w:rsidRDefault="005A5F5B" w:rsidP="00EC528E">
            <w:pPr>
              <w:jc w:val="left"/>
              <w:rPr>
                <w:ins w:id="1998" w:author="Damien Altmann" w:date="2020-03-11T18:07:00Z"/>
              </w:rPr>
            </w:pPr>
            <w:ins w:id="1999" w:author="Damien Altmann" w:date="2020-03-11T18:07:00Z">
              <w:r>
                <w:t>EAUS</w:t>
              </w:r>
            </w:ins>
            <w:r w:rsidR="00774630">
              <w:t>_SRS_1610171143_</w:t>
            </w:r>
            <w:ins w:id="2000" w:author="Damien Altmann" w:date="2020-03-11T18:07:00Z">
              <w:r>
                <w:t>0015</w:t>
              </w:r>
            </w:ins>
          </w:p>
        </w:tc>
        <w:tc>
          <w:tcPr>
            <w:tcW w:w="8573" w:type="dxa"/>
            <w:shd w:val="clear" w:color="auto" w:fill="FBD4B4" w:themeFill="accent6" w:themeFillTint="66"/>
          </w:tcPr>
          <w:p w14:paraId="1A12C0CD" w14:textId="77777777" w:rsidR="005A5F5B" w:rsidRPr="00BD4D4F" w:rsidRDefault="005A5F5B" w:rsidP="00EC528E">
            <w:pPr>
              <w:jc w:val="right"/>
              <w:rPr>
                <w:ins w:id="2001" w:author="Damien Altmann" w:date="2020-03-11T18:07:00Z"/>
                <w:highlight w:val="yellow"/>
              </w:rPr>
            </w:pPr>
            <w:ins w:id="2002" w:author="Damien Altmann" w:date="2020-03-11T18:07:00Z">
              <w:r w:rsidRPr="00BD4D4F">
                <w:rPr>
                  <w:highlight w:val="yellow"/>
                </w:rPr>
                <w:t>EAUS_SYS_xxxx_xxxx,</w:t>
              </w:r>
            </w:ins>
          </w:p>
          <w:p w14:paraId="5C7B2880" w14:textId="77777777" w:rsidR="005A5F5B" w:rsidRPr="00BD4D4F" w:rsidRDefault="005A5F5B" w:rsidP="00EC528E">
            <w:pPr>
              <w:jc w:val="right"/>
              <w:rPr>
                <w:ins w:id="2003" w:author="Damien Altmann" w:date="2020-03-11T18:07:00Z"/>
                <w:highlight w:val="yellow"/>
              </w:rPr>
            </w:pPr>
            <w:ins w:id="2004" w:author="Damien Altmann" w:date="2020-03-11T18:07:00Z">
              <w:r w:rsidRPr="00BD4D4F">
                <w:rPr>
                  <w:highlight w:val="yellow"/>
                </w:rPr>
                <w:t>EAUS_RSK_0000_0082</w:t>
              </w:r>
            </w:ins>
          </w:p>
        </w:tc>
      </w:tr>
      <w:tr w:rsidR="005A5F5B" w:rsidRPr="004F4D45" w14:paraId="3E8E21FB" w14:textId="77777777" w:rsidTr="00EC528E">
        <w:trPr>
          <w:trHeight w:val="20"/>
          <w:ins w:id="2005" w:author="Damien Altmann" w:date="2020-03-11T18:07:00Z"/>
        </w:trPr>
        <w:tc>
          <w:tcPr>
            <w:tcW w:w="10908" w:type="dxa"/>
            <w:gridSpan w:val="2"/>
          </w:tcPr>
          <w:p w14:paraId="1AA26EB3" w14:textId="77777777" w:rsidR="005A5F5B" w:rsidRDefault="005A5F5B" w:rsidP="00EC528E">
            <w:pPr>
              <w:jc w:val="left"/>
              <w:rPr>
                <w:ins w:id="2006" w:author="Damien Altmann" w:date="2020-03-11T18:07:00Z"/>
              </w:rPr>
            </w:pPr>
            <w:ins w:id="2007" w:author="Damien Altmann" w:date="2020-03-11T18:07:00Z">
              <w:r>
                <w:t>The “</w:t>
              </w:r>
              <w:commentRangeStart w:id="2008"/>
              <w:commentRangeStart w:id="2009"/>
              <w:r>
                <w:t xml:space="preserve">periodic </w:t>
              </w:r>
            </w:ins>
            <w:commentRangeEnd w:id="2008"/>
            <w:r>
              <w:rPr>
                <w:rStyle w:val="Marquedecommentaire"/>
              </w:rPr>
              <w:commentReference w:id="2008"/>
            </w:r>
            <w:commentRangeEnd w:id="2009"/>
            <w:r w:rsidR="004C0F83">
              <w:rPr>
                <w:rStyle w:val="Marquedecommentaire"/>
              </w:rPr>
              <w:commentReference w:id="2009"/>
            </w:r>
            <w:ins w:id="2010" w:author="Damien Altmann" w:date="2020-03-11T18:07:00Z">
              <w:r>
                <w:t>data” memory size to be allocated is 7300 data points (365 days of logging if 20 data points are collected each day).</w:t>
              </w:r>
            </w:ins>
          </w:p>
          <w:p w14:paraId="647D8618" w14:textId="77777777" w:rsidR="005A5F5B" w:rsidRPr="004F4D45" w:rsidRDefault="005A5F5B" w:rsidP="00EC528E">
            <w:pPr>
              <w:jc w:val="left"/>
              <w:rPr>
                <w:ins w:id="2011" w:author="Damien Altmann" w:date="2020-03-11T18:07:00Z"/>
              </w:rPr>
            </w:pPr>
            <w:ins w:id="2012" w:author="Damien Altmann" w:date="2020-03-11T18:07:00Z">
              <w:r>
                <w:t>When this memory range is full of data, the logs shall be rolling (earliest logs can be erased, and it is acceptable to lose at most 2048 bytes of data when rolling – erasing the oldest log points).</w:t>
              </w:r>
            </w:ins>
          </w:p>
        </w:tc>
      </w:tr>
    </w:tbl>
    <w:p w14:paraId="6DBA7D29" w14:textId="77777777" w:rsidR="005A5F5B" w:rsidRDefault="005A5F5B" w:rsidP="005A5F5B">
      <w:pPr>
        <w:jc w:val="left"/>
        <w:rPr>
          <w:ins w:id="2013" w:author="Damien Altmann" w:date="2020-03-11T18:07:00Z"/>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5A5F5B" w:rsidRPr="008621E6" w14:paraId="20C66875" w14:textId="77777777" w:rsidTr="00EC528E">
        <w:trPr>
          <w:trHeight w:val="20"/>
          <w:ins w:id="2014" w:author="Damien Altmann" w:date="2020-03-11T18:07:00Z"/>
        </w:trPr>
        <w:tc>
          <w:tcPr>
            <w:tcW w:w="2335" w:type="dxa"/>
            <w:shd w:val="clear" w:color="auto" w:fill="FBD4B4" w:themeFill="accent6" w:themeFillTint="66"/>
          </w:tcPr>
          <w:p w14:paraId="26608C13" w14:textId="1418D0D1" w:rsidR="005A5F5B" w:rsidRPr="00FB6FAA" w:rsidRDefault="005A5F5B" w:rsidP="00EC528E">
            <w:pPr>
              <w:jc w:val="left"/>
              <w:rPr>
                <w:ins w:id="2015" w:author="Damien Altmann" w:date="2020-03-11T18:07:00Z"/>
              </w:rPr>
            </w:pPr>
            <w:ins w:id="2016" w:author="Damien Altmann" w:date="2020-03-11T18:07:00Z">
              <w:r>
                <w:t>EAUS</w:t>
              </w:r>
            </w:ins>
            <w:r w:rsidR="00774630">
              <w:t>_SRS_1610171143_</w:t>
            </w:r>
            <w:ins w:id="2017" w:author="Damien Altmann" w:date="2020-03-11T18:07:00Z">
              <w:r>
                <w:t>0016</w:t>
              </w:r>
            </w:ins>
          </w:p>
        </w:tc>
        <w:tc>
          <w:tcPr>
            <w:tcW w:w="8573" w:type="dxa"/>
            <w:shd w:val="clear" w:color="auto" w:fill="FBD4B4" w:themeFill="accent6" w:themeFillTint="66"/>
          </w:tcPr>
          <w:p w14:paraId="60EA8A3E" w14:textId="77777777" w:rsidR="005A5F5B" w:rsidRPr="00C11273" w:rsidRDefault="005A5F5B" w:rsidP="00EC528E">
            <w:pPr>
              <w:jc w:val="right"/>
              <w:rPr>
                <w:ins w:id="2018" w:author="Damien Altmann" w:date="2020-03-11T18:07:00Z"/>
                <w:highlight w:val="yellow"/>
                <w:lang w:val="fr-FR"/>
              </w:rPr>
            </w:pPr>
            <w:ins w:id="2019" w:author="Damien Altmann" w:date="2020-03-11T18:07:00Z">
              <w:r w:rsidRPr="00C11273">
                <w:rPr>
                  <w:highlight w:val="yellow"/>
                  <w:lang w:val="fr-FR"/>
                </w:rPr>
                <w:t>EAUS_SYS_xxxx_xxxx</w:t>
              </w:r>
            </w:ins>
          </w:p>
        </w:tc>
      </w:tr>
      <w:tr w:rsidR="005A5F5B" w:rsidRPr="004F4D45" w14:paraId="184ECFAE" w14:textId="77777777" w:rsidTr="00EC528E">
        <w:trPr>
          <w:trHeight w:val="20"/>
          <w:ins w:id="2020" w:author="Damien Altmann" w:date="2020-03-11T18:07:00Z"/>
        </w:trPr>
        <w:tc>
          <w:tcPr>
            <w:tcW w:w="10908" w:type="dxa"/>
            <w:gridSpan w:val="2"/>
          </w:tcPr>
          <w:p w14:paraId="76A2149C" w14:textId="77777777" w:rsidR="005A5F5B" w:rsidRDefault="005A5F5B" w:rsidP="00EC528E">
            <w:pPr>
              <w:jc w:val="left"/>
              <w:rPr>
                <w:ins w:id="2021" w:author="Damien Altmann" w:date="2020-03-11T18:07:00Z"/>
              </w:rPr>
            </w:pPr>
            <w:ins w:id="2022" w:author="Damien Altmann" w:date="2020-03-11T18:07:00Z">
              <w:r>
                <w:t>The “PRC events” memory size to be allocated is 1825 data points (5 years of daily data).</w:t>
              </w:r>
            </w:ins>
          </w:p>
          <w:p w14:paraId="42FDA925" w14:textId="77777777" w:rsidR="005A5F5B" w:rsidRPr="004F4D45" w:rsidRDefault="005A5F5B" w:rsidP="00EC528E">
            <w:pPr>
              <w:jc w:val="left"/>
              <w:rPr>
                <w:ins w:id="2023" w:author="Damien Altmann" w:date="2020-03-11T18:07:00Z"/>
              </w:rPr>
            </w:pPr>
            <w:ins w:id="2024" w:author="Damien Altmann" w:date="2020-03-11T18:07:00Z">
              <w:r>
                <w:t>When this memory range is full of data, the logs shall stop.</w:t>
              </w:r>
            </w:ins>
          </w:p>
        </w:tc>
      </w:tr>
    </w:tbl>
    <w:p w14:paraId="2281F485" w14:textId="77777777" w:rsidR="005A5F5B" w:rsidRDefault="005A5F5B" w:rsidP="005A5F5B">
      <w:pPr>
        <w:jc w:val="left"/>
        <w:rPr>
          <w:ins w:id="2025" w:author="Damien Altmann" w:date="2020-03-11T18:07:00Z"/>
          <w:highlight w:val="lightGray"/>
        </w:rPr>
      </w:pPr>
    </w:p>
    <w:p w14:paraId="40FEA394" w14:textId="5D8B9C24" w:rsidR="00BD3F7E" w:rsidRDefault="005A5F5B" w:rsidP="005A5F5B">
      <w:pPr>
        <w:jc w:val="left"/>
        <w:rPr>
          <w:b/>
          <w:highlight w:val="lightGray"/>
          <w:lang w:val="fr-FR"/>
        </w:rPr>
      </w:pPr>
      <w:ins w:id="2026" w:author="Damien Altmann" w:date="2020-03-11T18:07:00Z">
        <w:r w:rsidRPr="007104AD">
          <w:rPr>
            <w:b/>
            <w:highlight w:val="lightGray"/>
            <w:lang w:val="fr-FR"/>
          </w:rPr>
          <w:t xml:space="preserve">AJOUTER UNE COMMANDE “SetCurrentPRCPressure” qui enregistre dans la </w:t>
        </w:r>
        <w:r>
          <w:rPr>
            <w:b/>
            <w:highlight w:val="lightGray"/>
            <w:lang w:val="fr-FR"/>
          </w:rPr>
          <w:t>CU la derniere valeur de pression atmospherique lue par la PRC.</w:t>
        </w:r>
      </w:ins>
    </w:p>
    <w:p w14:paraId="6B73AC4C" w14:textId="095E8F61" w:rsidR="004C0F83" w:rsidRDefault="004C0F83" w:rsidP="005A5F5B">
      <w:pPr>
        <w:jc w:val="left"/>
        <w:rPr>
          <w:b/>
          <w:highlight w:val="lightGray"/>
          <w:lang w:val="fr-FR"/>
        </w:rPr>
      </w:pPr>
    </w:p>
    <w:p w14:paraId="0BAF2454" w14:textId="54963774" w:rsidR="004C0F83" w:rsidRDefault="004C0F83" w:rsidP="004C0F83">
      <w:pPr>
        <w:pStyle w:val="Titre4"/>
        <w:rPr>
          <w:highlight w:val="lightGray"/>
          <w:lang w:val="fr-FR"/>
        </w:rPr>
      </w:pPr>
      <w:r>
        <w:rPr>
          <w:highlight w:val="lightGray"/>
          <w:lang w:val="fr-FR"/>
        </w:rPr>
        <w:t>Debug Logs</w:t>
      </w: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4C0F83" w:rsidRPr="0063524D" w14:paraId="26F9B446" w14:textId="77777777" w:rsidTr="00146BFE">
        <w:trPr>
          <w:trHeight w:val="20"/>
          <w:ins w:id="2027" w:author="Hamza Charou" w:date="2020-03-18T13:41:00Z"/>
        </w:trPr>
        <w:tc>
          <w:tcPr>
            <w:tcW w:w="2268" w:type="dxa"/>
            <w:shd w:val="clear" w:color="auto" w:fill="FBD4B4" w:themeFill="accent6" w:themeFillTint="66"/>
          </w:tcPr>
          <w:p w14:paraId="506945F4" w14:textId="5D119B69" w:rsidR="004C0F83" w:rsidRPr="0063524D" w:rsidRDefault="004C0F83" w:rsidP="00146BFE">
            <w:pPr>
              <w:rPr>
                <w:ins w:id="2028" w:author="Hamza Charou" w:date="2020-03-18T13:41:00Z"/>
                <w:lang w:val="en-US"/>
              </w:rPr>
            </w:pPr>
          </w:p>
        </w:tc>
        <w:tc>
          <w:tcPr>
            <w:tcW w:w="8640" w:type="dxa"/>
            <w:shd w:val="clear" w:color="auto" w:fill="FBD4B4" w:themeFill="accent6" w:themeFillTint="66"/>
          </w:tcPr>
          <w:p w14:paraId="71AD78A1" w14:textId="3290D7D0" w:rsidR="004C0F83" w:rsidRPr="0063524D" w:rsidRDefault="004C0F83" w:rsidP="00146BFE">
            <w:pPr>
              <w:jc w:val="right"/>
              <w:rPr>
                <w:ins w:id="2029" w:author="Hamza Charou" w:date="2020-03-18T13:41:00Z"/>
                <w:lang w:val="en-US"/>
              </w:rPr>
            </w:pPr>
          </w:p>
        </w:tc>
      </w:tr>
      <w:tr w:rsidR="004C0F83" w:rsidRPr="001D323E" w14:paraId="0272987F" w14:textId="77777777" w:rsidTr="00146BFE">
        <w:trPr>
          <w:trHeight w:val="20"/>
          <w:ins w:id="2030" w:author="Hamza Charou" w:date="2020-03-18T13:41:00Z"/>
        </w:trPr>
        <w:tc>
          <w:tcPr>
            <w:tcW w:w="10908" w:type="dxa"/>
            <w:gridSpan w:val="2"/>
          </w:tcPr>
          <w:p w14:paraId="1AA7A32C" w14:textId="09247338" w:rsidR="00DB73D5" w:rsidRDefault="006019C1" w:rsidP="00DB73D5">
            <w:pPr>
              <w:jc w:val="left"/>
            </w:pPr>
            <w:r>
              <w:t xml:space="preserve">Upon an error </w:t>
            </w:r>
            <w:ins w:id="2031" w:author="Damien Altmann" w:date="2020-03-11T18:07:00Z">
              <w:r>
                <w:t>event</w:t>
              </w:r>
            </w:ins>
            <w:r>
              <w:t>, t</w:t>
            </w:r>
            <w:ins w:id="2032" w:author="Damien Altmann" w:date="2020-03-11T18:07:00Z">
              <w:r w:rsidR="00DB73D5">
                <w:t xml:space="preserve">he </w:t>
              </w:r>
            </w:ins>
            <w:r>
              <w:t>CU</w:t>
            </w:r>
            <w:ins w:id="2033" w:author="Damien Altmann" w:date="2020-03-11T18:07:00Z">
              <w:r w:rsidR="00DB73D5">
                <w:t xml:space="preserve"> shall provide a way to store </w:t>
              </w:r>
            </w:ins>
            <w:r>
              <w:t>the context in which the event has happened as a debug log</w:t>
            </w:r>
            <w:ins w:id="2034" w:author="Damien Altmann" w:date="2020-03-11T18:07:00Z">
              <w:r w:rsidR="00DB73D5">
                <w:t>.</w:t>
              </w:r>
            </w:ins>
          </w:p>
          <w:p w14:paraId="096ECEC9" w14:textId="77777777" w:rsidR="00DB73D5" w:rsidRDefault="00DB73D5" w:rsidP="00DB73D5">
            <w:pPr>
              <w:jc w:val="left"/>
              <w:rPr>
                <w:ins w:id="2035" w:author="Damien Altmann" w:date="2020-03-11T18:07:00Z"/>
              </w:rPr>
            </w:pPr>
          </w:p>
          <w:p w14:paraId="2C2B9FE9" w14:textId="421475A1" w:rsidR="00DB73D5" w:rsidRDefault="00DB73D5" w:rsidP="00DB73D5">
            <w:pPr>
              <w:jc w:val="left"/>
              <w:rPr>
                <w:ins w:id="2036" w:author="Damien Altmann" w:date="2020-03-11T18:07:00Z"/>
              </w:rPr>
            </w:pPr>
            <w:ins w:id="2037" w:author="Damien Altmann" w:date="2020-03-11T18:07:00Z">
              <w:r>
                <w:t xml:space="preserve">Each </w:t>
              </w:r>
            </w:ins>
            <w:r>
              <w:t>debug log</w:t>
            </w:r>
            <w:ins w:id="2038" w:author="Damien Altmann" w:date="2020-03-11T18:07:00Z">
              <w:r>
                <w:t xml:space="preserve"> shall contain the following information:</w:t>
              </w:r>
            </w:ins>
          </w:p>
          <w:p w14:paraId="00AB57D1" w14:textId="0C1C88F7" w:rsidR="004C0F83" w:rsidRPr="006019C1" w:rsidRDefault="006019C1" w:rsidP="006019C1">
            <w:pPr>
              <w:pStyle w:val="Paragraphedeliste"/>
              <w:numPr>
                <w:ilvl w:val="0"/>
                <w:numId w:val="47"/>
              </w:numPr>
              <w:jc w:val="left"/>
            </w:pPr>
            <w:r w:rsidRPr="006019C1">
              <w:t xml:space="preserve">Error ID </w:t>
            </w:r>
            <w:r>
              <w:t xml:space="preserve">– </w:t>
            </w:r>
            <w:r w:rsidRPr="006019C1">
              <w:t>UINT</w:t>
            </w:r>
            <w:r>
              <w:t>64</w:t>
            </w:r>
          </w:p>
          <w:p w14:paraId="5DA38DD6" w14:textId="408A2C8C" w:rsidR="006019C1" w:rsidRDefault="006019C1" w:rsidP="006019C1">
            <w:pPr>
              <w:pStyle w:val="Paragraphedeliste"/>
              <w:numPr>
                <w:ilvl w:val="0"/>
                <w:numId w:val="47"/>
              </w:numPr>
              <w:jc w:val="left"/>
              <w:rPr>
                <w:ins w:id="2039" w:author="Damien Altmann" w:date="2020-03-11T18:07:00Z"/>
              </w:rPr>
            </w:pPr>
            <w:r>
              <w:t>Force Sensor</w:t>
            </w:r>
            <w:ins w:id="2040" w:author="Damien Altmann" w:date="2020-03-11T18:07:00Z">
              <w:r>
                <w:t xml:space="preserve"> [ADC</w:t>
              </w:r>
            </w:ins>
            <w:r>
              <w:t xml:space="preserve"> raw</w:t>
            </w:r>
            <w:ins w:id="2041" w:author="Damien Altmann" w:date="2020-03-11T18:07:00Z">
              <w:r>
                <w:t xml:space="preserve"> value] – </w:t>
              </w:r>
            </w:ins>
            <w:r w:rsidRPr="006019C1">
              <w:t>UINT32</w:t>
            </w:r>
          </w:p>
          <w:p w14:paraId="66854373" w14:textId="20FC40CA" w:rsidR="006019C1" w:rsidRDefault="006019C1" w:rsidP="006019C1">
            <w:pPr>
              <w:pStyle w:val="Paragraphedeliste"/>
              <w:numPr>
                <w:ilvl w:val="0"/>
                <w:numId w:val="47"/>
              </w:numPr>
              <w:jc w:val="left"/>
              <w:rPr>
                <w:ins w:id="2042" w:author="Damien Altmann" w:date="2020-03-11T18:07:00Z"/>
              </w:rPr>
            </w:pPr>
            <w:ins w:id="2043" w:author="Damien Altmann" w:date="2020-03-11T18:07:00Z">
              <w:r>
                <w:t xml:space="preserve">Pressure [cmH2O] – </w:t>
              </w:r>
            </w:ins>
            <w:r w:rsidRPr="006019C1">
              <w:t>UINT32</w:t>
            </w:r>
          </w:p>
          <w:p w14:paraId="21798485" w14:textId="1AD9DBEA" w:rsidR="006019C1" w:rsidRDefault="006019C1" w:rsidP="006019C1">
            <w:pPr>
              <w:pStyle w:val="Paragraphedeliste"/>
              <w:numPr>
                <w:ilvl w:val="0"/>
                <w:numId w:val="47"/>
              </w:numPr>
              <w:jc w:val="left"/>
              <w:rPr>
                <w:ins w:id="2044" w:author="Damien Altmann" w:date="2020-03-11T18:07:00Z"/>
              </w:rPr>
            </w:pPr>
            <w:ins w:id="2045" w:author="Damien Altmann" w:date="2020-03-11T18:07:00Z">
              <w:r>
                <w:t xml:space="preserve">Battery level [mV] – </w:t>
              </w:r>
            </w:ins>
            <w:r w:rsidRPr="006019C1">
              <w:t>UINT32</w:t>
            </w:r>
          </w:p>
          <w:p w14:paraId="254D7593" w14:textId="3F1BD9D0" w:rsidR="006019C1" w:rsidRPr="006019C1" w:rsidRDefault="006019C1" w:rsidP="006019C1">
            <w:pPr>
              <w:pStyle w:val="Paragraphedeliste"/>
              <w:numPr>
                <w:ilvl w:val="0"/>
                <w:numId w:val="47"/>
              </w:numPr>
              <w:jc w:val="left"/>
            </w:pPr>
            <w:r>
              <w:t>Last RF command received</w:t>
            </w:r>
            <w:r w:rsidRPr="006019C1">
              <w:t xml:space="preserve"> [</w:t>
            </w:r>
            <w:r>
              <w:t xml:space="preserve">see </w:t>
            </w:r>
            <w:r>
              <w:fldChar w:fldCharType="begin"/>
            </w:r>
            <w:r>
              <w:instrText xml:space="preserve"> REF P04 \h </w:instrText>
            </w:r>
            <w:r>
              <w:fldChar w:fldCharType="separate"/>
            </w:r>
            <w:r>
              <w:rPr>
                <w:lang w:eastAsia="en-GB"/>
              </w:rPr>
              <w:t>P04</w:t>
            </w:r>
            <w:r>
              <w:fldChar w:fldCharType="end"/>
            </w:r>
            <w:r>
              <w:t xml:space="preserve"> – SRS CMD</w:t>
            </w:r>
            <w:r w:rsidRPr="006019C1">
              <w:t>]</w:t>
            </w:r>
            <w:ins w:id="2046" w:author="Damien Altmann" w:date="2020-03-11T18:07:00Z">
              <w:r>
                <w:t xml:space="preserve"> – </w:t>
              </w:r>
            </w:ins>
            <w:r w:rsidRPr="006019C1">
              <w:t>UINT32</w:t>
            </w:r>
          </w:p>
          <w:p w14:paraId="44CF6643" w14:textId="353BB36F" w:rsidR="006019C1" w:rsidRPr="006019C1" w:rsidRDefault="006019C1" w:rsidP="006019C1">
            <w:pPr>
              <w:pStyle w:val="Paragraphedeliste"/>
              <w:numPr>
                <w:ilvl w:val="0"/>
                <w:numId w:val="47"/>
              </w:numPr>
              <w:jc w:val="left"/>
            </w:pPr>
            <w:r>
              <w:t>Overpressure occurrence</w:t>
            </w:r>
            <w:r w:rsidRPr="006019C1">
              <w:t xml:space="preserve"> </w:t>
            </w:r>
            <w:ins w:id="2047" w:author="Damien Altmann" w:date="2020-03-11T18:07:00Z">
              <w:r>
                <w:t xml:space="preserve">– </w:t>
              </w:r>
            </w:ins>
            <w:r w:rsidRPr="006019C1">
              <w:t>UINT</w:t>
            </w:r>
            <w:r>
              <w:t>16</w:t>
            </w:r>
          </w:p>
          <w:p w14:paraId="51D0D7B1" w14:textId="75D43225" w:rsidR="006019C1" w:rsidRPr="006019C1" w:rsidRDefault="006019C1" w:rsidP="006019C1">
            <w:pPr>
              <w:pStyle w:val="Paragraphedeliste"/>
              <w:numPr>
                <w:ilvl w:val="0"/>
                <w:numId w:val="47"/>
              </w:numPr>
              <w:jc w:val="left"/>
            </w:pPr>
            <w:r>
              <w:t>ERI</w:t>
            </w:r>
            <w:r w:rsidRPr="006019C1">
              <w:t xml:space="preserve"> </w:t>
            </w:r>
            <w:r w:rsidR="003907B4">
              <w:t xml:space="preserve">occurrence </w:t>
            </w:r>
            <w:ins w:id="2048" w:author="Damien Altmann" w:date="2020-03-11T18:07:00Z">
              <w:r>
                <w:t xml:space="preserve">– </w:t>
              </w:r>
            </w:ins>
            <w:r w:rsidRPr="006019C1">
              <w:t>UINT</w:t>
            </w:r>
            <w:r>
              <w:t>8</w:t>
            </w:r>
          </w:p>
          <w:p w14:paraId="553C49E6" w14:textId="77777777" w:rsidR="006019C1" w:rsidRPr="003907B4" w:rsidRDefault="003907B4" w:rsidP="006019C1">
            <w:pPr>
              <w:pStyle w:val="Paragraphedeliste"/>
              <w:numPr>
                <w:ilvl w:val="0"/>
                <w:numId w:val="47"/>
              </w:numPr>
              <w:jc w:val="left"/>
              <w:rPr>
                <w:rFonts w:cs="Calibri"/>
                <w:color w:val="000000"/>
                <w:sz w:val="20"/>
                <w:szCs w:val="20"/>
                <w:lang w:val="en-US" w:eastAsia="fr-FR"/>
              </w:rPr>
            </w:pPr>
            <w:r>
              <w:t xml:space="preserve">EOL occurrence </w:t>
            </w:r>
            <w:ins w:id="2049" w:author="Damien Altmann" w:date="2020-03-11T18:07:00Z">
              <w:r w:rsidR="006019C1">
                <w:t xml:space="preserve">– </w:t>
              </w:r>
            </w:ins>
            <w:r w:rsidR="006019C1" w:rsidRPr="006019C1">
              <w:t>UINT</w:t>
            </w:r>
            <w:r w:rsidR="006019C1">
              <w:t>8</w:t>
            </w:r>
          </w:p>
          <w:p w14:paraId="33B1AE00" w14:textId="77777777" w:rsidR="003907B4" w:rsidRPr="003907B4" w:rsidRDefault="003907B4" w:rsidP="006019C1">
            <w:pPr>
              <w:pStyle w:val="Paragraphedeliste"/>
              <w:numPr>
                <w:ilvl w:val="0"/>
                <w:numId w:val="47"/>
              </w:numPr>
              <w:jc w:val="left"/>
              <w:rPr>
                <w:rFonts w:cs="Calibri"/>
                <w:color w:val="000000"/>
                <w:sz w:val="20"/>
                <w:szCs w:val="20"/>
                <w:lang w:val="en-US" w:eastAsia="fr-FR"/>
              </w:rPr>
            </w:pPr>
            <w:r>
              <w:t>Implantation executed – UINT32</w:t>
            </w:r>
          </w:p>
          <w:p w14:paraId="0B8533FB" w14:textId="77777777" w:rsidR="003907B4" w:rsidRPr="003907B4" w:rsidRDefault="003907B4" w:rsidP="006019C1">
            <w:pPr>
              <w:pStyle w:val="Paragraphedeliste"/>
              <w:numPr>
                <w:ilvl w:val="0"/>
                <w:numId w:val="47"/>
              </w:numPr>
              <w:jc w:val="left"/>
              <w:rPr>
                <w:rFonts w:cs="Calibri"/>
                <w:color w:val="000000"/>
                <w:sz w:val="20"/>
                <w:szCs w:val="20"/>
                <w:lang w:val="en-US" w:eastAsia="fr-FR"/>
              </w:rPr>
            </w:pPr>
            <w:r>
              <w:t>Motor stall occurrence – UINT32</w:t>
            </w:r>
          </w:p>
          <w:p w14:paraId="1FEA8164" w14:textId="1B8ED368" w:rsidR="003907B4" w:rsidRPr="0031772E" w:rsidRDefault="003907B4" w:rsidP="006019C1">
            <w:pPr>
              <w:pStyle w:val="Paragraphedeliste"/>
              <w:numPr>
                <w:ilvl w:val="0"/>
                <w:numId w:val="47"/>
              </w:numPr>
              <w:jc w:val="left"/>
              <w:rPr>
                <w:ins w:id="2050" w:author="Hamza Charou" w:date="2020-03-18T13:41:00Z"/>
                <w:rFonts w:cs="Calibri"/>
                <w:color w:val="000000"/>
                <w:sz w:val="20"/>
                <w:szCs w:val="20"/>
                <w:lang w:val="en-US" w:eastAsia="fr-FR"/>
              </w:rPr>
            </w:pPr>
            <w:r>
              <w:t>Free text – 24 bytes</w:t>
            </w:r>
          </w:p>
        </w:tc>
      </w:tr>
    </w:tbl>
    <w:p w14:paraId="77A689EC" w14:textId="77777777" w:rsidR="00BD3F7E" w:rsidRDefault="00BD3F7E">
      <w:pPr>
        <w:jc w:val="left"/>
        <w:rPr>
          <w:rFonts w:ascii="Cambria" w:hAnsi="Cambria"/>
          <w:i/>
          <w:iCs/>
          <w:color w:val="4F81BD"/>
          <w:sz w:val="24"/>
          <w:szCs w:val="24"/>
          <w:highlight w:val="lightGray"/>
        </w:rPr>
      </w:pPr>
      <w:r>
        <w:rPr>
          <w:highlight w:val="lightGray"/>
        </w:rPr>
        <w:br w:type="page"/>
      </w:r>
    </w:p>
    <w:p w14:paraId="21DA47D7" w14:textId="3AF82DCF" w:rsidR="004C0F83" w:rsidRDefault="00E958B7" w:rsidP="00E958B7">
      <w:pPr>
        <w:pStyle w:val="Titre4"/>
        <w:rPr>
          <w:highlight w:val="lightGray"/>
        </w:rPr>
      </w:pPr>
      <w:r>
        <w:rPr>
          <w:highlight w:val="lightGray"/>
        </w:rPr>
        <w:lastRenderedPageBreak/>
        <w:t xml:space="preserve">Cycle </w:t>
      </w:r>
      <w:r w:rsidR="00BD3F7E">
        <w:rPr>
          <w:highlight w:val="lightGray"/>
        </w:rPr>
        <w:t>L</w:t>
      </w:r>
      <w:r>
        <w:rPr>
          <w:highlight w:val="lightGray"/>
        </w:rPr>
        <w:t>ogs</w:t>
      </w: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E958B7" w:rsidRPr="0063524D" w14:paraId="19B2F207" w14:textId="77777777" w:rsidTr="001845EE">
        <w:trPr>
          <w:trHeight w:val="20"/>
          <w:ins w:id="2051" w:author="Hamza Charou" w:date="2020-03-18T13:41:00Z"/>
        </w:trPr>
        <w:tc>
          <w:tcPr>
            <w:tcW w:w="2268" w:type="dxa"/>
            <w:shd w:val="clear" w:color="auto" w:fill="FBD4B4" w:themeFill="accent6" w:themeFillTint="66"/>
          </w:tcPr>
          <w:p w14:paraId="5A8CD191" w14:textId="3D9AA769" w:rsidR="00E958B7" w:rsidRPr="0063524D" w:rsidRDefault="00E958B7" w:rsidP="001845EE">
            <w:pPr>
              <w:rPr>
                <w:ins w:id="2052" w:author="Hamza Charou" w:date="2020-03-18T13:41:00Z"/>
                <w:lang w:val="en-US"/>
              </w:rPr>
            </w:pPr>
          </w:p>
        </w:tc>
        <w:tc>
          <w:tcPr>
            <w:tcW w:w="8640" w:type="dxa"/>
            <w:shd w:val="clear" w:color="auto" w:fill="FBD4B4" w:themeFill="accent6" w:themeFillTint="66"/>
          </w:tcPr>
          <w:p w14:paraId="675096B8" w14:textId="6A9C4BCD" w:rsidR="00E958B7" w:rsidRPr="0063524D" w:rsidRDefault="00415307" w:rsidP="001845EE">
            <w:pPr>
              <w:jc w:val="right"/>
              <w:rPr>
                <w:ins w:id="2053" w:author="Hamza Charou" w:date="2020-03-18T13:41:00Z"/>
                <w:lang w:val="en-US"/>
              </w:rPr>
            </w:pPr>
            <w:r>
              <w:rPr>
                <w:lang w:val="en-US"/>
              </w:rPr>
              <w:t>Req6</w:t>
            </w:r>
          </w:p>
        </w:tc>
      </w:tr>
      <w:tr w:rsidR="00E958B7" w:rsidRPr="001D323E" w14:paraId="75021688" w14:textId="77777777" w:rsidTr="001845EE">
        <w:trPr>
          <w:trHeight w:val="20"/>
          <w:ins w:id="2054" w:author="Hamza Charou" w:date="2020-03-18T13:41:00Z"/>
        </w:trPr>
        <w:tc>
          <w:tcPr>
            <w:tcW w:w="10908" w:type="dxa"/>
            <w:gridSpan w:val="2"/>
          </w:tcPr>
          <w:p w14:paraId="03783CE5" w14:textId="77777777" w:rsidR="00E958B7" w:rsidRDefault="00E958B7" w:rsidP="001845EE">
            <w:pPr>
              <w:jc w:val="left"/>
              <w:rPr>
                <w:ins w:id="2055" w:author="Damien Altmann" w:date="2020-03-11T18:07:00Z"/>
              </w:rPr>
            </w:pPr>
            <w:r>
              <w:t xml:space="preserve">Before each pump stroke, the CU shall save in the flash </w:t>
            </w:r>
            <w:ins w:id="2056" w:author="Damien Altmann" w:date="2020-03-11T18:07:00Z">
              <w:r>
                <w:t>the following information:</w:t>
              </w:r>
            </w:ins>
          </w:p>
          <w:p w14:paraId="72F3EC91" w14:textId="12813078" w:rsidR="00E958B7" w:rsidRDefault="00E958B7" w:rsidP="001845EE">
            <w:pPr>
              <w:pStyle w:val="Paragraphedeliste"/>
              <w:numPr>
                <w:ilvl w:val="0"/>
                <w:numId w:val="47"/>
              </w:numPr>
              <w:jc w:val="left"/>
            </w:pPr>
            <w:ins w:id="2057" w:author="Damien Altmann" w:date="2020-03-11T18:07:00Z">
              <w:r>
                <w:t xml:space="preserve">Timestamp </w:t>
              </w:r>
            </w:ins>
            <w:r w:rsidR="000D09C2">
              <w:t xml:space="preserve">- </w:t>
            </w:r>
            <w:r w:rsidR="000D09C2" w:rsidRPr="006019C1">
              <w:t>UINT32</w:t>
            </w:r>
          </w:p>
          <w:p w14:paraId="73EBFBBE" w14:textId="682F2038" w:rsidR="00E958B7" w:rsidRDefault="00E958B7" w:rsidP="001845EE">
            <w:pPr>
              <w:pStyle w:val="Paragraphedeliste"/>
              <w:numPr>
                <w:ilvl w:val="0"/>
                <w:numId w:val="47"/>
              </w:numPr>
              <w:jc w:val="left"/>
              <w:rPr>
                <w:ins w:id="2058" w:author="Damien Altmann" w:date="2020-03-11T18:07:00Z"/>
              </w:rPr>
            </w:pPr>
            <w:r>
              <w:t>Force Sensor</w:t>
            </w:r>
            <w:ins w:id="2059" w:author="Damien Altmann" w:date="2020-03-11T18:07:00Z">
              <w:r>
                <w:t xml:space="preserve"> [ADC</w:t>
              </w:r>
            </w:ins>
            <w:r>
              <w:t xml:space="preserve"> raw</w:t>
            </w:r>
            <w:ins w:id="2060" w:author="Damien Altmann" w:date="2020-03-11T18:07:00Z">
              <w:r>
                <w:t xml:space="preserve"> value] – </w:t>
              </w:r>
            </w:ins>
            <w:r w:rsidRPr="006019C1">
              <w:t>UINT32</w:t>
            </w:r>
          </w:p>
          <w:p w14:paraId="3F259040" w14:textId="77777777" w:rsidR="00E958B7" w:rsidRDefault="00E958B7" w:rsidP="001845EE">
            <w:pPr>
              <w:pStyle w:val="Paragraphedeliste"/>
              <w:numPr>
                <w:ilvl w:val="0"/>
                <w:numId w:val="47"/>
              </w:numPr>
              <w:jc w:val="left"/>
              <w:rPr>
                <w:ins w:id="2061" w:author="Damien Altmann" w:date="2020-03-11T18:07:00Z"/>
              </w:rPr>
            </w:pPr>
            <w:ins w:id="2062" w:author="Damien Altmann" w:date="2020-03-11T18:07:00Z">
              <w:r>
                <w:t xml:space="preserve">Pressure [cmH2O] – </w:t>
              </w:r>
            </w:ins>
            <w:r w:rsidRPr="006019C1">
              <w:t>UINT32</w:t>
            </w:r>
          </w:p>
          <w:p w14:paraId="7BC7A763" w14:textId="772CDF82" w:rsidR="00E958B7" w:rsidRPr="003907B4" w:rsidRDefault="00E958B7" w:rsidP="00E958B7">
            <w:pPr>
              <w:pStyle w:val="Paragraphedeliste"/>
              <w:numPr>
                <w:ilvl w:val="0"/>
                <w:numId w:val="47"/>
              </w:numPr>
              <w:jc w:val="left"/>
              <w:rPr>
                <w:rFonts w:cs="Calibri"/>
                <w:color w:val="000000"/>
                <w:sz w:val="20"/>
                <w:szCs w:val="20"/>
                <w:lang w:val="en-US" w:eastAsia="fr-FR"/>
              </w:rPr>
            </w:pPr>
            <w:ins w:id="2063" w:author="Damien Altmann" w:date="2020-03-11T18:07:00Z">
              <w:r>
                <w:t xml:space="preserve">Battery level [mV] – </w:t>
              </w:r>
            </w:ins>
            <w:r w:rsidRPr="006019C1">
              <w:t>UINT32</w:t>
            </w:r>
          </w:p>
          <w:p w14:paraId="43C4EE98" w14:textId="3697AC1A" w:rsidR="00E958B7" w:rsidRPr="0031772E" w:rsidRDefault="00E958B7" w:rsidP="00E958B7">
            <w:pPr>
              <w:pStyle w:val="Paragraphedeliste"/>
              <w:numPr>
                <w:ilvl w:val="0"/>
                <w:numId w:val="47"/>
              </w:numPr>
              <w:jc w:val="left"/>
              <w:rPr>
                <w:ins w:id="2064" w:author="Hamza Charou" w:date="2020-03-18T13:41:00Z"/>
                <w:rFonts w:cs="Calibri"/>
                <w:color w:val="000000"/>
                <w:sz w:val="20"/>
                <w:szCs w:val="20"/>
                <w:lang w:val="en-US" w:eastAsia="fr-FR"/>
              </w:rPr>
            </w:pPr>
            <w:r>
              <w:t xml:space="preserve">Motor </w:t>
            </w:r>
            <w:r w:rsidR="002C1468">
              <w:t>position</w:t>
            </w:r>
            <w:r>
              <w:t xml:space="preserve"> – UINT32</w:t>
            </w:r>
          </w:p>
        </w:tc>
      </w:tr>
    </w:tbl>
    <w:p w14:paraId="0D457CFD" w14:textId="091FC12A" w:rsidR="00E958B7" w:rsidRDefault="00E958B7" w:rsidP="00E958B7">
      <w:pPr>
        <w:rPr>
          <w:highlight w:val="lightGray"/>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BE1710" w:rsidRPr="0063524D" w14:paraId="008334B2" w14:textId="77777777" w:rsidTr="001845EE">
        <w:trPr>
          <w:trHeight w:val="20"/>
          <w:ins w:id="2065" w:author="Hamza Charou" w:date="2020-03-18T13:41:00Z"/>
        </w:trPr>
        <w:tc>
          <w:tcPr>
            <w:tcW w:w="2268" w:type="dxa"/>
            <w:shd w:val="clear" w:color="auto" w:fill="FBD4B4" w:themeFill="accent6" w:themeFillTint="66"/>
          </w:tcPr>
          <w:p w14:paraId="32510348" w14:textId="1BA3A681" w:rsidR="00BE1710" w:rsidRPr="0063524D" w:rsidRDefault="00BE1710" w:rsidP="001845EE">
            <w:pPr>
              <w:rPr>
                <w:ins w:id="2066" w:author="Hamza Charou" w:date="2020-03-18T13:41:00Z"/>
                <w:lang w:val="en-US"/>
              </w:rPr>
            </w:pPr>
          </w:p>
        </w:tc>
        <w:tc>
          <w:tcPr>
            <w:tcW w:w="8640" w:type="dxa"/>
            <w:shd w:val="clear" w:color="auto" w:fill="FBD4B4" w:themeFill="accent6" w:themeFillTint="66"/>
          </w:tcPr>
          <w:p w14:paraId="68F7ABB5" w14:textId="06EAFA7F" w:rsidR="00BE1710" w:rsidRPr="0063524D" w:rsidRDefault="00BE1710" w:rsidP="001845EE">
            <w:pPr>
              <w:jc w:val="right"/>
              <w:rPr>
                <w:ins w:id="2067" w:author="Hamza Charou" w:date="2020-03-18T13:41:00Z"/>
                <w:lang w:val="en-US"/>
              </w:rPr>
            </w:pPr>
            <w:r>
              <w:rPr>
                <w:lang w:val="en-US"/>
              </w:rPr>
              <w:t>Req6</w:t>
            </w:r>
          </w:p>
        </w:tc>
      </w:tr>
      <w:tr w:rsidR="00BE1710" w:rsidRPr="001D323E" w14:paraId="3A43CC2D" w14:textId="77777777" w:rsidTr="001845EE">
        <w:trPr>
          <w:trHeight w:val="20"/>
          <w:ins w:id="2068" w:author="Hamza Charou" w:date="2020-03-18T13:41:00Z"/>
        </w:trPr>
        <w:tc>
          <w:tcPr>
            <w:tcW w:w="10908" w:type="dxa"/>
            <w:gridSpan w:val="2"/>
          </w:tcPr>
          <w:p w14:paraId="4A946717" w14:textId="653E029A" w:rsidR="00BE1710" w:rsidRPr="0031772E" w:rsidRDefault="00BE1710" w:rsidP="00BE1710">
            <w:pPr>
              <w:jc w:val="left"/>
              <w:rPr>
                <w:ins w:id="2069" w:author="Hamza Charou" w:date="2020-03-18T13:41:00Z"/>
                <w:rFonts w:cs="Calibri"/>
                <w:color w:val="000000"/>
                <w:sz w:val="20"/>
                <w:szCs w:val="20"/>
                <w:lang w:val="en-US" w:eastAsia="fr-FR"/>
              </w:rPr>
            </w:pPr>
            <w:r>
              <w:t xml:space="preserve">The CU </w:t>
            </w:r>
            <w:ins w:id="2070" w:author="Damien Altmann" w:date="2020-03-11T18:07:00Z">
              <w:r>
                <w:t xml:space="preserve">shall </w:t>
              </w:r>
            </w:ins>
            <w:r>
              <w:t>be able to store at least 400</w:t>
            </w:r>
            <w:r w:rsidR="008A75D8">
              <w:t>00</w:t>
            </w:r>
            <w:r>
              <w:t xml:space="preserve"> cycles in the flash memory.</w:t>
            </w:r>
          </w:p>
        </w:tc>
      </w:tr>
    </w:tbl>
    <w:p w14:paraId="1DA51F63" w14:textId="77777777" w:rsidR="00BE1710" w:rsidRPr="00E958B7" w:rsidRDefault="00BE1710" w:rsidP="00E958B7">
      <w:pPr>
        <w:rPr>
          <w:ins w:id="2071" w:author="Damien Altmann" w:date="2020-03-11T18:07:00Z"/>
          <w:highlight w:val="lightGray"/>
        </w:rPr>
      </w:pPr>
    </w:p>
    <w:p w14:paraId="2E4353B5" w14:textId="77777777" w:rsidR="00641996" w:rsidRPr="001A769F" w:rsidRDefault="00641996" w:rsidP="00641996">
      <w:pPr>
        <w:pStyle w:val="Titre3"/>
        <w:rPr>
          <w:ins w:id="2072" w:author="Damien Altmann" w:date="2020-03-11T18:00:00Z"/>
          <w:highlight w:val="red"/>
        </w:rPr>
      </w:pPr>
      <w:bookmarkStart w:id="2073" w:name="_Toc64391872"/>
      <w:ins w:id="2074" w:author="Damien Altmann" w:date="2020-03-11T18:00:00Z">
        <w:r w:rsidRPr="001A769F">
          <w:rPr>
            <w:highlight w:val="red"/>
          </w:rPr>
          <w:t>Data Accessor</w:t>
        </w:r>
        <w:bookmarkEnd w:id="2073"/>
      </w:ins>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641996" w:rsidRPr="008621E6" w14:paraId="340E74C0" w14:textId="77777777" w:rsidTr="00EC528E">
        <w:trPr>
          <w:trHeight w:val="20"/>
          <w:ins w:id="2075" w:author="Damien Altmann" w:date="2020-03-11T18:00:00Z"/>
        </w:trPr>
        <w:tc>
          <w:tcPr>
            <w:tcW w:w="2335" w:type="dxa"/>
            <w:shd w:val="clear" w:color="auto" w:fill="FBD4B4" w:themeFill="accent6" w:themeFillTint="66"/>
          </w:tcPr>
          <w:p w14:paraId="67EF0372" w14:textId="2D53FBAF" w:rsidR="00641996" w:rsidRPr="00FB6FAA" w:rsidRDefault="00641996" w:rsidP="00EC528E">
            <w:pPr>
              <w:jc w:val="left"/>
              <w:rPr>
                <w:ins w:id="2076" w:author="Damien Altmann" w:date="2020-03-11T18:00:00Z"/>
              </w:rPr>
            </w:pPr>
            <w:ins w:id="2077" w:author="Damien Altmann" w:date="2020-03-11T18:00:00Z">
              <w:r>
                <w:t>EAUS</w:t>
              </w:r>
            </w:ins>
            <w:r w:rsidR="00774630">
              <w:t>_SRS_1610171143_</w:t>
            </w:r>
            <w:ins w:id="2078" w:author="Damien Altmann" w:date="2020-03-12T20:08:00Z">
              <w:r>
                <w:t>0001</w:t>
              </w:r>
            </w:ins>
          </w:p>
        </w:tc>
        <w:tc>
          <w:tcPr>
            <w:tcW w:w="8573" w:type="dxa"/>
            <w:shd w:val="clear" w:color="auto" w:fill="FBD4B4" w:themeFill="accent6" w:themeFillTint="66"/>
          </w:tcPr>
          <w:p w14:paraId="57640B32" w14:textId="77777777" w:rsidR="00641996" w:rsidRPr="00C11273" w:rsidRDefault="00641996" w:rsidP="00EC528E">
            <w:pPr>
              <w:jc w:val="right"/>
              <w:rPr>
                <w:ins w:id="2079" w:author="Damien Altmann" w:date="2020-03-11T18:00:00Z"/>
                <w:highlight w:val="yellow"/>
                <w:lang w:val="fr-FR"/>
              </w:rPr>
            </w:pPr>
            <w:ins w:id="2080" w:author="Damien Altmann" w:date="2020-03-11T18:00:00Z">
              <w:r w:rsidRPr="00C11273">
                <w:rPr>
                  <w:highlight w:val="yellow"/>
                  <w:lang w:val="fr-FR"/>
                </w:rPr>
                <w:t>EAUS_SYS_0000_0246</w:t>
              </w:r>
            </w:ins>
          </w:p>
        </w:tc>
      </w:tr>
      <w:tr w:rsidR="00641996" w:rsidRPr="004F4D45" w14:paraId="469D54AA" w14:textId="77777777" w:rsidTr="00EC528E">
        <w:trPr>
          <w:trHeight w:val="20"/>
          <w:ins w:id="2081" w:author="Damien Altmann" w:date="2020-03-11T18:00:00Z"/>
        </w:trPr>
        <w:tc>
          <w:tcPr>
            <w:tcW w:w="10908" w:type="dxa"/>
            <w:gridSpan w:val="2"/>
          </w:tcPr>
          <w:p w14:paraId="29A1BFB2" w14:textId="77777777" w:rsidR="00641996" w:rsidRDefault="00641996" w:rsidP="00EC528E">
            <w:pPr>
              <w:jc w:val="left"/>
              <w:rPr>
                <w:ins w:id="2082" w:author="Damien Altmann" w:date="2020-03-11T18:00:00Z"/>
              </w:rPr>
            </w:pPr>
            <w:commentRangeStart w:id="2083"/>
            <w:ins w:id="2084" w:author="Damien Altmann" w:date="2020-03-11T18:00:00Z">
              <w:r w:rsidRPr="00554004">
                <w:t xml:space="preserve">The CU shall in first </w:t>
              </w:r>
              <w:del w:id="2085" w:author="Rafael Wehrmeister Padilha" w:date="2020-08-24T11:59:00Z">
                <w:r w:rsidRPr="00554004" w:rsidDel="004A4B5C">
                  <w:delText>calibration :</w:delText>
                </w:r>
              </w:del>
            </w:ins>
            <w:ins w:id="2086" w:author="Rafael Wehrmeister Padilha" w:date="2020-08-24T11:59:00Z">
              <w:r w:rsidRPr="00554004">
                <w:t>calibration:</w:t>
              </w:r>
            </w:ins>
            <w:ins w:id="2087" w:author="Damien Altmann" w:date="2020-03-11T18:00:00Z">
              <w:r w:rsidRPr="00554004">
                <w:t xml:space="preserve"> save all the data (motor position, force sensor value) in flash</w:t>
              </w:r>
            </w:ins>
          </w:p>
          <w:p w14:paraId="3D43D041" w14:textId="77777777" w:rsidR="00641996" w:rsidRDefault="00641996" w:rsidP="00EC528E">
            <w:pPr>
              <w:jc w:val="left"/>
              <w:rPr>
                <w:ins w:id="2088" w:author="Damien Altmann" w:date="2020-03-11T18:00:00Z"/>
              </w:rPr>
            </w:pPr>
          </w:p>
          <w:p w14:paraId="6D99171E" w14:textId="77777777" w:rsidR="00641996" w:rsidRDefault="00641996" w:rsidP="00EC528E">
            <w:pPr>
              <w:jc w:val="left"/>
              <w:rPr>
                <w:ins w:id="2089" w:author="Damien Altmann" w:date="2020-03-11T18:00:00Z"/>
              </w:rPr>
            </w:pPr>
            <w:ins w:id="2090" w:author="Damien Altmann" w:date="2020-03-11T18:00:00Z">
              <w:r>
                <w:t>Test:</w:t>
              </w:r>
            </w:ins>
          </w:p>
          <w:p w14:paraId="2518BB02" w14:textId="77777777" w:rsidR="00641996" w:rsidRDefault="00641996" w:rsidP="00EC528E">
            <w:pPr>
              <w:jc w:val="left"/>
              <w:rPr>
                <w:ins w:id="2091" w:author="Damien Altmann" w:date="2020-03-11T18:00:00Z"/>
              </w:rPr>
            </w:pPr>
            <w:ins w:id="2092" w:author="Damien Altmann" w:date="2020-03-11T18:00:00Z">
              <w:r w:rsidRPr="00554004">
                <w:t>read table in flash integrity 200pts ( valeurs cohérente )</w:t>
              </w:r>
            </w:ins>
            <w:commentRangeEnd w:id="2083"/>
            <w:r w:rsidR="0075432D">
              <w:rPr>
                <w:rStyle w:val="Marquedecommentaire"/>
              </w:rPr>
              <w:commentReference w:id="2083"/>
            </w:r>
          </w:p>
          <w:p w14:paraId="40CAFECA" w14:textId="77777777" w:rsidR="00641996" w:rsidRPr="004F4D45" w:rsidRDefault="00641996" w:rsidP="00EC528E">
            <w:pPr>
              <w:jc w:val="left"/>
              <w:rPr>
                <w:ins w:id="2093" w:author="Damien Altmann" w:date="2020-03-11T18:00:00Z"/>
              </w:rPr>
            </w:pPr>
          </w:p>
        </w:tc>
      </w:tr>
    </w:tbl>
    <w:p w14:paraId="1CC5C9F6" w14:textId="77777777" w:rsidR="00641996" w:rsidRDefault="00641996" w:rsidP="00641996">
      <w:pPr>
        <w:rPr>
          <w:ins w:id="2094" w:author="Hamza Charou" w:date="2020-03-18T13:40:00Z"/>
          <w:highlight w:val="yellow"/>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641996" w:rsidRPr="00BD4D4F" w14:paraId="30FAAA78" w14:textId="77777777" w:rsidTr="0097003B">
        <w:trPr>
          <w:trHeight w:val="20"/>
          <w:ins w:id="2095" w:author="Hamza Charou" w:date="2020-03-18T13:40:00Z"/>
        </w:trPr>
        <w:tc>
          <w:tcPr>
            <w:tcW w:w="2268" w:type="dxa"/>
            <w:shd w:val="clear" w:color="auto" w:fill="FBD4B4" w:themeFill="accent6" w:themeFillTint="66"/>
          </w:tcPr>
          <w:p w14:paraId="6AE1B1CA" w14:textId="1E9C8DFF" w:rsidR="00641996" w:rsidRPr="0063524D" w:rsidRDefault="00641996" w:rsidP="00EC528E">
            <w:pPr>
              <w:rPr>
                <w:ins w:id="2096" w:author="Hamza Charou" w:date="2020-03-18T13:40:00Z"/>
                <w:lang w:val="en-US"/>
              </w:rPr>
            </w:pPr>
            <w:ins w:id="2097" w:author="Hamza Charou" w:date="2020-03-18T13:40:00Z">
              <w:r w:rsidRPr="0063524D">
                <w:rPr>
                  <w:lang w:val="en-US"/>
                </w:rPr>
                <w:t>EAUS</w:t>
              </w:r>
            </w:ins>
            <w:r w:rsidR="00774630">
              <w:rPr>
                <w:lang w:val="en-US"/>
              </w:rPr>
              <w:t>_SRS_1610171143_</w:t>
            </w:r>
            <w:ins w:id="2098" w:author="Hamza Charou" w:date="2020-03-18T13:41:00Z">
              <w:r>
                <w:rPr>
                  <w:lang w:val="en-US"/>
                </w:rPr>
                <w:t>0002</w:t>
              </w:r>
            </w:ins>
          </w:p>
        </w:tc>
        <w:tc>
          <w:tcPr>
            <w:tcW w:w="8640" w:type="dxa"/>
            <w:shd w:val="clear" w:color="auto" w:fill="FBD4B4" w:themeFill="accent6" w:themeFillTint="66"/>
          </w:tcPr>
          <w:p w14:paraId="6F6E80E6" w14:textId="7E6E22CB" w:rsidR="00641996" w:rsidRPr="00C11273" w:rsidRDefault="00641996" w:rsidP="00EC528E">
            <w:pPr>
              <w:jc w:val="right"/>
              <w:rPr>
                <w:highlight w:val="yellow"/>
                <w:lang w:val="fr-FR"/>
              </w:rPr>
            </w:pPr>
            <w:ins w:id="2099" w:author="Hamza Charou" w:date="2020-03-18T13:40:00Z">
              <w:r w:rsidRPr="00C11273">
                <w:rPr>
                  <w:highlight w:val="yellow"/>
                  <w:lang w:val="fr-FR"/>
                  <w:rPrChange w:id="2100" w:author="Hamza Charou" w:date="2020-03-18T13:40:00Z">
                    <w:rPr/>
                  </w:rPrChange>
                </w:rPr>
                <w:t>EAUS_SYS_0000_0108,</w:t>
              </w:r>
            </w:ins>
          </w:p>
          <w:p w14:paraId="6239B384" w14:textId="77777777" w:rsidR="00C11273" w:rsidRPr="00C11273" w:rsidRDefault="00C11273" w:rsidP="00EC528E">
            <w:pPr>
              <w:jc w:val="right"/>
              <w:rPr>
                <w:ins w:id="2101" w:author="Hamza Charou" w:date="2020-03-18T13:40:00Z"/>
                <w:highlight w:val="yellow"/>
                <w:lang w:val="fr-FR"/>
                <w:rPrChange w:id="2102" w:author="Hamza Charou" w:date="2020-03-18T13:40:00Z">
                  <w:rPr>
                    <w:ins w:id="2103" w:author="Hamza Charou" w:date="2020-03-18T13:40:00Z"/>
                  </w:rPr>
                </w:rPrChange>
              </w:rPr>
            </w:pPr>
          </w:p>
          <w:p w14:paraId="7D53F4C2" w14:textId="77777777" w:rsidR="00641996" w:rsidRPr="00C11273" w:rsidRDefault="00641996" w:rsidP="00EC528E">
            <w:pPr>
              <w:jc w:val="right"/>
              <w:rPr>
                <w:ins w:id="2104" w:author="Hamza Charou" w:date="2020-03-18T13:40:00Z"/>
                <w:highlight w:val="yellow"/>
                <w:lang w:val="fr-FR"/>
                <w:rPrChange w:id="2105" w:author="Hamza Charou" w:date="2020-03-18T13:40:00Z">
                  <w:rPr>
                    <w:ins w:id="2106" w:author="Hamza Charou" w:date="2020-03-18T13:40:00Z"/>
                  </w:rPr>
                </w:rPrChange>
              </w:rPr>
            </w:pPr>
            <w:ins w:id="2107" w:author="Hamza Charou" w:date="2020-03-18T13:40:00Z">
              <w:r w:rsidRPr="00C11273">
                <w:rPr>
                  <w:highlight w:val="yellow"/>
                  <w:lang w:val="fr-FR"/>
                  <w:rPrChange w:id="2108" w:author="Hamza Charou" w:date="2020-03-18T13:40:00Z">
                    <w:rPr/>
                  </w:rPrChange>
                </w:rPr>
                <w:t>EAUS_RSK_0000_0109,</w:t>
              </w:r>
            </w:ins>
          </w:p>
          <w:p w14:paraId="18E1A466" w14:textId="77777777" w:rsidR="00641996" w:rsidRPr="00C11273" w:rsidRDefault="00641996" w:rsidP="00EC528E">
            <w:pPr>
              <w:jc w:val="right"/>
              <w:rPr>
                <w:ins w:id="2109" w:author="Hamza Charou" w:date="2020-03-18T13:40:00Z"/>
                <w:highlight w:val="yellow"/>
                <w:lang w:val="fr-FR"/>
                <w:rPrChange w:id="2110" w:author="Hamza Charou" w:date="2020-03-18T13:40:00Z">
                  <w:rPr>
                    <w:ins w:id="2111" w:author="Hamza Charou" w:date="2020-03-18T13:40:00Z"/>
                  </w:rPr>
                </w:rPrChange>
              </w:rPr>
            </w:pPr>
            <w:ins w:id="2112" w:author="Hamza Charou" w:date="2020-03-18T13:40:00Z">
              <w:r w:rsidRPr="00C11273">
                <w:rPr>
                  <w:highlight w:val="yellow"/>
                  <w:lang w:val="fr-FR"/>
                  <w:rPrChange w:id="2113" w:author="Hamza Charou" w:date="2020-03-18T13:40:00Z">
                    <w:rPr/>
                  </w:rPrChange>
                </w:rPr>
                <w:t>EAUS_RSK_0000_0175,</w:t>
              </w:r>
            </w:ins>
          </w:p>
          <w:p w14:paraId="236CA284" w14:textId="77777777" w:rsidR="00641996" w:rsidRPr="00C11273" w:rsidRDefault="00641996" w:rsidP="00EC528E">
            <w:pPr>
              <w:jc w:val="right"/>
              <w:rPr>
                <w:ins w:id="2114" w:author="Hamza Charou" w:date="2020-03-18T13:40:00Z"/>
                <w:highlight w:val="yellow"/>
                <w:lang w:val="fr-FR"/>
                <w:rPrChange w:id="2115" w:author="Hamza Charou" w:date="2020-03-18T13:40:00Z">
                  <w:rPr>
                    <w:ins w:id="2116" w:author="Hamza Charou" w:date="2020-03-18T13:40:00Z"/>
                    <w:lang w:val="en-US"/>
                  </w:rPr>
                </w:rPrChange>
              </w:rPr>
            </w:pPr>
            <w:ins w:id="2117" w:author="Hamza Charou" w:date="2020-03-18T13:40:00Z">
              <w:r w:rsidRPr="00C11273">
                <w:rPr>
                  <w:highlight w:val="yellow"/>
                  <w:lang w:val="fr-FR"/>
                  <w:rPrChange w:id="2118" w:author="Hamza Charou" w:date="2020-03-18T13:40:00Z">
                    <w:rPr>
                      <w:lang w:val="en-US"/>
                    </w:rPr>
                  </w:rPrChange>
                </w:rPr>
                <w:t>EAUS_RSK_0000_0180,</w:t>
              </w:r>
            </w:ins>
          </w:p>
          <w:p w14:paraId="19A3640B" w14:textId="77777777" w:rsidR="00641996" w:rsidRPr="00C11273" w:rsidRDefault="00641996" w:rsidP="00EC528E">
            <w:pPr>
              <w:jc w:val="right"/>
              <w:rPr>
                <w:ins w:id="2119" w:author="Hamza Charou" w:date="2020-03-18T13:40:00Z"/>
                <w:highlight w:val="yellow"/>
                <w:lang w:val="fr-FR"/>
                <w:rPrChange w:id="2120" w:author="Hamza Charou" w:date="2020-03-18T13:40:00Z">
                  <w:rPr>
                    <w:ins w:id="2121" w:author="Hamza Charou" w:date="2020-03-18T13:40:00Z"/>
                    <w:lang w:val="en-US"/>
                  </w:rPr>
                </w:rPrChange>
              </w:rPr>
            </w:pPr>
            <w:ins w:id="2122" w:author="Hamza Charou" w:date="2020-03-18T13:40:00Z">
              <w:r w:rsidRPr="00C11273">
                <w:rPr>
                  <w:highlight w:val="yellow"/>
                  <w:lang w:val="fr-FR"/>
                  <w:rPrChange w:id="2123" w:author="Hamza Charou" w:date="2020-03-18T13:40:00Z">
                    <w:rPr>
                      <w:lang w:val="en-US"/>
                    </w:rPr>
                  </w:rPrChange>
                </w:rPr>
                <w:t>EAUS_RSK_0000_0261,</w:t>
              </w:r>
            </w:ins>
          </w:p>
          <w:p w14:paraId="2C41B56A" w14:textId="77777777" w:rsidR="00641996" w:rsidRPr="00C11273" w:rsidRDefault="00641996" w:rsidP="00EC528E">
            <w:pPr>
              <w:jc w:val="right"/>
              <w:rPr>
                <w:ins w:id="2124" w:author="Hamza Charou" w:date="2020-03-18T13:40:00Z"/>
                <w:highlight w:val="yellow"/>
                <w:lang w:val="fr-FR"/>
                <w:rPrChange w:id="2125" w:author="Hamza Charou" w:date="2020-03-18T13:40:00Z">
                  <w:rPr>
                    <w:ins w:id="2126" w:author="Hamza Charou" w:date="2020-03-18T13:40:00Z"/>
                    <w:lang w:val="en-US"/>
                  </w:rPr>
                </w:rPrChange>
              </w:rPr>
            </w:pPr>
            <w:ins w:id="2127" w:author="Hamza Charou" w:date="2020-03-18T13:40:00Z">
              <w:r w:rsidRPr="00C11273">
                <w:rPr>
                  <w:highlight w:val="yellow"/>
                  <w:lang w:val="fr-FR"/>
                  <w:rPrChange w:id="2128" w:author="Hamza Charou" w:date="2020-03-18T13:40:00Z">
                    <w:rPr>
                      <w:lang w:val="en-US"/>
                    </w:rPr>
                  </w:rPrChange>
                </w:rPr>
                <w:t>EAUS_RSK_0000_0295,</w:t>
              </w:r>
            </w:ins>
          </w:p>
          <w:p w14:paraId="6FD97EEB" w14:textId="77777777" w:rsidR="00641996" w:rsidRPr="00C11273" w:rsidRDefault="00641996" w:rsidP="00EC528E">
            <w:pPr>
              <w:jc w:val="right"/>
              <w:rPr>
                <w:ins w:id="2129" w:author="Hamza Charou" w:date="2020-03-18T13:40:00Z"/>
                <w:highlight w:val="yellow"/>
                <w:lang w:val="fr-FR"/>
                <w:rPrChange w:id="2130" w:author="Hamza Charou" w:date="2020-03-18T13:40:00Z">
                  <w:rPr>
                    <w:ins w:id="2131" w:author="Hamza Charou" w:date="2020-03-18T13:40:00Z"/>
                    <w:lang w:val="en-US"/>
                  </w:rPr>
                </w:rPrChange>
              </w:rPr>
            </w:pPr>
            <w:ins w:id="2132" w:author="Hamza Charou" w:date="2020-03-18T13:40:00Z">
              <w:r w:rsidRPr="00C11273">
                <w:rPr>
                  <w:highlight w:val="yellow"/>
                  <w:lang w:val="fr-FR"/>
                  <w:rPrChange w:id="2133" w:author="Hamza Charou" w:date="2020-03-18T13:40:00Z">
                    <w:rPr>
                      <w:lang w:val="en-US"/>
                    </w:rPr>
                  </w:rPrChange>
                </w:rPr>
                <w:t>EAUS_RSK_0000_0304,</w:t>
              </w:r>
            </w:ins>
          </w:p>
          <w:p w14:paraId="05E6EE4B" w14:textId="77777777" w:rsidR="00641996" w:rsidRPr="00C11273" w:rsidRDefault="00641996" w:rsidP="00EC528E">
            <w:pPr>
              <w:jc w:val="right"/>
              <w:rPr>
                <w:ins w:id="2134" w:author="Hamza Charou" w:date="2020-03-18T13:40:00Z"/>
                <w:highlight w:val="yellow"/>
                <w:lang w:val="fr-FR"/>
                <w:rPrChange w:id="2135" w:author="Hamza Charou" w:date="2020-03-18T13:40:00Z">
                  <w:rPr>
                    <w:ins w:id="2136" w:author="Hamza Charou" w:date="2020-03-18T13:40:00Z"/>
                    <w:lang w:val="en-US"/>
                  </w:rPr>
                </w:rPrChange>
              </w:rPr>
            </w:pPr>
            <w:ins w:id="2137" w:author="Hamza Charou" w:date="2020-03-18T13:40:00Z">
              <w:r w:rsidRPr="00C11273">
                <w:rPr>
                  <w:highlight w:val="yellow"/>
                  <w:lang w:val="fr-FR"/>
                  <w:rPrChange w:id="2138" w:author="Hamza Charou" w:date="2020-03-18T13:40:00Z">
                    <w:rPr>
                      <w:lang w:val="en-US"/>
                    </w:rPr>
                  </w:rPrChange>
                </w:rPr>
                <w:t>EAUS_RSK_0000_0322,</w:t>
              </w:r>
            </w:ins>
          </w:p>
          <w:p w14:paraId="07505C89" w14:textId="77777777" w:rsidR="00641996" w:rsidRPr="00D4277E" w:rsidRDefault="00641996" w:rsidP="00EC528E">
            <w:pPr>
              <w:jc w:val="right"/>
              <w:rPr>
                <w:ins w:id="2139" w:author="Hamza Charou" w:date="2020-03-18T13:40:00Z"/>
                <w:lang w:val="fr-FR"/>
                <w:rPrChange w:id="2140" w:author="Hamza Charou" w:date="2020-03-18T13:40:00Z">
                  <w:rPr>
                    <w:ins w:id="2141" w:author="Hamza Charou" w:date="2020-03-18T13:40:00Z"/>
                    <w:lang w:val="en-US"/>
                  </w:rPr>
                </w:rPrChange>
              </w:rPr>
            </w:pPr>
            <w:ins w:id="2142" w:author="Hamza Charou" w:date="2020-03-18T13:40:00Z">
              <w:r w:rsidRPr="00C11273">
                <w:rPr>
                  <w:highlight w:val="yellow"/>
                  <w:lang w:val="fr-FR"/>
                  <w:rPrChange w:id="2143" w:author="Hamza Charou" w:date="2020-03-18T13:40:00Z">
                    <w:rPr>
                      <w:lang w:val="en-US"/>
                    </w:rPr>
                  </w:rPrChange>
                </w:rPr>
                <w:t>EAUS_RSK_0000_0428</w:t>
              </w:r>
            </w:ins>
          </w:p>
        </w:tc>
      </w:tr>
      <w:tr w:rsidR="00641996" w:rsidRPr="001D323E" w14:paraId="60F029A3" w14:textId="77777777" w:rsidTr="00EC528E">
        <w:trPr>
          <w:trHeight w:val="20"/>
          <w:ins w:id="2144" w:author="Hamza Charou" w:date="2020-03-18T13:40:00Z"/>
        </w:trPr>
        <w:tc>
          <w:tcPr>
            <w:tcW w:w="10908" w:type="dxa"/>
            <w:gridSpan w:val="2"/>
          </w:tcPr>
          <w:p w14:paraId="1B6A8800" w14:textId="77777777" w:rsidR="00641996" w:rsidRPr="0063524D" w:rsidRDefault="00641996" w:rsidP="00EC528E">
            <w:pPr>
              <w:tabs>
                <w:tab w:val="left" w:pos="3106"/>
              </w:tabs>
              <w:rPr>
                <w:ins w:id="2145" w:author="Hamza Charou" w:date="2020-03-18T13:40:00Z"/>
                <w:lang w:val="en-US"/>
              </w:rPr>
            </w:pPr>
            <w:ins w:id="2146" w:author="Hamza Charou" w:date="2020-03-18T13:40:00Z">
              <w:r w:rsidRPr="0063524D">
                <w:rPr>
                  <w:rFonts w:cs="Calibri"/>
                  <w:color w:val="000000"/>
                  <w:lang w:val="en-US"/>
                </w:rPr>
                <w:t>The Uro</w:t>
              </w:r>
              <w:del w:id="2147" w:author="Rafael Wehrmeister Padilha" w:date="2020-08-24T11:59:00Z">
                <w:r w:rsidRPr="0063524D" w:rsidDel="004A4B5C">
                  <w:rPr>
                    <w:rFonts w:cs="Calibri"/>
                    <w:color w:val="000000"/>
                    <w:lang w:val="en-US"/>
                  </w:rPr>
                  <w:delText>t</w:delText>
                </w:r>
              </w:del>
            </w:ins>
            <w:ins w:id="2148" w:author="Rafael Wehrmeister Padilha" w:date="2020-08-24T11:59:00Z">
              <w:r>
                <w:rPr>
                  <w:rFonts w:cs="Calibri"/>
                  <w:color w:val="000000"/>
                  <w:lang w:val="en-US"/>
                </w:rPr>
                <w:t>T</w:t>
              </w:r>
            </w:ins>
            <w:ins w:id="2149" w:author="Hamza Charou" w:date="2020-03-18T13:40:00Z">
              <w:r w:rsidRPr="0063524D">
                <w:rPr>
                  <w:rFonts w:cs="Calibri"/>
                  <w:color w:val="000000"/>
                  <w:lang w:val="en-US"/>
                </w:rPr>
                <w:t xml:space="preserve">imer </w:t>
              </w:r>
              <w:r>
                <w:rPr>
                  <w:rFonts w:cs="Calibri"/>
                  <w:color w:val="000000"/>
                  <w:lang w:val="en-US"/>
                </w:rPr>
                <w:t>duration</w:t>
              </w:r>
              <w:r w:rsidRPr="0063524D">
                <w:rPr>
                  <w:rFonts w:cs="Calibri"/>
                  <w:color w:val="000000"/>
                  <w:lang w:val="en-US"/>
                </w:rPr>
                <w:t xml:space="preserve"> shall be stored in </w:t>
              </w:r>
            </w:ins>
            <w:ins w:id="2150" w:author="Hamza Charou" w:date="2020-03-18T13:41:00Z">
              <w:r>
                <w:rPr>
                  <w:rFonts w:cs="Calibri"/>
                  <w:color w:val="000000"/>
                  <w:lang w:val="en-US"/>
                </w:rPr>
                <w:t>flash</w:t>
              </w:r>
            </w:ins>
            <w:ins w:id="2151" w:author="Hamza Charou" w:date="2020-03-18T13:40:00Z">
              <w:r w:rsidRPr="0063524D">
                <w:rPr>
                  <w:rFonts w:cs="Calibri"/>
                  <w:color w:val="000000"/>
                  <w:lang w:val="en-US"/>
                </w:rPr>
                <w:t xml:space="preserve"> CU, and default value is 12 hours</w:t>
              </w:r>
            </w:ins>
            <w:ins w:id="2152" w:author="Rafael Wehrmeister Padilha" w:date="2020-08-24T11:59:00Z">
              <w:r>
                <w:rPr>
                  <w:rFonts w:cs="Calibri"/>
                  <w:color w:val="000000"/>
                  <w:lang w:val="en-US"/>
                </w:rPr>
                <w:t>.</w:t>
              </w:r>
            </w:ins>
          </w:p>
        </w:tc>
      </w:tr>
    </w:tbl>
    <w:p w14:paraId="787A308C" w14:textId="77777777" w:rsidR="00641996" w:rsidRDefault="00641996" w:rsidP="00641996">
      <w:pPr>
        <w:rPr>
          <w:ins w:id="2153" w:author="Hamza Charou" w:date="2020-03-18T13:41:00Z"/>
          <w:highlight w:val="yellow"/>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641996" w:rsidRPr="0063524D" w14:paraId="606D93C8" w14:textId="77777777" w:rsidTr="0097003B">
        <w:trPr>
          <w:trHeight w:val="20"/>
          <w:ins w:id="2154" w:author="Hamza Charou" w:date="2020-03-18T13:41:00Z"/>
        </w:trPr>
        <w:tc>
          <w:tcPr>
            <w:tcW w:w="2268" w:type="dxa"/>
            <w:shd w:val="clear" w:color="auto" w:fill="FBD4B4" w:themeFill="accent6" w:themeFillTint="66"/>
          </w:tcPr>
          <w:p w14:paraId="02A55F01" w14:textId="5DB145CA" w:rsidR="00641996" w:rsidRPr="0063524D" w:rsidRDefault="00641996" w:rsidP="00EC528E">
            <w:pPr>
              <w:rPr>
                <w:ins w:id="2155" w:author="Hamza Charou" w:date="2020-03-18T13:41:00Z"/>
                <w:lang w:val="en-US"/>
              </w:rPr>
            </w:pPr>
            <w:ins w:id="2156" w:author="Hamza Charou" w:date="2020-03-18T13:41:00Z">
              <w:r w:rsidRPr="0063524D">
                <w:rPr>
                  <w:rFonts w:cs="Calibri"/>
                  <w:color w:val="000000"/>
                </w:rPr>
                <w:t>EAUS</w:t>
              </w:r>
            </w:ins>
            <w:r w:rsidR="00774630">
              <w:rPr>
                <w:rFonts w:cs="Calibri"/>
                <w:color w:val="000000"/>
              </w:rPr>
              <w:t>_SRS_1610171143_</w:t>
            </w:r>
            <w:ins w:id="2157" w:author="Hamza Charou" w:date="2020-03-18T13:41:00Z">
              <w:r>
                <w:rPr>
                  <w:rFonts w:cs="Calibri"/>
                  <w:color w:val="000000"/>
                </w:rPr>
                <w:t>0003</w:t>
              </w:r>
            </w:ins>
          </w:p>
        </w:tc>
        <w:tc>
          <w:tcPr>
            <w:tcW w:w="8640" w:type="dxa"/>
            <w:shd w:val="clear" w:color="auto" w:fill="FBD4B4" w:themeFill="accent6" w:themeFillTint="66"/>
          </w:tcPr>
          <w:p w14:paraId="1D3A4B75" w14:textId="77777777" w:rsidR="00641996" w:rsidRPr="0063524D" w:rsidRDefault="00641996" w:rsidP="00EC528E">
            <w:pPr>
              <w:jc w:val="right"/>
              <w:rPr>
                <w:ins w:id="2158" w:author="Hamza Charou" w:date="2020-03-18T13:41:00Z"/>
                <w:lang w:val="en-US"/>
              </w:rPr>
            </w:pPr>
            <w:ins w:id="2159" w:author="Hamza Charou" w:date="2020-03-18T13:41:00Z">
              <w:r w:rsidRPr="00C42FFE">
                <w:rPr>
                  <w:highlight w:val="red"/>
                  <w:lang w:val="en-US"/>
                </w:rPr>
                <w:t>Need syspec</w:t>
              </w:r>
            </w:ins>
          </w:p>
        </w:tc>
      </w:tr>
      <w:tr w:rsidR="00641996" w:rsidRPr="001D323E" w14:paraId="694DAA28" w14:textId="77777777" w:rsidTr="00EC528E">
        <w:trPr>
          <w:trHeight w:val="20"/>
          <w:ins w:id="2160" w:author="Hamza Charou" w:date="2020-03-18T13:41:00Z"/>
        </w:trPr>
        <w:tc>
          <w:tcPr>
            <w:tcW w:w="10908" w:type="dxa"/>
            <w:gridSpan w:val="2"/>
          </w:tcPr>
          <w:p w14:paraId="66CB4D0D" w14:textId="77777777" w:rsidR="00641996" w:rsidRDefault="00641996" w:rsidP="00EC528E">
            <w:pPr>
              <w:rPr>
                <w:ins w:id="2161" w:author="Hamza Charou" w:date="2020-03-18T13:41:00Z"/>
                <w:rFonts w:cs="Calibri"/>
                <w:color w:val="000000"/>
                <w:lang w:val="en-US"/>
              </w:rPr>
            </w:pPr>
            <w:ins w:id="2162" w:author="Hamza Charou" w:date="2020-03-18T13:41:00Z">
              <w:r>
                <w:rPr>
                  <w:rFonts w:cs="Calibri"/>
                  <w:color w:val="000000"/>
                  <w:lang w:val="en-US"/>
                </w:rPr>
                <w:t>The CU shall save in flash:</w:t>
              </w:r>
            </w:ins>
          </w:p>
          <w:p w14:paraId="2057CD0F" w14:textId="77777777" w:rsidR="00641996" w:rsidRDefault="00641996" w:rsidP="00EC528E">
            <w:pPr>
              <w:pStyle w:val="Paragraphedeliste"/>
              <w:numPr>
                <w:ilvl w:val="0"/>
                <w:numId w:val="47"/>
              </w:numPr>
              <w:jc w:val="left"/>
              <w:rPr>
                <w:ins w:id="2163" w:author="Hamza Charou" w:date="2020-03-18T13:41:00Z"/>
                <w:rFonts w:cs="Calibri"/>
                <w:color w:val="000000"/>
                <w:lang w:val="en-US"/>
              </w:rPr>
            </w:pPr>
            <w:ins w:id="2164" w:author="Hamza Charou" w:date="2020-03-18T13:41:00Z">
              <w:r>
                <w:rPr>
                  <w:rFonts w:cs="Calibri"/>
                  <w:color w:val="000000"/>
                  <w:lang w:val="en-US"/>
                </w:rPr>
                <w:t>T</w:t>
              </w:r>
              <w:r w:rsidRPr="00C170B0">
                <w:rPr>
                  <w:rFonts w:cs="Calibri"/>
                  <w:color w:val="000000"/>
                  <w:lang w:val="en-US"/>
                </w:rPr>
                <w:t xml:space="preserve">he overpressure detection </w:t>
              </w:r>
              <w:r>
                <w:rPr>
                  <w:rFonts w:cs="Calibri"/>
                  <w:color w:val="000000"/>
                  <w:lang w:val="en-US"/>
                </w:rPr>
                <w:t>warning</w:t>
              </w:r>
            </w:ins>
          </w:p>
          <w:p w14:paraId="63626A0D" w14:textId="77777777" w:rsidR="00641996" w:rsidRDefault="00641996" w:rsidP="00EC528E">
            <w:pPr>
              <w:pStyle w:val="Paragraphedeliste"/>
              <w:numPr>
                <w:ilvl w:val="0"/>
                <w:numId w:val="47"/>
              </w:numPr>
              <w:jc w:val="left"/>
              <w:rPr>
                <w:ins w:id="2165" w:author="Hamza Charou" w:date="2020-03-18T13:41:00Z"/>
                <w:rFonts w:cs="Calibri"/>
                <w:color w:val="000000"/>
                <w:lang w:val="en-US"/>
              </w:rPr>
            </w:pPr>
            <w:ins w:id="2166" w:author="Hamza Charou" w:date="2020-03-18T13:41:00Z">
              <w:r>
                <w:rPr>
                  <w:rFonts w:cs="Calibri"/>
                  <w:color w:val="000000"/>
                  <w:lang w:val="en-US"/>
                </w:rPr>
                <w:t xml:space="preserve">The number of times the pressure exceeds the overpressure threshold </w:t>
              </w:r>
            </w:ins>
          </w:p>
          <w:p w14:paraId="518B5800" w14:textId="77777777" w:rsidR="00641996" w:rsidRDefault="00641996" w:rsidP="00EC528E">
            <w:pPr>
              <w:pStyle w:val="Paragraphedeliste"/>
              <w:numPr>
                <w:ilvl w:val="0"/>
                <w:numId w:val="47"/>
              </w:numPr>
              <w:jc w:val="left"/>
              <w:rPr>
                <w:ins w:id="2167" w:author="Hamza Charou" w:date="2020-03-18T13:41:00Z"/>
                <w:rFonts w:cs="Calibri"/>
                <w:color w:val="000000"/>
                <w:lang w:val="en-US"/>
              </w:rPr>
            </w:pPr>
            <w:ins w:id="2168" w:author="Hamza Charou" w:date="2020-03-18T13:41:00Z">
              <w:r>
                <w:rPr>
                  <w:rFonts w:cs="Calibri"/>
                  <w:color w:val="000000"/>
                  <w:lang w:val="en-US"/>
                </w:rPr>
                <w:t>The overpressure threshold</w:t>
              </w:r>
            </w:ins>
          </w:p>
          <w:p w14:paraId="69BBEBB0" w14:textId="77777777" w:rsidR="00641996" w:rsidRPr="0031772E" w:rsidRDefault="00641996" w:rsidP="00EC528E">
            <w:pPr>
              <w:pStyle w:val="Paragraphedeliste"/>
              <w:numPr>
                <w:ilvl w:val="0"/>
                <w:numId w:val="47"/>
              </w:numPr>
              <w:jc w:val="left"/>
              <w:rPr>
                <w:ins w:id="2169" w:author="Hamza Charou" w:date="2020-03-18T13:41:00Z"/>
                <w:rFonts w:cs="Calibri"/>
                <w:color w:val="000000"/>
                <w:sz w:val="20"/>
                <w:szCs w:val="20"/>
                <w:lang w:val="en-US" w:eastAsia="fr-FR"/>
              </w:rPr>
            </w:pPr>
            <w:ins w:id="2170" w:author="Hamza Charou" w:date="2020-03-18T13:41:00Z">
              <w:r>
                <w:rPr>
                  <w:rFonts w:cs="Calibri"/>
                  <w:color w:val="000000"/>
                  <w:lang w:val="en-US"/>
                </w:rPr>
                <w:t xml:space="preserve">The overpressure number of occurrences </w:t>
              </w:r>
            </w:ins>
          </w:p>
        </w:tc>
      </w:tr>
    </w:tbl>
    <w:p w14:paraId="23D7AC8F" w14:textId="686DDDBE" w:rsidR="00C56186" w:rsidRDefault="00C56186" w:rsidP="00C56186">
      <w:pPr>
        <w:rPr>
          <w:sz w:val="20"/>
          <w:szCs w:val="20"/>
        </w:rPr>
      </w:pPr>
    </w:p>
    <w:p w14:paraId="103E61AD" w14:textId="77777777" w:rsidR="00E91407" w:rsidRPr="0063524D" w:rsidRDefault="00E91407" w:rsidP="00E91407">
      <w:pPr>
        <w:rPr>
          <w:ins w:id="2171" w:author="Hamza Charou" w:date="2020-03-18T13:42:00Z"/>
          <w:sz w:val="20"/>
          <w:szCs w:val="20"/>
          <w:lang w:val="en-US"/>
        </w:rPr>
      </w:pPr>
    </w:p>
    <w:tbl>
      <w:tblPr>
        <w:tblStyle w:val="Grilledutableau"/>
        <w:tblpPr w:leftFromText="180" w:rightFromText="180" w:vertAnchor="text" w:horzAnchor="margin" w:tblpY="171"/>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2"/>
      </w:tblGrid>
      <w:tr w:rsidR="00E91407" w:rsidRPr="0063524D" w14:paraId="65F02471" w14:textId="77777777" w:rsidTr="0097003B">
        <w:trPr>
          <w:trHeight w:val="20"/>
          <w:ins w:id="2172" w:author="Hamza Charou" w:date="2020-03-18T13:42:00Z"/>
        </w:trPr>
        <w:tc>
          <w:tcPr>
            <w:tcW w:w="2268" w:type="dxa"/>
            <w:shd w:val="clear" w:color="auto" w:fill="FBD4B4" w:themeFill="accent6" w:themeFillTint="66"/>
          </w:tcPr>
          <w:p w14:paraId="4435F2FA" w14:textId="4CBBBDE5" w:rsidR="00E91407" w:rsidRPr="0063524D" w:rsidRDefault="00E91407" w:rsidP="00EC528E">
            <w:pPr>
              <w:rPr>
                <w:ins w:id="2173" w:author="Hamza Charou" w:date="2020-03-18T13:42:00Z"/>
                <w:lang w:val="en-US"/>
              </w:rPr>
            </w:pPr>
            <w:ins w:id="2174" w:author="Hamza Charou" w:date="2020-03-18T13:42:00Z">
              <w:r w:rsidRPr="0063524D">
                <w:rPr>
                  <w:rFonts w:cs="Calibri"/>
                  <w:color w:val="000000"/>
                </w:rPr>
                <w:t>EAUS</w:t>
              </w:r>
            </w:ins>
            <w:r w:rsidR="00774630">
              <w:rPr>
                <w:rFonts w:cs="Calibri"/>
                <w:color w:val="000000"/>
              </w:rPr>
              <w:t>_SRS_1610171143_</w:t>
            </w:r>
            <w:ins w:id="2175" w:author="Hamza Charou" w:date="2020-03-18T13:42:00Z">
              <w:r>
                <w:rPr>
                  <w:rFonts w:cs="Calibri"/>
                  <w:color w:val="000000"/>
                </w:rPr>
                <w:t>0001</w:t>
              </w:r>
            </w:ins>
          </w:p>
        </w:tc>
        <w:tc>
          <w:tcPr>
            <w:tcW w:w="8642" w:type="dxa"/>
            <w:shd w:val="clear" w:color="auto" w:fill="FBD4B4" w:themeFill="accent6" w:themeFillTint="66"/>
          </w:tcPr>
          <w:p w14:paraId="00FFA4EB" w14:textId="1D8451E0" w:rsidR="00C170B0" w:rsidRDefault="00C170B0" w:rsidP="00EC528E">
            <w:pPr>
              <w:jc w:val="right"/>
              <w:rPr>
                <w:lang w:val="en-US"/>
              </w:rPr>
            </w:pPr>
            <w:r w:rsidRPr="00C170B0">
              <w:rPr>
                <w:lang w:val="en-US"/>
              </w:rPr>
              <w:t>EAUS_RSK_0000_0315</w:t>
            </w:r>
            <w:r>
              <w:rPr>
                <w:lang w:val="en-US"/>
              </w:rPr>
              <w:t>,</w:t>
            </w:r>
          </w:p>
          <w:p w14:paraId="7845C986" w14:textId="77777777" w:rsidR="00C170B0" w:rsidRDefault="00C170B0" w:rsidP="00EC528E">
            <w:pPr>
              <w:jc w:val="right"/>
              <w:rPr>
                <w:highlight w:val="yellow"/>
                <w:lang w:val="en-US"/>
              </w:rPr>
            </w:pPr>
          </w:p>
          <w:p w14:paraId="64B74572" w14:textId="522C1A74" w:rsidR="00E91407" w:rsidRPr="00C11273" w:rsidRDefault="00E91407" w:rsidP="00EC528E">
            <w:pPr>
              <w:jc w:val="right"/>
              <w:rPr>
                <w:ins w:id="2176" w:author="Hamza Charou" w:date="2020-03-18T13:42:00Z"/>
                <w:highlight w:val="yellow"/>
                <w:lang w:val="en-US"/>
              </w:rPr>
            </w:pPr>
            <w:ins w:id="2177" w:author="Hamza Charou" w:date="2020-03-18T13:42:00Z">
              <w:r w:rsidRPr="00C11273">
                <w:rPr>
                  <w:highlight w:val="yellow"/>
                  <w:lang w:val="en-US"/>
                </w:rPr>
                <w:t xml:space="preserve">EAUS_RSK_0000_0084, </w:t>
              </w:r>
            </w:ins>
          </w:p>
        </w:tc>
      </w:tr>
      <w:tr w:rsidR="00E91407" w:rsidRPr="002A4166" w14:paraId="46636932" w14:textId="77777777" w:rsidTr="00EC528E">
        <w:trPr>
          <w:trHeight w:val="20"/>
          <w:ins w:id="2178" w:author="Hamza Charou" w:date="2020-03-18T13:42:00Z"/>
        </w:trPr>
        <w:tc>
          <w:tcPr>
            <w:tcW w:w="10910" w:type="dxa"/>
            <w:gridSpan w:val="2"/>
          </w:tcPr>
          <w:p w14:paraId="48B2F0D2" w14:textId="77777777" w:rsidR="00E91407" w:rsidRDefault="00E91407" w:rsidP="00EC528E">
            <w:pPr>
              <w:rPr>
                <w:ins w:id="2179" w:author="Hamza Charou" w:date="2020-03-18T13:42:00Z"/>
                <w:rFonts w:cs="Calibri"/>
                <w:color w:val="000000"/>
                <w:lang w:val="en-US"/>
              </w:rPr>
            </w:pPr>
            <w:ins w:id="2180" w:author="Hamza Charou" w:date="2020-03-18T13:42:00Z">
              <w:r>
                <w:rPr>
                  <w:rFonts w:cs="Calibri"/>
                  <w:color w:val="000000"/>
                  <w:lang w:val="en-US"/>
                </w:rPr>
                <w:t>The CU shall add and verify the CRC at the end of this data</w:t>
              </w:r>
            </w:ins>
            <w:ins w:id="2181" w:author="Benjamin Roustan" w:date="2020-06-05T16:12:00Z">
              <w:r>
                <w:rPr>
                  <w:rFonts w:cs="Calibri"/>
                  <w:color w:val="000000"/>
                  <w:lang w:val="en-US"/>
                </w:rPr>
                <w:t xml:space="preserve"> ranges</w:t>
              </w:r>
            </w:ins>
            <w:ins w:id="2182" w:author="Hamza Charou" w:date="2020-03-18T13:42:00Z">
              <w:r>
                <w:rPr>
                  <w:rFonts w:cs="Calibri"/>
                  <w:color w:val="000000"/>
                  <w:lang w:val="en-US"/>
                </w:rPr>
                <w:t xml:space="preserve"> in Flash:</w:t>
              </w:r>
            </w:ins>
          </w:p>
          <w:p w14:paraId="13CD861A" w14:textId="77777777" w:rsidR="00E91407" w:rsidRPr="005D7DDB" w:rsidRDefault="00E91407" w:rsidP="00EC528E">
            <w:pPr>
              <w:pStyle w:val="Paragraphedeliste"/>
              <w:numPr>
                <w:ilvl w:val="0"/>
                <w:numId w:val="48"/>
              </w:numPr>
              <w:jc w:val="left"/>
              <w:rPr>
                <w:ins w:id="2183" w:author="Hamza Charou" w:date="2020-03-18T13:42:00Z"/>
                <w:rFonts w:cs="Calibri"/>
                <w:color w:val="000000"/>
                <w:highlight w:val="yellow"/>
                <w:lang w:val="en-US"/>
              </w:rPr>
            </w:pPr>
            <w:ins w:id="2184" w:author="Hamza Charou" w:date="2020-03-18T13:42:00Z">
              <w:r w:rsidRPr="005D7DDB">
                <w:rPr>
                  <w:rFonts w:cs="Calibri"/>
                  <w:color w:val="000000"/>
                  <w:highlight w:val="yellow"/>
                  <w:lang w:val="en-US"/>
                </w:rPr>
                <w:t xml:space="preserve">Motor position </w:t>
              </w:r>
            </w:ins>
          </w:p>
          <w:p w14:paraId="4E9E56CE" w14:textId="77777777" w:rsidR="00E91407" w:rsidRPr="005D7DDB" w:rsidRDefault="00E91407" w:rsidP="00EC528E">
            <w:pPr>
              <w:pStyle w:val="Paragraphedeliste"/>
              <w:numPr>
                <w:ilvl w:val="0"/>
                <w:numId w:val="48"/>
              </w:numPr>
              <w:jc w:val="left"/>
              <w:rPr>
                <w:ins w:id="2185" w:author="Hamza Charou" w:date="2020-03-18T13:42:00Z"/>
                <w:rFonts w:cs="Calibri"/>
                <w:color w:val="000000"/>
                <w:highlight w:val="yellow"/>
                <w:lang w:val="en-US"/>
              </w:rPr>
            </w:pPr>
            <w:ins w:id="2186" w:author="Hamza Charou" w:date="2020-03-18T13:42:00Z">
              <w:r w:rsidRPr="005D7DDB">
                <w:rPr>
                  <w:rFonts w:cs="Calibri"/>
                  <w:color w:val="000000"/>
                  <w:highlight w:val="yellow"/>
                  <w:lang w:val="en-US"/>
                </w:rPr>
                <w:t xml:space="preserve">Technical parameters </w:t>
              </w:r>
            </w:ins>
          </w:p>
          <w:p w14:paraId="2B7501FE" w14:textId="77777777" w:rsidR="00E91407" w:rsidRPr="005D7DDB" w:rsidRDefault="00E91407" w:rsidP="00EC528E">
            <w:pPr>
              <w:pStyle w:val="Paragraphedeliste"/>
              <w:numPr>
                <w:ilvl w:val="0"/>
                <w:numId w:val="48"/>
              </w:numPr>
              <w:jc w:val="left"/>
              <w:rPr>
                <w:ins w:id="2187" w:author="Hamza Charou" w:date="2020-03-18T13:42:00Z"/>
                <w:rFonts w:cs="Calibri"/>
                <w:color w:val="000000"/>
                <w:highlight w:val="yellow"/>
                <w:lang w:val="en-US"/>
              </w:rPr>
            </w:pPr>
            <w:ins w:id="2188" w:author="Hamza Charou" w:date="2020-03-18T13:42:00Z">
              <w:r w:rsidRPr="005D7DDB">
                <w:rPr>
                  <w:rFonts w:cs="Calibri"/>
                  <w:color w:val="000000"/>
                  <w:highlight w:val="yellow"/>
                  <w:lang w:val="en-US"/>
                </w:rPr>
                <w:lastRenderedPageBreak/>
                <w:t xml:space="preserve">Firmware </w:t>
              </w:r>
            </w:ins>
          </w:p>
          <w:p w14:paraId="42DA28FE" w14:textId="77777777" w:rsidR="00E91407" w:rsidRPr="005C2EA8" w:rsidRDefault="00E91407" w:rsidP="00EC528E">
            <w:pPr>
              <w:pStyle w:val="Paragraphedeliste"/>
              <w:numPr>
                <w:ilvl w:val="0"/>
                <w:numId w:val="48"/>
              </w:numPr>
              <w:jc w:val="left"/>
              <w:rPr>
                <w:ins w:id="2189" w:author="Hamza Charou" w:date="2020-03-18T13:42:00Z"/>
                <w:rFonts w:cs="Calibri"/>
                <w:color w:val="000000"/>
                <w:lang w:val="en-US"/>
              </w:rPr>
            </w:pPr>
            <w:ins w:id="2190" w:author="Hamza Charou" w:date="2020-03-18T13:42:00Z">
              <w:r w:rsidRPr="005C2EA8">
                <w:rPr>
                  <w:rFonts w:cs="Calibri"/>
                  <w:color w:val="000000"/>
                  <w:highlight w:val="yellow"/>
                  <w:lang w:val="en-US"/>
                </w:rPr>
                <w:t>…</w:t>
              </w:r>
            </w:ins>
          </w:p>
        </w:tc>
      </w:tr>
    </w:tbl>
    <w:p w14:paraId="6EC78398" w14:textId="77777777" w:rsidR="00E91407" w:rsidRDefault="00E91407" w:rsidP="00E91407">
      <w:pPr>
        <w:rPr>
          <w:ins w:id="2191" w:author="Hamza Charou" w:date="2020-03-18T13:42:00Z"/>
        </w:rPr>
      </w:pPr>
    </w:p>
    <w:p w14:paraId="771055A7" w14:textId="77777777" w:rsidR="00E91407" w:rsidRPr="00B942BB" w:rsidRDefault="00E91407" w:rsidP="00E91407">
      <w:pPr>
        <w:rPr>
          <w:ins w:id="2192" w:author="Benjamin Roustan" w:date="2020-06-05T16:10:00Z"/>
          <w:sz w:val="20"/>
          <w:szCs w:val="20"/>
          <w:lang w:val="fr-FR"/>
          <w:rPrChange w:id="2193" w:author="Benjamin Roustan" w:date="2020-06-05T16:25:00Z">
            <w:rPr>
              <w:ins w:id="2194" w:author="Benjamin Roustan" w:date="2020-06-05T16:10:00Z"/>
              <w:sz w:val="20"/>
              <w:szCs w:val="20"/>
              <w:lang w:val="en-US"/>
            </w:rPr>
          </w:rPrChange>
        </w:rPr>
      </w:pPr>
      <w:commentRangeStart w:id="2195"/>
      <w:ins w:id="2196" w:author="Benjamin Roustan" w:date="2020-06-05T16:10:00Z">
        <w:r w:rsidRPr="00B942BB">
          <w:rPr>
            <w:sz w:val="20"/>
            <w:szCs w:val="20"/>
            <w:lang w:val="fr-FR"/>
            <w:rPrChange w:id="2197" w:author="Benjamin Roustan" w:date="2020-06-05T16:25:00Z">
              <w:rPr>
                <w:sz w:val="20"/>
                <w:szCs w:val="20"/>
                <w:lang w:val="en-US"/>
              </w:rPr>
            </w:rPrChange>
          </w:rPr>
          <w:t>AJOUTER UNE SPEC ICI pour le risk 0438</w:t>
        </w:r>
        <w:commentRangeEnd w:id="2195"/>
        <w:r>
          <w:rPr>
            <w:rStyle w:val="Marquedecommentaire"/>
          </w:rPr>
          <w:commentReference w:id="2195"/>
        </w:r>
      </w:ins>
    </w:p>
    <w:p w14:paraId="48B2D630" w14:textId="77777777" w:rsidR="00E91407" w:rsidRPr="00B942BB" w:rsidRDefault="00E91407" w:rsidP="00E91407">
      <w:pPr>
        <w:rPr>
          <w:ins w:id="2198" w:author="Hamza Charou" w:date="2020-03-18T13:42:00Z"/>
          <w:sz w:val="20"/>
          <w:szCs w:val="20"/>
          <w:lang w:val="fr-FR"/>
          <w:rPrChange w:id="2199" w:author="Benjamin Roustan" w:date="2020-06-05T16:25:00Z">
            <w:rPr>
              <w:ins w:id="2200" w:author="Hamza Charou" w:date="2020-03-18T13:42:00Z"/>
              <w:sz w:val="20"/>
              <w:szCs w:val="20"/>
              <w:lang w:val="en-US"/>
            </w:rPr>
          </w:rPrChange>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E91407" w:rsidRPr="0063524D" w14:paraId="7B8B74FD" w14:textId="77777777" w:rsidTr="0097003B">
        <w:trPr>
          <w:trHeight w:val="20"/>
          <w:ins w:id="2201" w:author="Hamza Charou" w:date="2020-03-18T13:42:00Z"/>
        </w:trPr>
        <w:tc>
          <w:tcPr>
            <w:tcW w:w="2268" w:type="dxa"/>
            <w:shd w:val="clear" w:color="auto" w:fill="FBD4B4" w:themeFill="accent6" w:themeFillTint="66"/>
          </w:tcPr>
          <w:p w14:paraId="0FCFC648" w14:textId="58498B2A" w:rsidR="00E91407" w:rsidRPr="0063524D" w:rsidRDefault="00E91407" w:rsidP="00EC528E">
            <w:pPr>
              <w:rPr>
                <w:ins w:id="2202" w:author="Hamza Charou" w:date="2020-03-18T13:42:00Z"/>
                <w:lang w:val="en-US"/>
              </w:rPr>
            </w:pPr>
            <w:ins w:id="2203" w:author="Hamza Charou" w:date="2020-03-18T13:42:00Z">
              <w:r w:rsidRPr="0063524D">
                <w:rPr>
                  <w:rFonts w:cs="Calibri"/>
                  <w:color w:val="000000"/>
                </w:rPr>
                <w:t>EAUS</w:t>
              </w:r>
            </w:ins>
            <w:r w:rsidR="00774630">
              <w:rPr>
                <w:rFonts w:cs="Calibri"/>
                <w:color w:val="000000"/>
              </w:rPr>
              <w:t>_SRS_1610171143_</w:t>
            </w:r>
            <w:ins w:id="2204" w:author="Hamza Charou" w:date="2020-03-18T13:43:00Z">
              <w:r>
                <w:rPr>
                  <w:rFonts w:cs="Calibri"/>
                  <w:color w:val="000000"/>
                </w:rPr>
                <w:t>0002</w:t>
              </w:r>
            </w:ins>
          </w:p>
        </w:tc>
        <w:tc>
          <w:tcPr>
            <w:tcW w:w="8640" w:type="dxa"/>
            <w:shd w:val="clear" w:color="auto" w:fill="FBD4B4" w:themeFill="accent6" w:themeFillTint="66"/>
          </w:tcPr>
          <w:p w14:paraId="30F67FA4" w14:textId="77777777" w:rsidR="00E91407" w:rsidRPr="00C11273" w:rsidRDefault="00E91407" w:rsidP="00EC528E">
            <w:pPr>
              <w:jc w:val="right"/>
              <w:rPr>
                <w:ins w:id="2205" w:author="Hamza Charou" w:date="2020-03-18T13:42:00Z"/>
                <w:highlight w:val="yellow"/>
                <w:lang w:val="en-US"/>
              </w:rPr>
            </w:pPr>
            <w:ins w:id="2206" w:author="Hamza Charou" w:date="2020-03-18T13:42:00Z">
              <w:r w:rsidRPr="00C11273">
                <w:rPr>
                  <w:highlight w:val="yellow"/>
                  <w:lang w:val="en-US"/>
                </w:rPr>
                <w:t>EAUS_RSK_0000_0227</w:t>
              </w:r>
            </w:ins>
          </w:p>
        </w:tc>
      </w:tr>
      <w:tr w:rsidR="00E91407" w:rsidRPr="001D323E" w14:paraId="0E318BE8" w14:textId="77777777" w:rsidTr="00EC528E">
        <w:trPr>
          <w:trHeight w:val="20"/>
          <w:ins w:id="2207" w:author="Hamza Charou" w:date="2020-03-18T13:42:00Z"/>
        </w:trPr>
        <w:tc>
          <w:tcPr>
            <w:tcW w:w="10908" w:type="dxa"/>
            <w:gridSpan w:val="2"/>
          </w:tcPr>
          <w:p w14:paraId="301419E1" w14:textId="77777777" w:rsidR="00E91407" w:rsidRPr="0063524D" w:rsidRDefault="00E91407" w:rsidP="00EC528E">
            <w:pPr>
              <w:rPr>
                <w:ins w:id="2208" w:author="Hamza Charou" w:date="2020-03-18T13:42:00Z"/>
                <w:rFonts w:cs="Calibri"/>
                <w:color w:val="000000"/>
                <w:lang w:val="en-US"/>
              </w:rPr>
            </w:pPr>
            <w:ins w:id="2209" w:author="Hamza Charou" w:date="2020-03-18T13:42:00Z">
              <w:r>
                <w:rPr>
                  <w:rFonts w:cs="Calibri"/>
                  <w:color w:val="000000"/>
                  <w:lang w:val="en-US"/>
                </w:rPr>
                <w:t>The CU shall save the max motor position corresponding to 150 cmH2O</w:t>
              </w:r>
            </w:ins>
          </w:p>
        </w:tc>
      </w:tr>
    </w:tbl>
    <w:p w14:paraId="1DD0FB7B" w14:textId="77777777" w:rsidR="00E91407" w:rsidRDefault="00E91407" w:rsidP="00E91407">
      <w:pPr>
        <w:rPr>
          <w:ins w:id="2210" w:author="Hamza Charou" w:date="2020-03-18T13:43:00Z"/>
          <w:lang w:val="en-US"/>
        </w:rPr>
      </w:pPr>
    </w:p>
    <w:p w14:paraId="754C59FF" w14:textId="77777777" w:rsidR="00E91407" w:rsidRDefault="00E91407" w:rsidP="00E91407">
      <w:pPr>
        <w:rPr>
          <w:ins w:id="2211" w:author="Hamza Charou" w:date="2020-03-18T13:43:00Z"/>
          <w:sz w:val="20"/>
          <w:szCs w:val="20"/>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E91407" w:rsidRPr="0063524D" w14:paraId="160AD155" w14:textId="77777777" w:rsidTr="0097003B">
        <w:trPr>
          <w:trHeight w:val="20"/>
          <w:ins w:id="2212" w:author="Hamza Charou" w:date="2020-03-18T13:43:00Z"/>
        </w:trPr>
        <w:tc>
          <w:tcPr>
            <w:tcW w:w="2268" w:type="dxa"/>
            <w:shd w:val="clear" w:color="auto" w:fill="FBD4B4" w:themeFill="accent6" w:themeFillTint="66"/>
          </w:tcPr>
          <w:p w14:paraId="0D25944F" w14:textId="1BA95BB4" w:rsidR="00E91407" w:rsidRPr="0063524D" w:rsidRDefault="00E91407" w:rsidP="00EC528E">
            <w:pPr>
              <w:rPr>
                <w:ins w:id="2213" w:author="Hamza Charou" w:date="2020-03-18T13:43:00Z"/>
                <w:lang w:val="en-US"/>
              </w:rPr>
            </w:pPr>
            <w:ins w:id="2214" w:author="Hamza Charou" w:date="2020-03-18T13:43:00Z">
              <w:r w:rsidRPr="0063524D">
                <w:rPr>
                  <w:rFonts w:cs="Calibri"/>
                  <w:color w:val="000000"/>
                </w:rPr>
                <w:t>EAUS</w:t>
              </w:r>
            </w:ins>
            <w:r w:rsidR="00774630">
              <w:rPr>
                <w:rFonts w:cs="Calibri"/>
                <w:color w:val="000000"/>
              </w:rPr>
              <w:t>_SRS_1610171143_</w:t>
            </w:r>
            <w:ins w:id="2215" w:author="Hamza Charou" w:date="2020-03-18T13:43:00Z">
              <w:r>
                <w:rPr>
                  <w:rFonts w:cs="Calibri"/>
                  <w:color w:val="000000"/>
                </w:rPr>
                <w:t>0003</w:t>
              </w:r>
            </w:ins>
          </w:p>
        </w:tc>
        <w:tc>
          <w:tcPr>
            <w:tcW w:w="8640" w:type="dxa"/>
            <w:shd w:val="clear" w:color="auto" w:fill="FBD4B4" w:themeFill="accent6" w:themeFillTint="66"/>
          </w:tcPr>
          <w:p w14:paraId="75B75A29" w14:textId="77777777" w:rsidR="00E91407" w:rsidRPr="00C11273" w:rsidRDefault="00E91407" w:rsidP="00EC528E">
            <w:pPr>
              <w:jc w:val="right"/>
              <w:rPr>
                <w:ins w:id="2216" w:author="Hamza Charou" w:date="2020-03-18T13:43:00Z"/>
                <w:highlight w:val="yellow"/>
                <w:lang w:val="en-US"/>
              </w:rPr>
            </w:pPr>
            <w:ins w:id="2217" w:author="Hamza Charou" w:date="2020-03-18T13:43:00Z">
              <w:r w:rsidRPr="00C11273">
                <w:rPr>
                  <w:highlight w:val="yellow"/>
                  <w:lang w:val="en-US"/>
                </w:rPr>
                <w:t>EAUS_RSK_0000_0240</w:t>
              </w:r>
            </w:ins>
          </w:p>
        </w:tc>
      </w:tr>
      <w:tr w:rsidR="00E91407" w:rsidRPr="00475351" w14:paraId="747356E3" w14:textId="77777777" w:rsidTr="00EC528E">
        <w:trPr>
          <w:trHeight w:val="20"/>
          <w:ins w:id="2218" w:author="Hamza Charou" w:date="2020-03-18T13:43:00Z"/>
        </w:trPr>
        <w:tc>
          <w:tcPr>
            <w:tcW w:w="10908" w:type="dxa"/>
            <w:gridSpan w:val="2"/>
          </w:tcPr>
          <w:p w14:paraId="380D55DD" w14:textId="77777777" w:rsidR="00E91407" w:rsidRDefault="00E91407" w:rsidP="00EC528E">
            <w:pPr>
              <w:rPr>
                <w:ins w:id="2219" w:author="Hamza Charou" w:date="2020-03-18T13:43:00Z"/>
                <w:rFonts w:cs="Calibri"/>
                <w:color w:val="000000"/>
                <w:highlight w:val="yellow"/>
                <w:lang w:val="en-US"/>
              </w:rPr>
            </w:pPr>
            <w:ins w:id="2220" w:author="Hamza Charou" w:date="2020-03-18T13:43:00Z">
              <w:r w:rsidRPr="00475351">
                <w:rPr>
                  <w:rFonts w:cs="Calibri"/>
                  <w:color w:val="000000"/>
                  <w:highlight w:val="yellow"/>
                  <w:lang w:val="en-US"/>
                </w:rPr>
                <w:t xml:space="preserve">The CU </w:t>
              </w:r>
              <w:r>
                <w:rPr>
                  <w:rFonts w:cs="Calibri"/>
                  <w:color w:val="000000"/>
                  <w:highlight w:val="yellow"/>
                  <w:lang w:val="en-US"/>
                </w:rPr>
                <w:t xml:space="preserve">shall </w:t>
              </w:r>
              <w:r w:rsidRPr="00475351">
                <w:rPr>
                  <w:rFonts w:cs="Calibri"/>
                  <w:color w:val="000000"/>
                  <w:highlight w:val="yellow"/>
                  <w:lang w:val="en-US"/>
                </w:rPr>
                <w:t>save all</w:t>
              </w:r>
              <w:r>
                <w:rPr>
                  <w:rFonts w:cs="Calibri"/>
                  <w:color w:val="000000"/>
                  <w:highlight w:val="yellow"/>
                  <w:lang w:val="en-US"/>
                </w:rPr>
                <w:t xml:space="preserve"> critical</w:t>
              </w:r>
              <w:r w:rsidRPr="00475351">
                <w:rPr>
                  <w:rFonts w:cs="Calibri"/>
                  <w:color w:val="000000"/>
                  <w:highlight w:val="yellow"/>
                  <w:lang w:val="en-US"/>
                </w:rPr>
                <w:t xml:space="preserve"> c</w:t>
              </w:r>
              <w:r>
                <w:rPr>
                  <w:rFonts w:cs="Calibri"/>
                  <w:color w:val="000000"/>
                  <w:highlight w:val="yellow"/>
                  <w:lang w:val="en-US"/>
                </w:rPr>
                <w:t>onfigurations in no volatile memory:</w:t>
              </w:r>
            </w:ins>
          </w:p>
          <w:p w14:paraId="72A3CAA9" w14:textId="77777777" w:rsidR="00E91407" w:rsidRDefault="00E91407" w:rsidP="00EC528E">
            <w:pPr>
              <w:pStyle w:val="Paragraphedeliste"/>
              <w:numPr>
                <w:ilvl w:val="0"/>
                <w:numId w:val="48"/>
              </w:numPr>
              <w:jc w:val="left"/>
              <w:rPr>
                <w:ins w:id="2221" w:author="Hamza Charou" w:date="2020-03-18T13:43:00Z"/>
                <w:rFonts w:cs="Calibri"/>
                <w:color w:val="000000"/>
                <w:highlight w:val="yellow"/>
                <w:lang w:val="en-US"/>
              </w:rPr>
            </w:pPr>
            <w:ins w:id="2222" w:author="Hamza Charou" w:date="2020-03-18T13:43:00Z">
              <w:r>
                <w:rPr>
                  <w:rFonts w:cs="Calibri"/>
                  <w:color w:val="000000"/>
                  <w:highlight w:val="yellow"/>
                  <w:lang w:val="en-US"/>
                </w:rPr>
                <w:t>Technical parameters</w:t>
              </w:r>
            </w:ins>
          </w:p>
          <w:p w14:paraId="10A2AB43" w14:textId="77777777" w:rsidR="00E91407" w:rsidRDefault="00E91407" w:rsidP="00EC528E">
            <w:pPr>
              <w:pStyle w:val="Paragraphedeliste"/>
              <w:numPr>
                <w:ilvl w:val="0"/>
                <w:numId w:val="48"/>
              </w:numPr>
              <w:jc w:val="left"/>
              <w:rPr>
                <w:ins w:id="2223" w:author="Hamza Charou" w:date="2020-03-18T13:43:00Z"/>
                <w:rFonts w:cs="Calibri"/>
                <w:color w:val="000000"/>
                <w:highlight w:val="yellow"/>
                <w:lang w:val="en-US"/>
              </w:rPr>
            </w:pPr>
            <w:ins w:id="2224" w:author="Hamza Charou" w:date="2020-03-18T13:43:00Z">
              <w:r>
                <w:rPr>
                  <w:rFonts w:cs="Calibri"/>
                  <w:color w:val="000000"/>
                  <w:highlight w:val="yellow"/>
                  <w:lang w:val="en-US"/>
                </w:rPr>
                <w:t>Clinical parameters</w:t>
              </w:r>
            </w:ins>
          </w:p>
          <w:p w14:paraId="4B90D22D" w14:textId="77777777" w:rsidR="00E91407" w:rsidRDefault="00E91407" w:rsidP="00EC528E">
            <w:pPr>
              <w:pStyle w:val="Paragraphedeliste"/>
              <w:numPr>
                <w:ilvl w:val="0"/>
                <w:numId w:val="48"/>
              </w:numPr>
              <w:jc w:val="left"/>
              <w:rPr>
                <w:ins w:id="2225" w:author="Hamza Charou" w:date="2020-03-18T13:43:00Z"/>
                <w:rFonts w:cs="Calibri"/>
                <w:color w:val="000000"/>
                <w:highlight w:val="yellow"/>
                <w:lang w:val="en-US"/>
              </w:rPr>
            </w:pPr>
            <w:ins w:id="2226" w:author="Hamza Charou" w:date="2020-03-18T13:43:00Z">
              <w:r>
                <w:rPr>
                  <w:rFonts w:cs="Calibri"/>
                  <w:color w:val="000000"/>
                  <w:highlight w:val="yellow"/>
                  <w:lang w:val="en-US"/>
                </w:rPr>
                <w:t>Calibration pressure tables</w:t>
              </w:r>
            </w:ins>
          </w:p>
          <w:p w14:paraId="0DDBE1F7" w14:textId="77777777" w:rsidR="00E91407" w:rsidRDefault="00E91407" w:rsidP="00EC528E">
            <w:pPr>
              <w:pStyle w:val="Paragraphedeliste"/>
              <w:numPr>
                <w:ilvl w:val="0"/>
                <w:numId w:val="48"/>
              </w:numPr>
              <w:jc w:val="left"/>
              <w:rPr>
                <w:ins w:id="2227" w:author="Hamza Charou" w:date="2020-03-18T13:43:00Z"/>
                <w:rFonts w:cs="Calibri"/>
                <w:color w:val="000000"/>
                <w:highlight w:val="yellow"/>
                <w:lang w:val="en-US"/>
              </w:rPr>
            </w:pPr>
            <w:ins w:id="2228" w:author="Hamza Charou" w:date="2020-03-18T13:43:00Z">
              <w:r>
                <w:rPr>
                  <w:rFonts w:cs="Calibri"/>
                  <w:color w:val="000000"/>
                  <w:highlight w:val="yellow"/>
                  <w:lang w:val="en-US"/>
                </w:rPr>
                <w:t xml:space="preserve">Calibration link radio </w:t>
              </w:r>
            </w:ins>
          </w:p>
          <w:p w14:paraId="47787D7F" w14:textId="77777777" w:rsidR="00E91407" w:rsidRPr="00475351" w:rsidRDefault="00E91407" w:rsidP="00EC528E">
            <w:pPr>
              <w:pStyle w:val="Paragraphedeliste"/>
              <w:numPr>
                <w:ilvl w:val="0"/>
                <w:numId w:val="48"/>
              </w:numPr>
              <w:jc w:val="left"/>
              <w:rPr>
                <w:ins w:id="2229" w:author="Hamza Charou" w:date="2020-03-18T13:43:00Z"/>
                <w:rFonts w:cs="Calibri"/>
                <w:color w:val="000000"/>
                <w:highlight w:val="yellow"/>
                <w:lang w:val="en-US"/>
              </w:rPr>
            </w:pPr>
            <w:ins w:id="2230" w:author="Hamza Charou" w:date="2020-03-18T13:43:00Z">
              <w:r>
                <w:rPr>
                  <w:rFonts w:cs="Calibri"/>
                  <w:color w:val="000000"/>
                  <w:highlight w:val="yellow"/>
                  <w:lang w:val="en-US"/>
                </w:rPr>
                <w:t>Current implant stats</w:t>
              </w:r>
              <w:r w:rsidRPr="00475351">
                <w:rPr>
                  <w:rFonts w:cs="Calibri"/>
                  <w:color w:val="000000"/>
                  <w:highlight w:val="yellow"/>
                  <w:lang w:val="en-US"/>
                </w:rPr>
                <w:t xml:space="preserve"> </w:t>
              </w:r>
            </w:ins>
          </w:p>
        </w:tc>
      </w:tr>
    </w:tbl>
    <w:p w14:paraId="59E0A920" w14:textId="77777777" w:rsidR="00E91407" w:rsidRPr="00641996" w:rsidRDefault="00E91407" w:rsidP="00C56186">
      <w:pPr>
        <w:rPr>
          <w:ins w:id="2231" w:author="Hamza Charou" w:date="2020-03-18T13:41:00Z"/>
          <w:sz w:val="20"/>
          <w:szCs w:val="20"/>
        </w:rPr>
      </w:pPr>
    </w:p>
    <w:p w14:paraId="2593ECA5" w14:textId="76EAF9D6" w:rsidR="00554004" w:rsidRPr="001A769F" w:rsidRDefault="00E622BF" w:rsidP="00CC4DF8">
      <w:pPr>
        <w:pStyle w:val="Titre2"/>
        <w:rPr>
          <w:ins w:id="2232" w:author="Damien Altmann" w:date="2020-03-11T18:09:00Z"/>
          <w:highlight w:val="red"/>
        </w:rPr>
      </w:pPr>
      <w:bookmarkStart w:id="2233" w:name="_Toc64391873"/>
      <w:r w:rsidRPr="001A769F">
        <w:rPr>
          <w:highlight w:val="red"/>
        </w:rPr>
        <w:t>Peripherals</w:t>
      </w:r>
      <w:bookmarkEnd w:id="2233"/>
    </w:p>
    <w:p w14:paraId="600FFE65" w14:textId="1E398E82" w:rsidR="00B53C45" w:rsidRPr="000A22BD" w:rsidRDefault="00E622BF" w:rsidP="00B53C45">
      <w:pPr>
        <w:pStyle w:val="Titre3"/>
        <w:rPr>
          <w:ins w:id="2234" w:author="Damien Altmann" w:date="2020-03-11T18:09:00Z"/>
          <w:highlight w:val="red"/>
          <w:lang w:val="fr-FR"/>
        </w:rPr>
      </w:pPr>
      <w:bookmarkStart w:id="2235" w:name="_Toc64391874"/>
      <w:r w:rsidRPr="000A22BD">
        <w:rPr>
          <w:highlight w:val="red"/>
          <w:lang w:val="fr-FR"/>
        </w:rPr>
        <w:t>AlarmClock</w:t>
      </w:r>
      <w:bookmarkEnd w:id="2235"/>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B53C45" w:rsidRPr="008621E6" w:rsidDel="002925C8" w14:paraId="47459CAA" w14:textId="018901F6" w:rsidTr="00D7304E">
        <w:trPr>
          <w:trHeight w:val="20"/>
          <w:ins w:id="2236" w:author="Damien Altmann" w:date="2020-03-11T18:09:00Z"/>
          <w:del w:id="2237" w:author="Hamza Charou" w:date="2020-03-18T15:49:00Z"/>
        </w:trPr>
        <w:tc>
          <w:tcPr>
            <w:tcW w:w="2335" w:type="dxa"/>
            <w:shd w:val="clear" w:color="auto" w:fill="FBD4B4" w:themeFill="accent6" w:themeFillTint="66"/>
          </w:tcPr>
          <w:p w14:paraId="609F50EA" w14:textId="7487C0A4" w:rsidR="00B53C45" w:rsidRPr="00FB6FAA" w:rsidDel="002925C8" w:rsidRDefault="00B53C45" w:rsidP="00D7304E">
            <w:pPr>
              <w:jc w:val="left"/>
              <w:rPr>
                <w:ins w:id="2238" w:author="Damien Altmann" w:date="2020-03-11T18:09:00Z"/>
                <w:del w:id="2239" w:author="Hamza Charou" w:date="2020-03-18T15:49:00Z"/>
              </w:rPr>
            </w:pPr>
            <w:ins w:id="2240" w:author="Damien Altmann" w:date="2020-03-11T18:09:00Z">
              <w:del w:id="2241" w:author="Hamza Charou" w:date="2020-03-18T15:49:00Z">
                <w:r w:rsidDel="002925C8">
                  <w:delText>EAUS_SW_1018_</w:delText>
                </w:r>
              </w:del>
            </w:ins>
            <w:ins w:id="2242" w:author="Damien Altmann" w:date="2020-03-12T20:08:00Z">
              <w:del w:id="2243" w:author="Hamza Charou" w:date="2020-03-18T15:49:00Z">
                <w:r w:rsidR="00C57E94" w:rsidDel="002925C8">
                  <w:delText>0001</w:delText>
                </w:r>
              </w:del>
            </w:ins>
          </w:p>
        </w:tc>
        <w:tc>
          <w:tcPr>
            <w:tcW w:w="8573" w:type="dxa"/>
            <w:shd w:val="clear" w:color="auto" w:fill="FBD4B4" w:themeFill="accent6" w:themeFillTint="66"/>
          </w:tcPr>
          <w:p w14:paraId="5AF0143F" w14:textId="16F64A31" w:rsidR="00B53C45" w:rsidRPr="00510C4B" w:rsidDel="002925C8" w:rsidRDefault="00B53C45" w:rsidP="00D7304E">
            <w:pPr>
              <w:jc w:val="right"/>
              <w:rPr>
                <w:ins w:id="2244" w:author="Damien Altmann" w:date="2020-03-11T18:09:00Z"/>
                <w:del w:id="2245" w:author="Hamza Charou" w:date="2020-03-18T15:49:00Z"/>
                <w:lang w:val="en-US"/>
              </w:rPr>
            </w:pPr>
            <w:ins w:id="2246" w:author="Damien Altmann" w:date="2020-03-11T18:09:00Z">
              <w:del w:id="2247" w:author="Hamza Charou" w:date="2020-03-18T15:49:00Z">
                <w:r w:rsidRPr="00510C4B" w:rsidDel="002925C8">
                  <w:rPr>
                    <w:lang w:val="en-US"/>
                  </w:rPr>
                  <w:delText>EAUS_SYS_000</w:delText>
                </w:r>
                <w:r w:rsidDel="002925C8">
                  <w:rPr>
                    <w:lang w:val="en-US"/>
                  </w:rPr>
                  <w:delText>0</w:delText>
                </w:r>
                <w:r w:rsidRPr="00510C4B" w:rsidDel="002925C8">
                  <w:rPr>
                    <w:lang w:val="en-US"/>
                  </w:rPr>
                  <w:delText>_0</w:delText>
                </w:r>
              </w:del>
            </w:ins>
            <w:ins w:id="2248" w:author="Damien Altmann" w:date="2020-03-11T18:10:00Z">
              <w:del w:id="2249" w:author="Hamza Charou" w:date="2020-03-18T15:49:00Z">
                <w:r w:rsidDel="002925C8">
                  <w:rPr>
                    <w:lang w:val="en-US"/>
                  </w:rPr>
                  <w:delText xml:space="preserve">106, </w:delText>
                </w:r>
                <w:r w:rsidRPr="00510C4B" w:rsidDel="002925C8">
                  <w:rPr>
                    <w:lang w:val="en-US"/>
                  </w:rPr>
                  <w:delText xml:space="preserve"> EAUS_SYS_000</w:delText>
                </w:r>
                <w:r w:rsidDel="002925C8">
                  <w:rPr>
                    <w:lang w:val="en-US"/>
                  </w:rPr>
                  <w:delText>0</w:delText>
                </w:r>
                <w:r w:rsidRPr="00510C4B" w:rsidDel="002925C8">
                  <w:rPr>
                    <w:lang w:val="en-US"/>
                  </w:rPr>
                  <w:delText>_0</w:delText>
                </w:r>
                <w:r w:rsidDel="002925C8">
                  <w:rPr>
                    <w:lang w:val="en-US"/>
                  </w:rPr>
                  <w:delText>108</w:delText>
                </w:r>
              </w:del>
            </w:ins>
          </w:p>
        </w:tc>
      </w:tr>
      <w:tr w:rsidR="00B53C45" w:rsidRPr="004F4D45" w:rsidDel="002925C8" w14:paraId="63BFDE93" w14:textId="70676E71" w:rsidTr="00D7304E">
        <w:trPr>
          <w:trHeight w:val="20"/>
          <w:ins w:id="2250" w:author="Damien Altmann" w:date="2020-03-11T18:09:00Z"/>
          <w:del w:id="2251" w:author="Hamza Charou" w:date="2020-03-18T15:49:00Z"/>
        </w:trPr>
        <w:tc>
          <w:tcPr>
            <w:tcW w:w="10908" w:type="dxa"/>
            <w:gridSpan w:val="2"/>
          </w:tcPr>
          <w:p w14:paraId="403323AA" w14:textId="5283F698" w:rsidR="00B53C45" w:rsidDel="002925C8" w:rsidRDefault="00B53C45" w:rsidP="00D7304E">
            <w:pPr>
              <w:jc w:val="left"/>
              <w:rPr>
                <w:ins w:id="2252" w:author="Damien Altmann" w:date="2020-03-11T18:10:00Z"/>
                <w:del w:id="2253" w:author="Hamza Charou" w:date="2020-03-18T15:49:00Z"/>
              </w:rPr>
            </w:pPr>
            <w:ins w:id="2254" w:author="Damien Altmann" w:date="2020-03-11T18:10:00Z">
              <w:del w:id="2255" w:author="Hamza Charou" w:date="2020-03-18T15:49:00Z">
                <w:r w:rsidRPr="00B53C45" w:rsidDel="002925C8">
                  <w:delText>In activated mode CU shall count the time without receiving Cuff deflation order, and If this time cross Urotimer duration, The CU shall goes to Deactivated mode</w:delText>
                </w:r>
              </w:del>
            </w:ins>
          </w:p>
          <w:p w14:paraId="661BD688" w14:textId="2B98164A" w:rsidR="00B53C45" w:rsidDel="002925C8" w:rsidRDefault="00B53C45" w:rsidP="00D7304E">
            <w:pPr>
              <w:jc w:val="left"/>
              <w:rPr>
                <w:ins w:id="2256" w:author="Damien Altmann" w:date="2020-03-11T18:10:00Z"/>
                <w:del w:id="2257" w:author="Hamza Charou" w:date="2020-03-18T15:49:00Z"/>
              </w:rPr>
            </w:pPr>
          </w:p>
          <w:p w14:paraId="761F7E3E" w14:textId="67EF1CC1" w:rsidR="00B53C45" w:rsidDel="002925C8" w:rsidRDefault="00B53C45" w:rsidP="00D7304E">
            <w:pPr>
              <w:jc w:val="left"/>
              <w:rPr>
                <w:ins w:id="2258" w:author="Damien Altmann" w:date="2020-03-11T18:10:00Z"/>
                <w:del w:id="2259" w:author="Hamza Charou" w:date="2020-03-18T15:49:00Z"/>
              </w:rPr>
            </w:pPr>
            <w:ins w:id="2260" w:author="Damien Altmann" w:date="2020-03-11T18:10:00Z">
              <w:del w:id="2261" w:author="Hamza Charou" w:date="2020-03-18T15:49:00Z">
                <w:r w:rsidDel="002925C8">
                  <w:delText>Test:</w:delText>
                </w:r>
              </w:del>
            </w:ins>
          </w:p>
          <w:p w14:paraId="69A08AC9" w14:textId="2F691EE4" w:rsidR="00B53C45" w:rsidDel="002925C8" w:rsidRDefault="00B53C45" w:rsidP="00D7304E">
            <w:pPr>
              <w:jc w:val="left"/>
              <w:rPr>
                <w:ins w:id="2262" w:author="Damien Altmann" w:date="2020-03-11T18:10:00Z"/>
                <w:del w:id="2263" w:author="Hamza Charou" w:date="2020-03-18T15:49:00Z"/>
              </w:rPr>
            </w:pPr>
            <w:ins w:id="2264" w:author="Damien Altmann" w:date="2020-03-11T18:10:00Z">
              <w:del w:id="2265" w:author="Hamza Charou" w:date="2020-03-18T15:49:00Z">
                <w:r w:rsidRPr="00B53C45" w:rsidDel="002925C8">
                  <w:delText>goTo follow up, Set the Urotimer to default value (12 hours), read the value in flash and check if its 12 hours, come back to activated mode, and execute a voiding command, after exactely 12 hours check when the the CU goes to deactivated mode, the time shall be 12 hours +/- 1 minute</w:delText>
                </w:r>
              </w:del>
            </w:ins>
          </w:p>
          <w:p w14:paraId="5497EF30" w14:textId="001CEAC6" w:rsidR="00B53C45" w:rsidRPr="004F4D45" w:rsidDel="002925C8" w:rsidRDefault="00B53C45" w:rsidP="00D7304E">
            <w:pPr>
              <w:jc w:val="left"/>
              <w:rPr>
                <w:ins w:id="2266" w:author="Damien Altmann" w:date="2020-03-11T18:09:00Z"/>
                <w:del w:id="2267" w:author="Hamza Charou" w:date="2020-03-18T15:49:00Z"/>
              </w:rPr>
            </w:pPr>
          </w:p>
        </w:tc>
      </w:tr>
    </w:tbl>
    <w:p w14:paraId="4F2313FF" w14:textId="77777777" w:rsidR="002925C8" w:rsidRPr="0063524D" w:rsidRDefault="002925C8" w:rsidP="002925C8">
      <w:pPr>
        <w:rPr>
          <w:ins w:id="2268" w:author="Hamza Charou" w:date="2020-03-18T15:49:00Z"/>
          <w:sz w:val="20"/>
          <w:szCs w:val="20"/>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2925C8" w:rsidRPr="0075432D" w14:paraId="2C89F3BE" w14:textId="77777777" w:rsidTr="0097003B">
        <w:trPr>
          <w:trHeight w:val="20"/>
          <w:ins w:id="2269" w:author="Hamza Charou" w:date="2020-03-18T15:49:00Z"/>
        </w:trPr>
        <w:tc>
          <w:tcPr>
            <w:tcW w:w="2268" w:type="dxa"/>
            <w:shd w:val="clear" w:color="auto" w:fill="FBD4B4" w:themeFill="accent6" w:themeFillTint="66"/>
          </w:tcPr>
          <w:p w14:paraId="0FC2F5D5" w14:textId="013C5317" w:rsidR="002925C8" w:rsidRPr="0063524D" w:rsidRDefault="002925C8" w:rsidP="00617652">
            <w:pPr>
              <w:rPr>
                <w:ins w:id="2270" w:author="Hamza Charou" w:date="2020-03-18T15:49:00Z"/>
                <w:lang w:val="en-US"/>
              </w:rPr>
            </w:pPr>
            <w:ins w:id="2271" w:author="Hamza Charou" w:date="2020-03-18T15:49:00Z">
              <w:r w:rsidRPr="0063524D">
                <w:rPr>
                  <w:lang w:val="en-US"/>
                </w:rPr>
                <w:t>EAUS</w:t>
              </w:r>
            </w:ins>
            <w:r w:rsidR="00774630">
              <w:rPr>
                <w:lang w:val="en-US"/>
              </w:rPr>
              <w:t>_SRS_1610171143_</w:t>
            </w:r>
            <w:ins w:id="2272" w:author="Hamza Charou" w:date="2020-03-18T15:49:00Z">
              <w:r>
                <w:rPr>
                  <w:lang w:val="en-US"/>
                </w:rPr>
                <w:t>0001</w:t>
              </w:r>
            </w:ins>
          </w:p>
        </w:tc>
        <w:tc>
          <w:tcPr>
            <w:tcW w:w="8640" w:type="dxa"/>
            <w:shd w:val="clear" w:color="auto" w:fill="FBD4B4" w:themeFill="accent6" w:themeFillTint="66"/>
          </w:tcPr>
          <w:p w14:paraId="455D97D6" w14:textId="0CA183F1" w:rsidR="002925C8" w:rsidRPr="003076E8" w:rsidRDefault="002925C8" w:rsidP="00617652">
            <w:pPr>
              <w:jc w:val="right"/>
              <w:rPr>
                <w:highlight w:val="yellow"/>
                <w:lang w:val="fr-FR"/>
              </w:rPr>
            </w:pPr>
            <w:ins w:id="2273" w:author="Hamza Charou" w:date="2020-03-18T15:49:00Z">
              <w:r w:rsidRPr="003076E8">
                <w:rPr>
                  <w:highlight w:val="yellow"/>
                  <w:lang w:val="fr-FR"/>
                </w:rPr>
                <w:t>EAUS_SYS_0000_0106,</w:t>
              </w:r>
            </w:ins>
          </w:p>
          <w:p w14:paraId="2B4F5C90" w14:textId="77777777" w:rsidR="003076E8" w:rsidRPr="003076E8" w:rsidRDefault="003076E8" w:rsidP="00617652">
            <w:pPr>
              <w:jc w:val="right"/>
              <w:rPr>
                <w:ins w:id="2274" w:author="Hamza Charou" w:date="2020-03-18T15:49:00Z"/>
                <w:highlight w:val="yellow"/>
                <w:lang w:val="fr-FR"/>
              </w:rPr>
            </w:pPr>
          </w:p>
          <w:p w14:paraId="6C37B844" w14:textId="1987D24C" w:rsidR="0075432D" w:rsidRDefault="0075432D" w:rsidP="00617652">
            <w:pPr>
              <w:jc w:val="right"/>
              <w:rPr>
                <w:highlight w:val="yellow"/>
                <w:lang w:val="fr-FR"/>
              </w:rPr>
            </w:pPr>
            <w:ins w:id="2275" w:author="Hamza Charou" w:date="2020-03-18T16:01:00Z">
              <w:r w:rsidRPr="00E75904">
                <w:rPr>
                  <w:lang w:val="en-US"/>
                </w:rPr>
                <w:t>EAUS_RSK_0000_0163</w:t>
              </w:r>
            </w:ins>
            <w:r>
              <w:rPr>
                <w:lang w:val="en-US"/>
              </w:rPr>
              <w:t>,</w:t>
            </w:r>
          </w:p>
          <w:p w14:paraId="7643267A" w14:textId="77777777" w:rsidR="0075432D" w:rsidRDefault="0075432D" w:rsidP="00617652">
            <w:pPr>
              <w:jc w:val="right"/>
              <w:rPr>
                <w:highlight w:val="yellow"/>
                <w:lang w:val="fr-FR"/>
              </w:rPr>
            </w:pPr>
          </w:p>
          <w:p w14:paraId="3296D412" w14:textId="6E34AFA4" w:rsidR="002925C8" w:rsidRPr="003076E8" w:rsidRDefault="002925C8" w:rsidP="00617652">
            <w:pPr>
              <w:jc w:val="right"/>
              <w:rPr>
                <w:ins w:id="2276" w:author="Hamza Charou" w:date="2020-03-18T15:49:00Z"/>
                <w:highlight w:val="yellow"/>
                <w:lang w:val="fr-FR"/>
              </w:rPr>
            </w:pPr>
            <w:ins w:id="2277" w:author="Hamza Charou" w:date="2020-03-18T15:49:00Z">
              <w:r w:rsidRPr="003076E8">
                <w:rPr>
                  <w:highlight w:val="yellow"/>
                  <w:lang w:val="fr-FR"/>
                </w:rPr>
                <w:t>EAUS_RSK_0000_0109,</w:t>
              </w:r>
            </w:ins>
          </w:p>
          <w:p w14:paraId="5F527C85" w14:textId="77777777" w:rsidR="002925C8" w:rsidRPr="003076E8" w:rsidRDefault="002925C8" w:rsidP="00617652">
            <w:pPr>
              <w:jc w:val="right"/>
              <w:rPr>
                <w:ins w:id="2278" w:author="Hamza Charou" w:date="2020-03-18T15:49:00Z"/>
                <w:highlight w:val="yellow"/>
                <w:lang w:val="fr-FR"/>
              </w:rPr>
            </w:pPr>
            <w:ins w:id="2279" w:author="Hamza Charou" w:date="2020-03-18T15:49:00Z">
              <w:r w:rsidRPr="003076E8">
                <w:rPr>
                  <w:highlight w:val="yellow"/>
                  <w:lang w:val="fr-FR"/>
                </w:rPr>
                <w:t>EAUS_RSK_0000_0175,</w:t>
              </w:r>
            </w:ins>
          </w:p>
          <w:p w14:paraId="7A7FED2E" w14:textId="77777777" w:rsidR="002925C8" w:rsidRPr="003076E8" w:rsidRDefault="002925C8" w:rsidP="00617652">
            <w:pPr>
              <w:jc w:val="right"/>
              <w:rPr>
                <w:ins w:id="2280" w:author="Hamza Charou" w:date="2020-03-18T15:49:00Z"/>
                <w:highlight w:val="yellow"/>
                <w:lang w:val="fr-FR"/>
              </w:rPr>
            </w:pPr>
            <w:ins w:id="2281" w:author="Hamza Charou" w:date="2020-03-18T15:49:00Z">
              <w:r w:rsidRPr="003076E8">
                <w:rPr>
                  <w:highlight w:val="yellow"/>
                  <w:lang w:val="fr-FR"/>
                </w:rPr>
                <w:t>EAUS_RSK_0000_0180,</w:t>
              </w:r>
            </w:ins>
          </w:p>
          <w:p w14:paraId="18BAE903" w14:textId="77777777" w:rsidR="002925C8" w:rsidRPr="003076E8" w:rsidRDefault="002925C8" w:rsidP="00617652">
            <w:pPr>
              <w:jc w:val="right"/>
              <w:rPr>
                <w:ins w:id="2282" w:author="Hamza Charou" w:date="2020-03-18T15:49:00Z"/>
                <w:highlight w:val="yellow"/>
                <w:lang w:val="fr-FR"/>
              </w:rPr>
            </w:pPr>
            <w:ins w:id="2283" w:author="Hamza Charou" w:date="2020-03-18T15:49:00Z">
              <w:r w:rsidRPr="003076E8">
                <w:rPr>
                  <w:highlight w:val="yellow"/>
                  <w:lang w:val="fr-FR"/>
                </w:rPr>
                <w:t>EAUS_RSK_0000_0261,</w:t>
              </w:r>
            </w:ins>
          </w:p>
          <w:p w14:paraId="5589CFC3" w14:textId="77777777" w:rsidR="002925C8" w:rsidRPr="003076E8" w:rsidRDefault="002925C8" w:rsidP="00617652">
            <w:pPr>
              <w:jc w:val="right"/>
              <w:rPr>
                <w:ins w:id="2284" w:author="Hamza Charou" w:date="2020-03-18T15:49:00Z"/>
                <w:highlight w:val="yellow"/>
                <w:lang w:val="fr-FR"/>
              </w:rPr>
            </w:pPr>
            <w:ins w:id="2285" w:author="Hamza Charou" w:date="2020-03-18T15:49:00Z">
              <w:r w:rsidRPr="003076E8">
                <w:rPr>
                  <w:highlight w:val="yellow"/>
                  <w:lang w:val="fr-FR"/>
                </w:rPr>
                <w:t>EAUS_RSK_0000_0295,</w:t>
              </w:r>
            </w:ins>
          </w:p>
          <w:p w14:paraId="22F4441C" w14:textId="77777777" w:rsidR="002925C8" w:rsidRPr="003076E8" w:rsidRDefault="002925C8" w:rsidP="00617652">
            <w:pPr>
              <w:jc w:val="right"/>
              <w:rPr>
                <w:ins w:id="2286" w:author="Hamza Charou" w:date="2020-03-18T15:49:00Z"/>
                <w:highlight w:val="yellow"/>
                <w:lang w:val="fr-FR"/>
              </w:rPr>
            </w:pPr>
            <w:ins w:id="2287" w:author="Hamza Charou" w:date="2020-03-18T15:49:00Z">
              <w:r w:rsidRPr="003076E8">
                <w:rPr>
                  <w:highlight w:val="yellow"/>
                  <w:lang w:val="fr-FR"/>
                </w:rPr>
                <w:t>EAUS_RSK_0000_0304,</w:t>
              </w:r>
            </w:ins>
          </w:p>
          <w:p w14:paraId="0FE5989A" w14:textId="77777777" w:rsidR="002925C8" w:rsidRPr="003076E8" w:rsidRDefault="002925C8" w:rsidP="00617652">
            <w:pPr>
              <w:jc w:val="right"/>
              <w:rPr>
                <w:ins w:id="2288" w:author="Hamza Charou" w:date="2020-03-18T15:49:00Z"/>
                <w:highlight w:val="yellow"/>
                <w:lang w:val="fr-FR"/>
              </w:rPr>
            </w:pPr>
            <w:ins w:id="2289" w:author="Hamza Charou" w:date="2020-03-18T15:49:00Z">
              <w:r w:rsidRPr="003076E8">
                <w:rPr>
                  <w:highlight w:val="yellow"/>
                  <w:lang w:val="fr-FR"/>
                </w:rPr>
                <w:t>EAUS_RSK_0000_0322,</w:t>
              </w:r>
            </w:ins>
          </w:p>
          <w:p w14:paraId="761C08C9" w14:textId="77777777" w:rsidR="002925C8" w:rsidRPr="0012165D" w:rsidRDefault="002925C8" w:rsidP="00617652">
            <w:pPr>
              <w:jc w:val="right"/>
              <w:rPr>
                <w:ins w:id="2290" w:author="Hamza Charou" w:date="2020-03-18T15:49:00Z"/>
                <w:lang w:val="fr-FR"/>
              </w:rPr>
            </w:pPr>
            <w:ins w:id="2291" w:author="Hamza Charou" w:date="2020-03-18T15:49:00Z">
              <w:r w:rsidRPr="003076E8">
                <w:rPr>
                  <w:highlight w:val="yellow"/>
                  <w:lang w:val="fr-FR"/>
                </w:rPr>
                <w:t>EAUS_RSK_0000_0428</w:t>
              </w:r>
            </w:ins>
          </w:p>
        </w:tc>
      </w:tr>
      <w:tr w:rsidR="002925C8" w:rsidRPr="001D323E" w14:paraId="368FA1ED" w14:textId="77777777" w:rsidTr="00617652">
        <w:trPr>
          <w:trHeight w:val="20"/>
          <w:ins w:id="2292" w:author="Hamza Charou" w:date="2020-03-18T15:49:00Z"/>
        </w:trPr>
        <w:tc>
          <w:tcPr>
            <w:tcW w:w="10908" w:type="dxa"/>
            <w:gridSpan w:val="2"/>
          </w:tcPr>
          <w:p w14:paraId="16CC2360" w14:textId="0B4B8E91" w:rsidR="002925C8" w:rsidRDefault="002925C8" w:rsidP="00617652">
            <w:pPr>
              <w:rPr>
                <w:ins w:id="2293" w:author="Hamza Charou" w:date="2020-03-18T15:49:00Z"/>
                <w:lang w:val="en-US"/>
              </w:rPr>
            </w:pPr>
            <w:ins w:id="2294" w:author="Hamza Charou" w:date="2020-03-18T15:49:00Z">
              <w:r w:rsidRPr="0063524D">
                <w:rPr>
                  <w:lang w:val="en-US"/>
                </w:rPr>
                <w:t xml:space="preserve">In </w:t>
              </w:r>
            </w:ins>
            <w:ins w:id="2295" w:author="Rafael Wehrmeister Padilha" w:date="2020-08-24T12:00:00Z">
              <w:r w:rsidR="004A4B5C">
                <w:rPr>
                  <w:lang w:val="en-US"/>
                </w:rPr>
                <w:t>A</w:t>
              </w:r>
            </w:ins>
            <w:ins w:id="2296" w:author="Hamza Charou" w:date="2020-03-18T15:49:00Z">
              <w:del w:id="2297" w:author="Rafael Wehrmeister Padilha" w:date="2020-08-24T12:00:00Z">
                <w:r w:rsidRPr="0063524D" w:rsidDel="004A4B5C">
                  <w:rPr>
                    <w:lang w:val="en-US"/>
                  </w:rPr>
                  <w:delText>a</w:delText>
                </w:r>
              </w:del>
              <w:r w:rsidRPr="0063524D">
                <w:rPr>
                  <w:lang w:val="en-US"/>
                </w:rPr>
                <w:t>ctivated mode CU shall count the time without receiving Cuff deflation order</w:t>
              </w:r>
              <w:del w:id="2298" w:author="Rafael Wehrmeister Padilha" w:date="2020-08-24T12:00:00Z">
                <w:r w:rsidRPr="0063524D" w:rsidDel="004A4B5C">
                  <w:rPr>
                    <w:lang w:val="en-US"/>
                  </w:rPr>
                  <w:delText xml:space="preserve">, and </w:delText>
                </w:r>
              </w:del>
            </w:ins>
            <w:ins w:id="2299" w:author="Rafael Wehrmeister Padilha" w:date="2020-08-24T12:00:00Z">
              <w:r w:rsidR="004A4B5C">
                <w:rPr>
                  <w:lang w:val="en-US"/>
                </w:rPr>
                <w:t>. I</w:t>
              </w:r>
            </w:ins>
            <w:ins w:id="2300" w:author="Hamza Charou" w:date="2020-03-18T15:49:00Z">
              <w:del w:id="2301" w:author="Rafael Wehrmeister Padilha" w:date="2020-08-24T12:00:00Z">
                <w:r w:rsidRPr="0063524D" w:rsidDel="004A4B5C">
                  <w:rPr>
                    <w:lang w:val="en-US"/>
                  </w:rPr>
                  <w:delText>I</w:delText>
                </w:r>
              </w:del>
              <w:r w:rsidRPr="0063524D">
                <w:rPr>
                  <w:lang w:val="en-US"/>
                </w:rPr>
                <w:t xml:space="preserve">f this time </w:t>
              </w:r>
              <w:del w:id="2302" w:author="Rafael Wehrmeister Padilha" w:date="2020-08-24T12:01:00Z">
                <w:r w:rsidRPr="0063524D" w:rsidDel="004A4B5C">
                  <w:rPr>
                    <w:lang w:val="en-US"/>
                  </w:rPr>
                  <w:delText>cross</w:delText>
                </w:r>
              </w:del>
            </w:ins>
            <w:ins w:id="2303" w:author="Rafael Wehrmeister Padilha" w:date="2020-08-24T12:01:00Z">
              <w:r w:rsidR="004A4B5C">
                <w:rPr>
                  <w:lang w:val="en-US"/>
                </w:rPr>
                <w:t>is higher than</w:t>
              </w:r>
            </w:ins>
            <w:ins w:id="2304" w:author="Hamza Charou" w:date="2020-03-18T15:49:00Z">
              <w:r w:rsidRPr="0063524D">
                <w:rPr>
                  <w:lang w:val="en-US"/>
                </w:rPr>
                <w:t xml:space="preserve"> Uro</w:t>
              </w:r>
              <w:del w:id="2305" w:author="Rafael Wehrmeister Padilha" w:date="2020-08-24T12:01:00Z">
                <w:r w:rsidRPr="0063524D" w:rsidDel="004A4B5C">
                  <w:rPr>
                    <w:lang w:val="en-US"/>
                  </w:rPr>
                  <w:delText>t</w:delText>
                </w:r>
              </w:del>
            </w:ins>
            <w:ins w:id="2306" w:author="Rafael Wehrmeister Padilha" w:date="2020-08-24T12:01:00Z">
              <w:r w:rsidR="004A4B5C">
                <w:rPr>
                  <w:lang w:val="en-US"/>
                </w:rPr>
                <w:t>T</w:t>
              </w:r>
            </w:ins>
            <w:ins w:id="2307" w:author="Hamza Charou" w:date="2020-03-18T15:49:00Z">
              <w:r w:rsidRPr="0063524D">
                <w:rPr>
                  <w:lang w:val="en-US"/>
                </w:rPr>
                <w:t xml:space="preserve">imer duration, </w:t>
              </w:r>
              <w:del w:id="2308" w:author="Rafael Wehrmeister Padilha" w:date="2020-08-24T12:01:00Z">
                <w:r w:rsidRPr="0063524D" w:rsidDel="004A4B5C">
                  <w:rPr>
                    <w:lang w:val="en-US"/>
                  </w:rPr>
                  <w:delText>T</w:delText>
                </w:r>
                <w:r w:rsidRPr="0063524D" w:rsidDel="00190F7A">
                  <w:rPr>
                    <w:lang w:val="en-US"/>
                  </w:rPr>
                  <w:delText>he</w:delText>
                </w:r>
              </w:del>
            </w:ins>
            <w:ins w:id="2309" w:author="Rafael Wehrmeister Padilha" w:date="2020-08-24T12:01:00Z">
              <w:r w:rsidR="00190F7A" w:rsidRPr="0063524D">
                <w:rPr>
                  <w:lang w:val="en-US"/>
                </w:rPr>
                <w:t>the</w:t>
              </w:r>
            </w:ins>
            <w:ins w:id="2310" w:author="Hamza Charou" w:date="2020-03-18T15:49:00Z">
              <w:r w:rsidRPr="0063524D">
                <w:rPr>
                  <w:lang w:val="en-US"/>
                </w:rPr>
                <w:t xml:space="preserve"> CU shall go to Deactivated mode</w:t>
              </w:r>
            </w:ins>
            <w:ins w:id="2311" w:author="Rafael Wehrmeister Padilha" w:date="2020-08-24T12:01:00Z">
              <w:r w:rsidR="004A4B5C">
                <w:rPr>
                  <w:lang w:val="en-US"/>
                </w:rPr>
                <w:t>.</w:t>
              </w:r>
            </w:ins>
            <w:ins w:id="2312" w:author="Hamza Charou" w:date="2020-03-18T15:49:00Z">
              <w:del w:id="2313" w:author="Rafael Wehrmeister Padilha" w:date="2020-08-24T12:01:00Z">
                <w:r w:rsidRPr="0063524D" w:rsidDel="004A4B5C">
                  <w:rPr>
                    <w:lang w:val="en-US"/>
                  </w:rPr>
                  <w:delText xml:space="preserve"> </w:delText>
                </w:r>
              </w:del>
            </w:ins>
          </w:p>
          <w:p w14:paraId="44D29413" w14:textId="77777777" w:rsidR="002925C8" w:rsidRDefault="002925C8" w:rsidP="00617652">
            <w:pPr>
              <w:rPr>
                <w:ins w:id="2314" w:author="Hamza Charou" w:date="2020-03-18T15:49:00Z"/>
                <w:lang w:val="en-US"/>
              </w:rPr>
            </w:pPr>
          </w:p>
          <w:p w14:paraId="74BFD26E" w14:textId="77777777" w:rsidR="002925C8" w:rsidRDefault="002925C8" w:rsidP="00617652">
            <w:pPr>
              <w:rPr>
                <w:ins w:id="2315" w:author="Hamza Charou" w:date="2020-03-18T15:49:00Z"/>
                <w:lang w:val="en-US"/>
              </w:rPr>
            </w:pPr>
          </w:p>
          <w:p w14:paraId="5D8F02EF" w14:textId="77777777" w:rsidR="002925C8" w:rsidRDefault="002925C8" w:rsidP="002925C8">
            <w:pPr>
              <w:jc w:val="left"/>
              <w:rPr>
                <w:ins w:id="2316" w:author="Hamza Charou" w:date="2020-03-18T15:49:00Z"/>
              </w:rPr>
            </w:pPr>
            <w:ins w:id="2317" w:author="Hamza Charou" w:date="2020-03-18T15:49:00Z">
              <w:r>
                <w:t>Test:</w:t>
              </w:r>
            </w:ins>
          </w:p>
          <w:p w14:paraId="43588914" w14:textId="7E9BF3B9" w:rsidR="002925C8" w:rsidRPr="002925C8" w:rsidRDefault="002925C8">
            <w:pPr>
              <w:jc w:val="left"/>
              <w:rPr>
                <w:ins w:id="2318" w:author="Hamza Charou" w:date="2020-03-18T15:49:00Z"/>
                <w:rPrChange w:id="2319" w:author="Hamza Charou" w:date="2020-03-18T15:49:00Z">
                  <w:rPr>
                    <w:ins w:id="2320" w:author="Hamza Charou" w:date="2020-03-18T15:49:00Z"/>
                    <w:lang w:val="en-US"/>
                  </w:rPr>
                </w:rPrChange>
              </w:rPr>
              <w:pPrChange w:id="2321" w:author="Hamza Charou" w:date="2020-03-18T15:49:00Z">
                <w:pPr>
                  <w:framePr w:hSpace="180" w:wrap="around" w:vAnchor="text" w:hAnchor="margin" w:x="6" w:y="83"/>
                </w:pPr>
              </w:pPrChange>
            </w:pPr>
            <w:ins w:id="2322" w:author="Hamza Charou" w:date="2020-03-18T15:49:00Z">
              <w:r w:rsidRPr="00B53C45">
                <w:t>goTo follow up, Set the Urotimer to default value (12 hours), read the value in flash and check if its 12 hours, come back to activated mode, and execute a voiding command, after exactely 12 hours check when the the CU goes to deactivated mode, the time shall be 12 hours +/- 1 minute</w:t>
              </w:r>
            </w:ins>
          </w:p>
        </w:tc>
      </w:tr>
    </w:tbl>
    <w:p w14:paraId="39DDAF84" w14:textId="77777777" w:rsidR="00EB643D" w:rsidRPr="0063524D" w:rsidRDefault="00EB643D" w:rsidP="00EB643D">
      <w:pPr>
        <w:rPr>
          <w:ins w:id="2323" w:author="Hamza Charou" w:date="2020-03-18T15:51:00Z"/>
          <w:sz w:val="20"/>
          <w:szCs w:val="20"/>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EB643D" w:rsidRPr="00BD4D4F" w14:paraId="68EDC0DA" w14:textId="77777777" w:rsidTr="0097003B">
        <w:trPr>
          <w:trHeight w:val="20"/>
          <w:ins w:id="2324" w:author="Hamza Charou" w:date="2020-03-18T15:51:00Z"/>
        </w:trPr>
        <w:tc>
          <w:tcPr>
            <w:tcW w:w="2268" w:type="dxa"/>
            <w:shd w:val="clear" w:color="auto" w:fill="FBD4B4" w:themeFill="accent6" w:themeFillTint="66"/>
          </w:tcPr>
          <w:p w14:paraId="08A32F2D" w14:textId="446E7614" w:rsidR="00EB643D" w:rsidRPr="0063524D" w:rsidRDefault="00EB643D" w:rsidP="00617652">
            <w:pPr>
              <w:rPr>
                <w:ins w:id="2325" w:author="Hamza Charou" w:date="2020-03-18T15:51:00Z"/>
                <w:lang w:val="en-US"/>
              </w:rPr>
            </w:pPr>
            <w:ins w:id="2326" w:author="Hamza Charou" w:date="2020-03-18T15:51:00Z">
              <w:r w:rsidRPr="0063524D">
                <w:rPr>
                  <w:lang w:val="en-US"/>
                </w:rPr>
                <w:t>EAUS</w:t>
              </w:r>
            </w:ins>
            <w:r w:rsidR="00774630">
              <w:rPr>
                <w:lang w:val="en-US"/>
              </w:rPr>
              <w:t>_SRS_1610171143_</w:t>
            </w:r>
            <w:ins w:id="2327" w:author="Hamza Charou" w:date="2020-03-18T15:51:00Z">
              <w:r>
                <w:rPr>
                  <w:lang w:val="en-US"/>
                </w:rPr>
                <w:t>0002</w:t>
              </w:r>
            </w:ins>
          </w:p>
        </w:tc>
        <w:tc>
          <w:tcPr>
            <w:tcW w:w="8640" w:type="dxa"/>
            <w:shd w:val="clear" w:color="auto" w:fill="FBD4B4" w:themeFill="accent6" w:themeFillTint="66"/>
          </w:tcPr>
          <w:p w14:paraId="77558B1D" w14:textId="6E0D7CAA" w:rsidR="00EB643D" w:rsidRPr="003076E8" w:rsidRDefault="00EB643D" w:rsidP="00617652">
            <w:pPr>
              <w:jc w:val="right"/>
              <w:rPr>
                <w:highlight w:val="yellow"/>
                <w:lang w:val="fr-FR"/>
              </w:rPr>
            </w:pPr>
            <w:ins w:id="2328" w:author="Hamza Charou" w:date="2020-03-18T15:51:00Z">
              <w:r w:rsidRPr="003076E8">
                <w:rPr>
                  <w:highlight w:val="yellow"/>
                  <w:lang w:val="fr-FR"/>
                  <w:rPrChange w:id="2329" w:author="Hamza Charou" w:date="2020-03-18T15:51:00Z">
                    <w:rPr/>
                  </w:rPrChange>
                </w:rPr>
                <w:t>EAUS_SYS_0000_0106,</w:t>
              </w:r>
            </w:ins>
          </w:p>
          <w:p w14:paraId="16747F5F" w14:textId="77777777" w:rsidR="003076E8" w:rsidRPr="003076E8" w:rsidRDefault="003076E8" w:rsidP="00617652">
            <w:pPr>
              <w:jc w:val="right"/>
              <w:rPr>
                <w:ins w:id="2330" w:author="Hamza Charou" w:date="2020-03-18T15:51:00Z"/>
                <w:highlight w:val="yellow"/>
                <w:lang w:val="fr-FR"/>
                <w:rPrChange w:id="2331" w:author="Hamza Charou" w:date="2020-03-18T15:51:00Z">
                  <w:rPr>
                    <w:ins w:id="2332" w:author="Hamza Charou" w:date="2020-03-18T15:51:00Z"/>
                  </w:rPr>
                </w:rPrChange>
              </w:rPr>
            </w:pPr>
          </w:p>
          <w:p w14:paraId="27C6D976" w14:textId="77777777" w:rsidR="00EB643D" w:rsidRPr="003076E8" w:rsidRDefault="00EB643D" w:rsidP="00617652">
            <w:pPr>
              <w:jc w:val="right"/>
              <w:rPr>
                <w:ins w:id="2333" w:author="Hamza Charou" w:date="2020-03-18T15:51:00Z"/>
                <w:highlight w:val="yellow"/>
                <w:lang w:val="fr-FR"/>
                <w:rPrChange w:id="2334" w:author="Hamza Charou" w:date="2020-03-18T15:51:00Z">
                  <w:rPr>
                    <w:ins w:id="2335" w:author="Hamza Charou" w:date="2020-03-18T15:51:00Z"/>
                  </w:rPr>
                </w:rPrChange>
              </w:rPr>
            </w:pPr>
            <w:ins w:id="2336" w:author="Hamza Charou" w:date="2020-03-18T15:51:00Z">
              <w:r w:rsidRPr="003076E8">
                <w:rPr>
                  <w:highlight w:val="yellow"/>
                  <w:lang w:val="fr-FR"/>
                  <w:rPrChange w:id="2337" w:author="Hamza Charou" w:date="2020-03-18T15:51:00Z">
                    <w:rPr/>
                  </w:rPrChange>
                </w:rPr>
                <w:t>EAUS_RSK_0000_0109,</w:t>
              </w:r>
            </w:ins>
          </w:p>
          <w:p w14:paraId="12915C83" w14:textId="77777777" w:rsidR="00EB643D" w:rsidRPr="003076E8" w:rsidRDefault="00EB643D" w:rsidP="00617652">
            <w:pPr>
              <w:jc w:val="right"/>
              <w:rPr>
                <w:ins w:id="2338" w:author="Hamza Charou" w:date="2020-03-18T15:51:00Z"/>
                <w:highlight w:val="yellow"/>
                <w:lang w:val="fr-FR"/>
                <w:rPrChange w:id="2339" w:author="Hamza Charou" w:date="2020-03-18T15:51:00Z">
                  <w:rPr>
                    <w:ins w:id="2340" w:author="Hamza Charou" w:date="2020-03-18T15:51:00Z"/>
                  </w:rPr>
                </w:rPrChange>
              </w:rPr>
            </w:pPr>
            <w:ins w:id="2341" w:author="Hamza Charou" w:date="2020-03-18T15:51:00Z">
              <w:r w:rsidRPr="003076E8">
                <w:rPr>
                  <w:highlight w:val="yellow"/>
                  <w:lang w:val="fr-FR"/>
                  <w:rPrChange w:id="2342" w:author="Hamza Charou" w:date="2020-03-18T15:51:00Z">
                    <w:rPr/>
                  </w:rPrChange>
                </w:rPr>
                <w:t>EAUS_RSK_0000_0175,</w:t>
              </w:r>
            </w:ins>
          </w:p>
          <w:p w14:paraId="6D96BC7E" w14:textId="77777777" w:rsidR="00EB643D" w:rsidRPr="003076E8" w:rsidRDefault="00EB643D" w:rsidP="00617652">
            <w:pPr>
              <w:jc w:val="right"/>
              <w:rPr>
                <w:ins w:id="2343" w:author="Hamza Charou" w:date="2020-03-18T15:51:00Z"/>
                <w:highlight w:val="yellow"/>
                <w:lang w:val="fr-FR"/>
                <w:rPrChange w:id="2344" w:author="Hamza Charou" w:date="2020-03-18T15:51:00Z">
                  <w:rPr>
                    <w:ins w:id="2345" w:author="Hamza Charou" w:date="2020-03-18T15:51:00Z"/>
                    <w:lang w:val="en-US"/>
                  </w:rPr>
                </w:rPrChange>
              </w:rPr>
            </w:pPr>
            <w:ins w:id="2346" w:author="Hamza Charou" w:date="2020-03-18T15:51:00Z">
              <w:r w:rsidRPr="003076E8">
                <w:rPr>
                  <w:highlight w:val="yellow"/>
                  <w:lang w:val="fr-FR"/>
                  <w:rPrChange w:id="2347" w:author="Hamza Charou" w:date="2020-03-18T15:51:00Z">
                    <w:rPr>
                      <w:lang w:val="en-US"/>
                    </w:rPr>
                  </w:rPrChange>
                </w:rPr>
                <w:t>EAUS_RSK_0000_0180,</w:t>
              </w:r>
            </w:ins>
          </w:p>
          <w:p w14:paraId="4ACA22BC" w14:textId="77777777" w:rsidR="00EB643D" w:rsidRPr="003076E8" w:rsidRDefault="00EB643D" w:rsidP="00617652">
            <w:pPr>
              <w:jc w:val="right"/>
              <w:rPr>
                <w:ins w:id="2348" w:author="Hamza Charou" w:date="2020-03-18T15:51:00Z"/>
                <w:highlight w:val="yellow"/>
                <w:lang w:val="fr-FR"/>
                <w:rPrChange w:id="2349" w:author="Hamza Charou" w:date="2020-03-18T15:51:00Z">
                  <w:rPr>
                    <w:ins w:id="2350" w:author="Hamza Charou" w:date="2020-03-18T15:51:00Z"/>
                    <w:lang w:val="en-US"/>
                  </w:rPr>
                </w:rPrChange>
              </w:rPr>
            </w:pPr>
            <w:ins w:id="2351" w:author="Hamza Charou" w:date="2020-03-18T15:51:00Z">
              <w:r w:rsidRPr="003076E8">
                <w:rPr>
                  <w:highlight w:val="yellow"/>
                  <w:lang w:val="fr-FR"/>
                  <w:rPrChange w:id="2352" w:author="Hamza Charou" w:date="2020-03-18T15:51:00Z">
                    <w:rPr>
                      <w:lang w:val="en-US"/>
                    </w:rPr>
                  </w:rPrChange>
                </w:rPr>
                <w:t>EAUS_RSK_0000_0261,</w:t>
              </w:r>
            </w:ins>
          </w:p>
          <w:p w14:paraId="47A374F7" w14:textId="77777777" w:rsidR="00EB643D" w:rsidRPr="003076E8" w:rsidRDefault="00EB643D" w:rsidP="00617652">
            <w:pPr>
              <w:jc w:val="right"/>
              <w:rPr>
                <w:ins w:id="2353" w:author="Hamza Charou" w:date="2020-03-18T15:51:00Z"/>
                <w:highlight w:val="yellow"/>
                <w:lang w:val="fr-FR"/>
                <w:rPrChange w:id="2354" w:author="Hamza Charou" w:date="2020-03-18T15:51:00Z">
                  <w:rPr>
                    <w:ins w:id="2355" w:author="Hamza Charou" w:date="2020-03-18T15:51:00Z"/>
                    <w:lang w:val="en-US"/>
                  </w:rPr>
                </w:rPrChange>
              </w:rPr>
            </w:pPr>
            <w:ins w:id="2356" w:author="Hamza Charou" w:date="2020-03-18T15:51:00Z">
              <w:r w:rsidRPr="003076E8">
                <w:rPr>
                  <w:highlight w:val="yellow"/>
                  <w:lang w:val="fr-FR"/>
                  <w:rPrChange w:id="2357" w:author="Hamza Charou" w:date="2020-03-18T15:51:00Z">
                    <w:rPr>
                      <w:lang w:val="en-US"/>
                    </w:rPr>
                  </w:rPrChange>
                </w:rPr>
                <w:lastRenderedPageBreak/>
                <w:t>EAUS_RSK_0000_0295,</w:t>
              </w:r>
            </w:ins>
          </w:p>
          <w:p w14:paraId="64CB0C6F" w14:textId="77777777" w:rsidR="00EB643D" w:rsidRPr="003076E8" w:rsidRDefault="00EB643D" w:rsidP="00617652">
            <w:pPr>
              <w:jc w:val="right"/>
              <w:rPr>
                <w:ins w:id="2358" w:author="Hamza Charou" w:date="2020-03-18T15:51:00Z"/>
                <w:highlight w:val="yellow"/>
                <w:lang w:val="fr-FR"/>
                <w:rPrChange w:id="2359" w:author="Hamza Charou" w:date="2020-03-18T15:51:00Z">
                  <w:rPr>
                    <w:ins w:id="2360" w:author="Hamza Charou" w:date="2020-03-18T15:51:00Z"/>
                    <w:lang w:val="en-US"/>
                  </w:rPr>
                </w:rPrChange>
              </w:rPr>
            </w:pPr>
            <w:ins w:id="2361" w:author="Hamza Charou" w:date="2020-03-18T15:51:00Z">
              <w:r w:rsidRPr="003076E8">
                <w:rPr>
                  <w:highlight w:val="yellow"/>
                  <w:lang w:val="fr-FR"/>
                  <w:rPrChange w:id="2362" w:author="Hamza Charou" w:date="2020-03-18T15:51:00Z">
                    <w:rPr>
                      <w:lang w:val="en-US"/>
                    </w:rPr>
                  </w:rPrChange>
                </w:rPr>
                <w:t>EAUS_RSK_0000_0304,</w:t>
              </w:r>
            </w:ins>
          </w:p>
          <w:p w14:paraId="5CA8DCF5" w14:textId="77777777" w:rsidR="00EB643D" w:rsidRPr="003076E8" w:rsidRDefault="00EB643D" w:rsidP="00617652">
            <w:pPr>
              <w:jc w:val="right"/>
              <w:rPr>
                <w:ins w:id="2363" w:author="Hamza Charou" w:date="2020-03-18T15:51:00Z"/>
                <w:highlight w:val="yellow"/>
                <w:lang w:val="fr-FR"/>
                <w:rPrChange w:id="2364" w:author="Hamza Charou" w:date="2020-03-18T15:51:00Z">
                  <w:rPr>
                    <w:ins w:id="2365" w:author="Hamza Charou" w:date="2020-03-18T15:51:00Z"/>
                    <w:lang w:val="en-US"/>
                  </w:rPr>
                </w:rPrChange>
              </w:rPr>
            </w:pPr>
            <w:ins w:id="2366" w:author="Hamza Charou" w:date="2020-03-18T15:51:00Z">
              <w:r w:rsidRPr="003076E8">
                <w:rPr>
                  <w:highlight w:val="yellow"/>
                  <w:lang w:val="fr-FR"/>
                  <w:rPrChange w:id="2367" w:author="Hamza Charou" w:date="2020-03-18T15:51:00Z">
                    <w:rPr>
                      <w:lang w:val="en-US"/>
                    </w:rPr>
                  </w:rPrChange>
                </w:rPr>
                <w:t>EAUS_RSK_0000_0322,</w:t>
              </w:r>
            </w:ins>
          </w:p>
          <w:p w14:paraId="55318CA7" w14:textId="77777777" w:rsidR="00EB643D" w:rsidRPr="00EB643D" w:rsidRDefault="00EB643D" w:rsidP="00617652">
            <w:pPr>
              <w:jc w:val="right"/>
              <w:rPr>
                <w:ins w:id="2368" w:author="Hamza Charou" w:date="2020-03-18T15:51:00Z"/>
                <w:lang w:val="fr-FR"/>
                <w:rPrChange w:id="2369" w:author="Hamza Charou" w:date="2020-03-18T15:51:00Z">
                  <w:rPr>
                    <w:ins w:id="2370" w:author="Hamza Charou" w:date="2020-03-18T15:51:00Z"/>
                    <w:lang w:val="en-US"/>
                  </w:rPr>
                </w:rPrChange>
              </w:rPr>
            </w:pPr>
            <w:ins w:id="2371" w:author="Hamza Charou" w:date="2020-03-18T15:51:00Z">
              <w:r w:rsidRPr="003076E8">
                <w:rPr>
                  <w:highlight w:val="yellow"/>
                  <w:lang w:val="fr-FR"/>
                  <w:rPrChange w:id="2372" w:author="Hamza Charou" w:date="2020-03-18T15:51:00Z">
                    <w:rPr>
                      <w:lang w:val="en-US"/>
                    </w:rPr>
                  </w:rPrChange>
                </w:rPr>
                <w:t>EAUS_RSK_0000_0428</w:t>
              </w:r>
            </w:ins>
          </w:p>
        </w:tc>
      </w:tr>
      <w:tr w:rsidR="00EB643D" w:rsidRPr="001D323E" w14:paraId="679B869A" w14:textId="77777777" w:rsidTr="00617652">
        <w:trPr>
          <w:trHeight w:val="20"/>
          <w:ins w:id="2373" w:author="Hamza Charou" w:date="2020-03-18T15:51:00Z"/>
        </w:trPr>
        <w:tc>
          <w:tcPr>
            <w:tcW w:w="10908" w:type="dxa"/>
            <w:gridSpan w:val="2"/>
          </w:tcPr>
          <w:p w14:paraId="040C5167" w14:textId="2BE7F96F" w:rsidR="00EB643D" w:rsidRPr="0063524D" w:rsidRDefault="00EB643D" w:rsidP="00617652">
            <w:pPr>
              <w:tabs>
                <w:tab w:val="left" w:pos="1752"/>
              </w:tabs>
              <w:rPr>
                <w:ins w:id="2374" w:author="Hamza Charou" w:date="2020-03-18T15:51:00Z"/>
                <w:lang w:val="en-US"/>
              </w:rPr>
            </w:pPr>
            <w:ins w:id="2375" w:author="Hamza Charou" w:date="2020-03-18T15:51:00Z">
              <w:r w:rsidRPr="00592905">
                <w:rPr>
                  <w:lang w:val="fr-FR"/>
                  <w:rPrChange w:id="2376" w:author="Rafael Wehrmeister Padilha" w:date="2020-08-24T15:19:00Z">
                    <w:rPr>
                      <w:lang w:val="en-US"/>
                    </w:rPr>
                  </w:rPrChange>
                </w:rPr>
                <w:lastRenderedPageBreak/>
                <w:t xml:space="preserve"> </w:t>
              </w:r>
              <w:r w:rsidRPr="0063524D">
                <w:rPr>
                  <w:lang w:val="en-US"/>
                </w:rPr>
                <w:t>The accuracy of Uro</w:t>
              </w:r>
            </w:ins>
            <w:ins w:id="2377" w:author="Rafael Wehrmeister Padilha" w:date="2020-08-24T12:01:00Z">
              <w:r w:rsidR="00190F7A">
                <w:rPr>
                  <w:lang w:val="en-US"/>
                </w:rPr>
                <w:t>T</w:t>
              </w:r>
            </w:ins>
            <w:ins w:id="2378" w:author="Hamza Charou" w:date="2020-03-18T15:51:00Z">
              <w:del w:id="2379" w:author="Rafael Wehrmeister Padilha" w:date="2020-08-24T12:01:00Z">
                <w:r w:rsidRPr="0063524D" w:rsidDel="00190F7A">
                  <w:rPr>
                    <w:lang w:val="en-US"/>
                  </w:rPr>
                  <w:delText>t</w:delText>
                </w:r>
              </w:del>
              <w:r w:rsidRPr="0063524D">
                <w:rPr>
                  <w:lang w:val="en-US"/>
                </w:rPr>
                <w:t>imer shall be +/- 1 minute</w:t>
              </w:r>
            </w:ins>
            <w:ins w:id="2380" w:author="Rafael Wehrmeister Padilha" w:date="2020-08-24T12:01:00Z">
              <w:r w:rsidR="006F25E4">
                <w:rPr>
                  <w:lang w:val="en-US"/>
                </w:rPr>
                <w:t>.</w:t>
              </w:r>
            </w:ins>
          </w:p>
        </w:tc>
      </w:tr>
    </w:tbl>
    <w:p w14:paraId="0E3448CD" w14:textId="3455DCAD" w:rsidR="00B53C45" w:rsidRPr="002925C8" w:rsidDel="00EB643D" w:rsidRDefault="00B53C45" w:rsidP="00572596">
      <w:pPr>
        <w:rPr>
          <w:ins w:id="2381" w:author="Damien Altmann" w:date="2020-03-11T18:11:00Z"/>
          <w:del w:id="2382" w:author="Hamza Charou" w:date="2020-03-18T15:51:00Z"/>
          <w:highlight w:val="yellow"/>
          <w:lang w:val="en-US"/>
          <w:rPrChange w:id="2383" w:author="Hamza Charou" w:date="2020-03-18T15:49:00Z">
            <w:rPr>
              <w:ins w:id="2384" w:author="Damien Altmann" w:date="2020-03-11T18:11:00Z"/>
              <w:del w:id="2385" w:author="Hamza Charou" w:date="2020-03-18T15:51:00Z"/>
              <w:highlight w:val="yellow"/>
            </w:rPr>
          </w:rPrChange>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B53C45" w:rsidRPr="008621E6" w:rsidDel="00EB643D" w14:paraId="4BBB2544" w14:textId="6CF5CDD9" w:rsidTr="00D7304E">
        <w:trPr>
          <w:trHeight w:val="20"/>
          <w:ins w:id="2386" w:author="Damien Altmann" w:date="2020-03-11T18:11:00Z"/>
          <w:del w:id="2387" w:author="Hamza Charou" w:date="2020-03-18T15:51:00Z"/>
        </w:trPr>
        <w:tc>
          <w:tcPr>
            <w:tcW w:w="2335" w:type="dxa"/>
            <w:shd w:val="clear" w:color="auto" w:fill="FBD4B4" w:themeFill="accent6" w:themeFillTint="66"/>
          </w:tcPr>
          <w:p w14:paraId="6FBFDB1D" w14:textId="54E7FB14" w:rsidR="00B53C45" w:rsidRPr="00FB6FAA" w:rsidDel="00EB643D" w:rsidRDefault="00B53C45" w:rsidP="00D7304E">
            <w:pPr>
              <w:jc w:val="left"/>
              <w:rPr>
                <w:ins w:id="2388" w:author="Damien Altmann" w:date="2020-03-11T18:11:00Z"/>
                <w:del w:id="2389" w:author="Hamza Charou" w:date="2020-03-18T15:51:00Z"/>
              </w:rPr>
            </w:pPr>
            <w:ins w:id="2390" w:author="Damien Altmann" w:date="2020-03-11T18:11:00Z">
              <w:del w:id="2391" w:author="Hamza Charou" w:date="2020-03-18T15:51:00Z">
                <w:r w:rsidDel="00EB643D">
                  <w:delText>EAUS_SW_1018_</w:delText>
                </w:r>
              </w:del>
            </w:ins>
            <w:ins w:id="2392" w:author="Damien Altmann" w:date="2020-03-12T20:08:00Z">
              <w:del w:id="2393" w:author="Hamza Charou" w:date="2020-03-18T15:51:00Z">
                <w:r w:rsidR="00C57E94" w:rsidDel="00EB643D">
                  <w:delText>0002</w:delText>
                </w:r>
              </w:del>
            </w:ins>
          </w:p>
        </w:tc>
        <w:tc>
          <w:tcPr>
            <w:tcW w:w="8573" w:type="dxa"/>
            <w:shd w:val="clear" w:color="auto" w:fill="FBD4B4" w:themeFill="accent6" w:themeFillTint="66"/>
          </w:tcPr>
          <w:p w14:paraId="2E45EDA9" w14:textId="117C69DC" w:rsidR="00B53C45" w:rsidRPr="00510C4B" w:rsidDel="00EB643D" w:rsidRDefault="00B53C45" w:rsidP="00D7304E">
            <w:pPr>
              <w:jc w:val="right"/>
              <w:rPr>
                <w:ins w:id="2394" w:author="Damien Altmann" w:date="2020-03-11T18:11:00Z"/>
                <w:del w:id="2395" w:author="Hamza Charou" w:date="2020-03-18T15:51:00Z"/>
                <w:lang w:val="en-US"/>
              </w:rPr>
            </w:pPr>
            <w:ins w:id="2396" w:author="Damien Altmann" w:date="2020-03-11T18:11:00Z">
              <w:del w:id="2397" w:author="Hamza Charou" w:date="2020-03-18T15:51:00Z">
                <w:r w:rsidRPr="00510C4B" w:rsidDel="00EB643D">
                  <w:rPr>
                    <w:lang w:val="en-US"/>
                  </w:rPr>
                  <w:delText>EAUS_SYS_000</w:delText>
                </w:r>
                <w:r w:rsidDel="00EB643D">
                  <w:rPr>
                    <w:lang w:val="en-US"/>
                  </w:rPr>
                  <w:delText>0</w:delText>
                </w:r>
                <w:r w:rsidRPr="00510C4B" w:rsidDel="00EB643D">
                  <w:rPr>
                    <w:lang w:val="en-US"/>
                  </w:rPr>
                  <w:delText>_0</w:delText>
                </w:r>
                <w:r w:rsidDel="00EB643D">
                  <w:rPr>
                    <w:lang w:val="en-US"/>
                  </w:rPr>
                  <w:delText xml:space="preserve">106, </w:delText>
                </w:r>
                <w:r w:rsidRPr="00510C4B" w:rsidDel="00EB643D">
                  <w:rPr>
                    <w:lang w:val="en-US"/>
                  </w:rPr>
                  <w:delText xml:space="preserve"> EAUS_SYS_000</w:delText>
                </w:r>
                <w:r w:rsidDel="00EB643D">
                  <w:rPr>
                    <w:lang w:val="en-US"/>
                  </w:rPr>
                  <w:delText>0</w:delText>
                </w:r>
                <w:r w:rsidRPr="00510C4B" w:rsidDel="00EB643D">
                  <w:rPr>
                    <w:lang w:val="en-US"/>
                  </w:rPr>
                  <w:delText>_0</w:delText>
                </w:r>
                <w:r w:rsidDel="00EB643D">
                  <w:rPr>
                    <w:lang w:val="en-US"/>
                  </w:rPr>
                  <w:delText>108</w:delText>
                </w:r>
              </w:del>
            </w:ins>
          </w:p>
        </w:tc>
      </w:tr>
      <w:tr w:rsidR="00B53C45" w:rsidRPr="004F4D45" w:rsidDel="00EB643D" w14:paraId="7BAF604A" w14:textId="55F1D74E" w:rsidTr="00D7304E">
        <w:trPr>
          <w:trHeight w:val="20"/>
          <w:ins w:id="2398" w:author="Damien Altmann" w:date="2020-03-11T18:11:00Z"/>
          <w:del w:id="2399" w:author="Hamza Charou" w:date="2020-03-18T15:51:00Z"/>
        </w:trPr>
        <w:tc>
          <w:tcPr>
            <w:tcW w:w="10908" w:type="dxa"/>
            <w:gridSpan w:val="2"/>
          </w:tcPr>
          <w:p w14:paraId="1876FE18" w14:textId="1DB956B3" w:rsidR="00B53C45" w:rsidDel="00EB643D" w:rsidRDefault="00B53C45" w:rsidP="00D7304E">
            <w:pPr>
              <w:jc w:val="left"/>
              <w:rPr>
                <w:ins w:id="2400" w:author="Damien Altmann" w:date="2020-03-11T18:11:00Z"/>
                <w:del w:id="2401" w:author="Hamza Charou" w:date="2020-03-18T15:51:00Z"/>
              </w:rPr>
            </w:pPr>
            <w:ins w:id="2402" w:author="Damien Altmann" w:date="2020-03-11T18:11:00Z">
              <w:del w:id="2403" w:author="Hamza Charou" w:date="2020-03-18T15:51:00Z">
                <w:r w:rsidRPr="00B53C45" w:rsidDel="00EB643D">
                  <w:delText>The accuracy of Urotimer shall be +/- 1 minute</w:delText>
                </w:r>
              </w:del>
            </w:ins>
          </w:p>
          <w:p w14:paraId="74EF4E88" w14:textId="6A3FE16C" w:rsidR="00B53C45" w:rsidDel="00EB643D" w:rsidRDefault="00B53C45" w:rsidP="00D7304E">
            <w:pPr>
              <w:jc w:val="left"/>
              <w:rPr>
                <w:ins w:id="2404" w:author="Damien Altmann" w:date="2020-03-11T18:11:00Z"/>
                <w:del w:id="2405" w:author="Hamza Charou" w:date="2020-03-18T15:51:00Z"/>
              </w:rPr>
            </w:pPr>
          </w:p>
          <w:p w14:paraId="27FEA18E" w14:textId="3D63BCF5" w:rsidR="00B53C45" w:rsidDel="00EB643D" w:rsidRDefault="00B53C45" w:rsidP="00D7304E">
            <w:pPr>
              <w:jc w:val="left"/>
              <w:rPr>
                <w:ins w:id="2406" w:author="Damien Altmann" w:date="2020-03-11T18:11:00Z"/>
                <w:del w:id="2407" w:author="Hamza Charou" w:date="2020-03-18T15:51:00Z"/>
              </w:rPr>
            </w:pPr>
            <w:ins w:id="2408" w:author="Damien Altmann" w:date="2020-03-11T18:11:00Z">
              <w:del w:id="2409" w:author="Hamza Charou" w:date="2020-03-18T15:51:00Z">
                <w:r w:rsidDel="00EB643D">
                  <w:delText>Test:</w:delText>
                </w:r>
              </w:del>
            </w:ins>
          </w:p>
          <w:p w14:paraId="6E889F52" w14:textId="09927E52" w:rsidR="00B53C45" w:rsidDel="00EB643D" w:rsidRDefault="00B53C45" w:rsidP="00D7304E">
            <w:pPr>
              <w:jc w:val="left"/>
              <w:rPr>
                <w:ins w:id="2410" w:author="Damien Altmann" w:date="2020-03-11T18:11:00Z"/>
                <w:del w:id="2411" w:author="Hamza Charou" w:date="2020-03-18T15:51:00Z"/>
              </w:rPr>
            </w:pPr>
            <w:ins w:id="2412" w:author="Damien Altmann" w:date="2020-03-11T18:11:00Z">
              <w:del w:id="2413" w:author="Hamza Charou" w:date="2020-03-18T15:51:00Z">
                <w:r w:rsidRPr="00B53C45" w:rsidDel="00EB643D">
                  <w:delText>goTo follow up, Set the Urotimer to default value (12 hours), read the value in flash and check if its 12 hours, come back to activated mode, and execute a voiding command, after exactely 12 hours check when the the CU goes to deactivated mode, the time shall be 12 hours +/- 1 minute</w:delText>
                </w:r>
              </w:del>
            </w:ins>
          </w:p>
          <w:p w14:paraId="0A550BB9" w14:textId="5404C476" w:rsidR="00B53C45" w:rsidRPr="004F4D45" w:rsidDel="00EB643D" w:rsidRDefault="00B53C45" w:rsidP="00D7304E">
            <w:pPr>
              <w:jc w:val="left"/>
              <w:rPr>
                <w:ins w:id="2414" w:author="Damien Altmann" w:date="2020-03-11T18:11:00Z"/>
                <w:del w:id="2415" w:author="Hamza Charou" w:date="2020-03-18T15:51:00Z"/>
              </w:rPr>
            </w:pPr>
          </w:p>
        </w:tc>
      </w:tr>
    </w:tbl>
    <w:p w14:paraId="2F7F7F9B" w14:textId="4FD8710C" w:rsidR="00B53C45" w:rsidRDefault="00B53C45" w:rsidP="00572596">
      <w:pPr>
        <w:rPr>
          <w:ins w:id="2416" w:author="Damien Altmann" w:date="2020-03-11T18:12:00Z"/>
          <w:highlight w:val="yellow"/>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8573"/>
      </w:tblGrid>
      <w:tr w:rsidR="00B53C45" w:rsidRPr="008621E6" w14:paraId="726EAF1D" w14:textId="77777777" w:rsidTr="00D7304E">
        <w:trPr>
          <w:trHeight w:val="20"/>
          <w:ins w:id="2417" w:author="Damien Altmann" w:date="2020-03-11T18:12:00Z"/>
        </w:trPr>
        <w:tc>
          <w:tcPr>
            <w:tcW w:w="2335" w:type="dxa"/>
            <w:shd w:val="clear" w:color="auto" w:fill="FBD4B4" w:themeFill="accent6" w:themeFillTint="66"/>
          </w:tcPr>
          <w:p w14:paraId="4129AA52" w14:textId="1AD47D9C" w:rsidR="00B53C45" w:rsidRPr="00FB6FAA" w:rsidRDefault="00B53C45" w:rsidP="00D7304E">
            <w:pPr>
              <w:jc w:val="left"/>
              <w:rPr>
                <w:ins w:id="2418" w:author="Damien Altmann" w:date="2020-03-11T18:12:00Z"/>
              </w:rPr>
            </w:pPr>
            <w:commentRangeStart w:id="2419"/>
            <w:ins w:id="2420" w:author="Damien Altmann" w:date="2020-03-11T18:12:00Z">
              <w:r>
                <w:t>EAUS</w:t>
              </w:r>
            </w:ins>
            <w:r w:rsidR="00774630">
              <w:t>_SRS_1610171143_</w:t>
            </w:r>
            <w:ins w:id="2421" w:author="Damien Altmann" w:date="2020-03-12T20:08:00Z">
              <w:r w:rsidR="00C57E94">
                <w:t>0003</w:t>
              </w:r>
            </w:ins>
            <w:commentRangeEnd w:id="2419"/>
            <w:ins w:id="2422" w:author="Damien Altmann" w:date="2020-03-11T18:17:00Z">
              <w:r w:rsidR="00065CB5">
                <w:rPr>
                  <w:rStyle w:val="Marquedecommentaire"/>
                </w:rPr>
                <w:commentReference w:id="2419"/>
              </w:r>
            </w:ins>
          </w:p>
        </w:tc>
        <w:tc>
          <w:tcPr>
            <w:tcW w:w="8573" w:type="dxa"/>
            <w:shd w:val="clear" w:color="auto" w:fill="FBD4B4" w:themeFill="accent6" w:themeFillTint="66"/>
          </w:tcPr>
          <w:p w14:paraId="7677F13D" w14:textId="77777777" w:rsidR="00B53C45" w:rsidRPr="00B07416" w:rsidRDefault="00B53C45" w:rsidP="00D7304E">
            <w:pPr>
              <w:jc w:val="right"/>
              <w:rPr>
                <w:ins w:id="2423" w:author="Damien Altmann" w:date="2020-03-11T18:12:00Z"/>
                <w:highlight w:val="yellow"/>
                <w:lang w:val="en-US"/>
              </w:rPr>
            </w:pPr>
            <w:ins w:id="2424" w:author="Damien Altmann" w:date="2020-03-11T18:12:00Z">
              <w:r w:rsidRPr="00B07416">
                <w:rPr>
                  <w:highlight w:val="yellow"/>
                  <w:lang w:val="en-US"/>
                </w:rPr>
                <w:t>EAUS_SYS_0000_0249,  EAUS_SYS_0000_0250</w:t>
              </w:r>
            </w:ins>
          </w:p>
        </w:tc>
      </w:tr>
      <w:tr w:rsidR="00B53C45" w:rsidRPr="004F4D45" w14:paraId="6CA77FF8" w14:textId="77777777" w:rsidTr="00D7304E">
        <w:trPr>
          <w:trHeight w:val="20"/>
          <w:ins w:id="2425" w:author="Damien Altmann" w:date="2020-03-11T18:12:00Z"/>
        </w:trPr>
        <w:tc>
          <w:tcPr>
            <w:tcW w:w="10908" w:type="dxa"/>
            <w:gridSpan w:val="2"/>
          </w:tcPr>
          <w:p w14:paraId="20D4EF1F" w14:textId="4D701D62" w:rsidR="00B53C45" w:rsidRDefault="00B53C45" w:rsidP="00D7304E">
            <w:pPr>
              <w:jc w:val="left"/>
              <w:rPr>
                <w:ins w:id="2426" w:author="Damien Altmann" w:date="2020-03-11T18:13:00Z"/>
              </w:rPr>
            </w:pPr>
            <w:ins w:id="2427" w:author="Damien Altmann" w:date="2020-03-11T18:13:00Z">
              <w:r w:rsidRPr="00B53C45">
                <w:t>The accuracy of voiding period shall be +/- 1 seconds</w:t>
              </w:r>
            </w:ins>
            <w:ins w:id="2428" w:author="Rafael Wehrmeister Padilha" w:date="2020-08-24T12:01:00Z">
              <w:r w:rsidR="006F25E4">
                <w:t>.</w:t>
              </w:r>
            </w:ins>
          </w:p>
          <w:p w14:paraId="17E5904B" w14:textId="77777777" w:rsidR="00B53C45" w:rsidRDefault="00B53C45" w:rsidP="00D7304E">
            <w:pPr>
              <w:jc w:val="left"/>
              <w:rPr>
                <w:ins w:id="2429" w:author="Damien Altmann" w:date="2020-03-11T18:12:00Z"/>
              </w:rPr>
            </w:pPr>
          </w:p>
          <w:p w14:paraId="23E63E19" w14:textId="77777777" w:rsidR="00B53C45" w:rsidRDefault="00B53C45" w:rsidP="00D7304E">
            <w:pPr>
              <w:jc w:val="left"/>
              <w:rPr>
                <w:ins w:id="2430" w:author="Damien Altmann" w:date="2020-03-11T18:12:00Z"/>
              </w:rPr>
            </w:pPr>
            <w:ins w:id="2431" w:author="Damien Altmann" w:date="2020-03-11T18:12:00Z">
              <w:r>
                <w:t>Test:</w:t>
              </w:r>
            </w:ins>
          </w:p>
          <w:p w14:paraId="52E903A5" w14:textId="77777777" w:rsidR="00B53C45" w:rsidRDefault="00B53C45" w:rsidP="00D7304E">
            <w:pPr>
              <w:jc w:val="left"/>
              <w:rPr>
                <w:ins w:id="2432" w:author="Damien Altmann" w:date="2020-03-11T18:12:00Z"/>
              </w:rPr>
            </w:pPr>
            <w:ins w:id="2433" w:author="Damien Altmann" w:date="2020-03-11T18:12:00Z">
              <w:r w:rsidRPr="00B53C45">
                <w:t>go to activate, set the voiding period to default one (75 seconds), read the voiding period and check if its the same that we already send, send a voiding order wait the exactly the same period of time, read the motor position multiple times untle the returned position is baseline. check if the time is the same in a chronometer  +/- 1 seconds</w:t>
              </w:r>
            </w:ins>
          </w:p>
          <w:p w14:paraId="503DC47B" w14:textId="77777777" w:rsidR="00B53C45" w:rsidRPr="004F4D45" w:rsidRDefault="00B53C45" w:rsidP="00D7304E">
            <w:pPr>
              <w:jc w:val="left"/>
              <w:rPr>
                <w:ins w:id="2434" w:author="Damien Altmann" w:date="2020-03-11T18:12:00Z"/>
              </w:rPr>
            </w:pPr>
          </w:p>
        </w:tc>
      </w:tr>
    </w:tbl>
    <w:p w14:paraId="3D75B692" w14:textId="6E0D6701" w:rsidR="00B53C45" w:rsidRDefault="00B53C45" w:rsidP="00572596">
      <w:pPr>
        <w:rPr>
          <w:highlight w:val="yellow"/>
          <w:lang w:val="en-US"/>
        </w:rPr>
      </w:pPr>
    </w:p>
    <w:p w14:paraId="13357E9D" w14:textId="3490ADE6" w:rsidR="001C0170" w:rsidRPr="000A22BD" w:rsidRDefault="001C0170" w:rsidP="001C0170">
      <w:pPr>
        <w:pStyle w:val="Titre2"/>
        <w:rPr>
          <w:ins w:id="2435" w:author="Damien Altmann" w:date="2020-03-11T18:07:00Z"/>
          <w:highlight w:val="red"/>
          <w:lang w:val="en-US"/>
          <w:rPrChange w:id="2436" w:author="Hamza Charou" w:date="2020-03-18T15:48:00Z">
            <w:rPr>
              <w:ins w:id="2437" w:author="Damien Altmann" w:date="2020-03-11T18:07:00Z"/>
              <w:highlight w:val="yellow"/>
            </w:rPr>
          </w:rPrChange>
        </w:rPr>
      </w:pPr>
      <w:bookmarkStart w:id="2438" w:name="_Toc64391875"/>
      <w:r w:rsidRPr="000A22BD">
        <w:rPr>
          <w:highlight w:val="red"/>
          <w:lang w:val="en-US"/>
        </w:rPr>
        <w:t>Safety</w:t>
      </w:r>
      <w:bookmarkEnd w:id="2438"/>
    </w:p>
    <w:p w14:paraId="61F11A2E" w14:textId="2F399785" w:rsidR="001C0170" w:rsidRPr="000A22BD" w:rsidRDefault="001C0170" w:rsidP="001C0170">
      <w:pPr>
        <w:pStyle w:val="Titre3"/>
        <w:rPr>
          <w:highlight w:val="red"/>
          <w:lang w:val="fr-FR" w:eastAsia="fr-FR" w:bidi="ar-SA"/>
        </w:rPr>
      </w:pPr>
      <w:bookmarkStart w:id="2439" w:name="_Toc64391876"/>
      <w:r w:rsidRPr="000A22BD">
        <w:rPr>
          <w:highlight w:val="red"/>
          <w:lang w:val="fr-FR" w:eastAsia="fr-FR" w:bidi="ar-SA"/>
        </w:rPr>
        <w:t>Uro</w:t>
      </w:r>
      <w:r w:rsidR="00E75904" w:rsidRPr="000A22BD">
        <w:rPr>
          <w:highlight w:val="red"/>
          <w:lang w:val="fr-FR" w:eastAsia="fr-FR" w:bidi="ar-SA"/>
        </w:rPr>
        <w:t>T</w:t>
      </w:r>
      <w:r w:rsidRPr="000A22BD">
        <w:rPr>
          <w:highlight w:val="red"/>
          <w:lang w:val="fr-FR" w:eastAsia="fr-FR" w:bidi="ar-SA"/>
        </w:rPr>
        <w:t>imer</w:t>
      </w:r>
      <w:bookmarkEnd w:id="2439"/>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526BC5" w:rsidRPr="0063524D" w14:paraId="1E245439" w14:textId="77777777" w:rsidTr="0097003B">
        <w:trPr>
          <w:trHeight w:val="20"/>
          <w:ins w:id="2440" w:author="Hamza Charou" w:date="2020-03-18T16:01:00Z"/>
        </w:trPr>
        <w:tc>
          <w:tcPr>
            <w:tcW w:w="2268" w:type="dxa"/>
            <w:shd w:val="clear" w:color="auto" w:fill="FBD4B4" w:themeFill="accent6" w:themeFillTint="66"/>
          </w:tcPr>
          <w:p w14:paraId="6C22615E" w14:textId="63088050" w:rsidR="00526BC5" w:rsidRPr="0063524D" w:rsidRDefault="00526BC5" w:rsidP="00EC528E">
            <w:pPr>
              <w:rPr>
                <w:ins w:id="2441" w:author="Hamza Charou" w:date="2020-03-18T16:01:00Z"/>
                <w:lang w:val="en-US"/>
              </w:rPr>
            </w:pPr>
            <w:ins w:id="2442" w:author="Hamza Charou" w:date="2020-03-18T16:01:00Z">
              <w:r w:rsidRPr="0063524D">
                <w:rPr>
                  <w:rFonts w:cs="Calibri"/>
                  <w:color w:val="000000"/>
                </w:rPr>
                <w:t>EAUS</w:t>
              </w:r>
            </w:ins>
            <w:r w:rsidR="00774630">
              <w:rPr>
                <w:rFonts w:cs="Calibri"/>
                <w:color w:val="000000"/>
              </w:rPr>
              <w:t>_SRS_1610171143_</w:t>
            </w:r>
            <w:ins w:id="2443" w:author="Hamza Charou" w:date="2020-03-18T16:01:00Z">
              <w:r w:rsidRPr="0063524D">
                <w:rPr>
                  <w:rFonts w:cs="Calibri"/>
                  <w:color w:val="000000"/>
                </w:rPr>
                <w:t>xxxx</w:t>
              </w:r>
            </w:ins>
          </w:p>
        </w:tc>
        <w:tc>
          <w:tcPr>
            <w:tcW w:w="8640" w:type="dxa"/>
            <w:shd w:val="clear" w:color="auto" w:fill="FBD4B4" w:themeFill="accent6" w:themeFillTint="66"/>
          </w:tcPr>
          <w:p w14:paraId="7DFE4184" w14:textId="77777777" w:rsidR="00526BC5" w:rsidRPr="00E75904" w:rsidRDefault="00526BC5" w:rsidP="00EC528E">
            <w:pPr>
              <w:jc w:val="right"/>
              <w:rPr>
                <w:ins w:id="2444" w:author="Hamza Charou" w:date="2020-03-18T16:01:00Z"/>
                <w:lang w:val="en-US"/>
              </w:rPr>
            </w:pPr>
            <w:commentRangeStart w:id="2445"/>
            <w:ins w:id="2446" w:author="Hamza Charou" w:date="2020-03-18T16:01:00Z">
              <w:r w:rsidRPr="00E75904">
                <w:rPr>
                  <w:lang w:val="en-US"/>
                </w:rPr>
                <w:t>EAUS_RSK_0000_0163</w:t>
              </w:r>
            </w:ins>
            <w:commentRangeEnd w:id="2445"/>
            <w:r w:rsidR="00E75904">
              <w:rPr>
                <w:rStyle w:val="Marquedecommentaire"/>
              </w:rPr>
              <w:commentReference w:id="2445"/>
            </w:r>
          </w:p>
        </w:tc>
      </w:tr>
      <w:tr w:rsidR="00526BC5" w:rsidRPr="001D323E" w14:paraId="45C7E5DC" w14:textId="77777777" w:rsidTr="00EC528E">
        <w:trPr>
          <w:trHeight w:val="20"/>
          <w:ins w:id="2447" w:author="Hamza Charou" w:date="2020-03-18T16:01:00Z"/>
        </w:trPr>
        <w:tc>
          <w:tcPr>
            <w:tcW w:w="10908" w:type="dxa"/>
            <w:gridSpan w:val="2"/>
          </w:tcPr>
          <w:p w14:paraId="72BFDE81" w14:textId="783300C6" w:rsidR="00526BC5" w:rsidRPr="0063524D" w:rsidRDefault="00526BC5" w:rsidP="00EC528E">
            <w:pPr>
              <w:rPr>
                <w:ins w:id="2448" w:author="Hamza Charou" w:date="2020-03-18T16:01:00Z"/>
                <w:rFonts w:cs="Calibri"/>
                <w:color w:val="000000"/>
                <w:lang w:val="en-US"/>
              </w:rPr>
            </w:pPr>
            <w:ins w:id="2449" w:author="Hamza Charou" w:date="2020-03-18T16:01:00Z">
              <w:r w:rsidRPr="00C261A6">
                <w:rPr>
                  <w:rFonts w:cs="Calibri"/>
                  <w:color w:val="000000"/>
                  <w:lang w:val="en-US"/>
                </w:rPr>
                <w:t>Uro</w:t>
              </w:r>
            </w:ins>
            <w:r w:rsidR="00E75904">
              <w:rPr>
                <w:rFonts w:cs="Calibri"/>
                <w:color w:val="000000"/>
                <w:lang w:val="en-US"/>
              </w:rPr>
              <w:t>T</w:t>
            </w:r>
            <w:ins w:id="2450" w:author="Hamza Charou" w:date="2020-03-18T16:01:00Z">
              <w:r w:rsidRPr="00C261A6">
                <w:rPr>
                  <w:rFonts w:cs="Calibri"/>
                  <w:color w:val="000000"/>
                  <w:lang w:val="en-US"/>
                </w:rPr>
                <w:t xml:space="preserve">imer </w:t>
              </w:r>
            </w:ins>
            <w:r w:rsidR="00E75904">
              <w:rPr>
                <w:rFonts w:cs="Calibri"/>
                <w:color w:val="000000"/>
                <w:lang w:val="en-US"/>
              </w:rPr>
              <w:t xml:space="preserve">shall </w:t>
            </w:r>
            <w:ins w:id="2451" w:author="Hamza Charou" w:date="2020-03-18T16:01:00Z">
              <w:r w:rsidRPr="00C261A6">
                <w:rPr>
                  <w:rFonts w:cs="Calibri"/>
                  <w:color w:val="000000"/>
                  <w:lang w:val="en-US"/>
                </w:rPr>
                <w:t xml:space="preserve">always </w:t>
              </w:r>
            </w:ins>
            <w:r w:rsidR="00E75904">
              <w:rPr>
                <w:rFonts w:cs="Calibri"/>
                <w:color w:val="000000"/>
                <w:lang w:val="en-US"/>
              </w:rPr>
              <w:t>be active</w:t>
            </w:r>
            <w:ins w:id="2452" w:author="Hamza Charou" w:date="2020-03-18T16:01:00Z">
              <w:r>
                <w:rPr>
                  <w:rFonts w:cs="Calibri"/>
                  <w:color w:val="000000"/>
                  <w:lang w:val="en-US"/>
                </w:rPr>
                <w:t xml:space="preserve">, </w:t>
              </w:r>
            </w:ins>
            <w:r w:rsidR="00E75904">
              <w:rPr>
                <w:rFonts w:cs="Calibri"/>
                <w:color w:val="000000"/>
                <w:lang w:val="en-US"/>
              </w:rPr>
              <w:t>t</w:t>
            </w:r>
            <w:ins w:id="2453" w:author="Hamza Charou" w:date="2020-03-18T16:01:00Z">
              <w:r>
                <w:rPr>
                  <w:rFonts w:cs="Calibri"/>
                  <w:color w:val="000000"/>
                  <w:lang w:val="en-US"/>
                </w:rPr>
                <w:t>he CU can</w:t>
              </w:r>
            </w:ins>
            <w:r w:rsidR="00E75904">
              <w:rPr>
                <w:rFonts w:cs="Calibri"/>
                <w:color w:val="000000"/>
                <w:lang w:val="en-US"/>
              </w:rPr>
              <w:t>no</w:t>
            </w:r>
            <w:ins w:id="2454" w:author="Hamza Charou" w:date="2020-03-18T16:01:00Z">
              <w:r>
                <w:rPr>
                  <w:rFonts w:cs="Calibri"/>
                  <w:color w:val="000000"/>
                  <w:lang w:val="en-US"/>
                </w:rPr>
                <w:t xml:space="preserve">t deactivate </w:t>
              </w:r>
            </w:ins>
            <w:r w:rsidR="00E75904">
              <w:rPr>
                <w:rFonts w:cs="Calibri"/>
                <w:color w:val="000000"/>
                <w:lang w:val="en-US"/>
              </w:rPr>
              <w:t>safety</w:t>
            </w:r>
            <w:ins w:id="2455" w:author="Hamza Charou" w:date="2020-03-18T16:01:00Z">
              <w:r>
                <w:rPr>
                  <w:rFonts w:cs="Calibri"/>
                  <w:color w:val="000000"/>
                  <w:lang w:val="en-US"/>
                </w:rPr>
                <w:t xml:space="preserve"> feature</w:t>
              </w:r>
            </w:ins>
            <w:r w:rsidR="00E75904">
              <w:rPr>
                <w:rFonts w:cs="Calibri"/>
                <w:color w:val="000000"/>
                <w:lang w:val="en-US"/>
              </w:rPr>
              <w:t>s.</w:t>
            </w:r>
          </w:p>
        </w:tc>
      </w:tr>
    </w:tbl>
    <w:p w14:paraId="0BC01377" w14:textId="77777777" w:rsidR="00526BC5" w:rsidRPr="00526BC5" w:rsidRDefault="00526BC5" w:rsidP="00526BC5">
      <w:pPr>
        <w:rPr>
          <w:lang w:eastAsia="fr-FR" w:bidi="ar-SA"/>
        </w:rPr>
      </w:pPr>
    </w:p>
    <w:p w14:paraId="79863917" w14:textId="77777777" w:rsidR="001C0170" w:rsidRPr="00E75904" w:rsidRDefault="001C0170" w:rsidP="001C0170">
      <w:pPr>
        <w:pStyle w:val="Titre3"/>
        <w:rPr>
          <w:highlight w:val="red"/>
          <w:lang w:val="fr-FR" w:eastAsia="fr-FR" w:bidi="ar-SA"/>
        </w:rPr>
      </w:pPr>
      <w:bookmarkStart w:id="2456" w:name="_Toc64391877"/>
      <w:r w:rsidRPr="00E75904">
        <w:rPr>
          <w:highlight w:val="red"/>
          <w:lang w:val="fr-FR" w:eastAsia="fr-FR" w:bidi="ar-SA"/>
        </w:rPr>
        <w:t>OverPressure</w:t>
      </w:r>
      <w:bookmarkEnd w:id="2456"/>
    </w:p>
    <w:p w14:paraId="2D491427" w14:textId="360519BE" w:rsidR="001C0170" w:rsidRPr="00677E7E" w:rsidRDefault="001C0170" w:rsidP="001C0170">
      <w:pPr>
        <w:pStyle w:val="Titre3"/>
        <w:rPr>
          <w:lang w:val="fr-FR" w:eastAsia="fr-FR" w:bidi="ar-SA"/>
        </w:rPr>
      </w:pPr>
      <w:bookmarkStart w:id="2457" w:name="_Toc64391878"/>
      <w:r w:rsidRPr="00677E7E">
        <w:rPr>
          <w:lang w:val="fr-FR" w:eastAsia="fr-FR" w:bidi="ar-SA"/>
        </w:rPr>
        <w:t xml:space="preserve">Motor </w:t>
      </w:r>
      <w:r w:rsidR="00E75904" w:rsidRPr="00677E7E">
        <w:rPr>
          <w:lang w:val="fr-FR" w:eastAsia="fr-FR" w:bidi="ar-SA"/>
        </w:rPr>
        <w:t>S</w:t>
      </w:r>
      <w:r w:rsidRPr="00677E7E">
        <w:rPr>
          <w:lang w:val="fr-FR" w:eastAsia="fr-FR" w:bidi="ar-SA"/>
        </w:rPr>
        <w:t>tall</w:t>
      </w:r>
      <w:bookmarkEnd w:id="2457"/>
    </w:p>
    <w:p w14:paraId="53442199" w14:textId="77777777" w:rsidR="00390517" w:rsidRDefault="00390517" w:rsidP="00C8320D">
      <w:pPr>
        <w:rPr>
          <w:rFonts w:cs="Calibri"/>
          <w:color w:val="000000"/>
          <w:lang w:val="en-US"/>
        </w:rPr>
      </w:pPr>
    </w:p>
    <w:p w14:paraId="19EF8C3A" w14:textId="490E787E" w:rsidR="00C8320D" w:rsidRDefault="00C8320D" w:rsidP="00C8320D">
      <w:pPr>
        <w:rPr>
          <w:rFonts w:cs="Calibri"/>
          <w:color w:val="000000"/>
          <w:lang w:val="en-US"/>
        </w:rPr>
      </w:pPr>
      <w:ins w:id="2458" w:author="Hamza Charou" w:date="2020-03-18T13:39:00Z">
        <w:r>
          <w:rPr>
            <w:rFonts w:cs="Calibri"/>
            <w:color w:val="000000"/>
            <w:lang w:val="en-US"/>
          </w:rPr>
          <w:t>The CU shall detect a motor stall using hall</w:t>
        </w:r>
      </w:ins>
      <w:r w:rsidR="002E7EC3">
        <w:rPr>
          <w:rFonts w:cs="Calibri"/>
          <w:color w:val="000000"/>
          <w:lang w:val="en-US"/>
        </w:rPr>
        <w:t>-effect</w:t>
      </w:r>
      <w:ins w:id="2459" w:author="Hamza Charou" w:date="2020-03-18T13:39:00Z">
        <w:r>
          <w:rPr>
            <w:rFonts w:cs="Calibri"/>
            <w:color w:val="000000"/>
            <w:lang w:val="en-US"/>
          </w:rPr>
          <w:t xml:space="preserve"> sensors</w:t>
        </w:r>
      </w:ins>
      <w:r w:rsidR="002E7EC3">
        <w:rPr>
          <w:rFonts w:cs="Calibri"/>
          <w:color w:val="000000"/>
          <w:lang w:val="en-US"/>
        </w:rPr>
        <w:t>.</w:t>
      </w:r>
    </w:p>
    <w:p w14:paraId="4B314886" w14:textId="77777777" w:rsidR="00390517" w:rsidRPr="00C8320D" w:rsidRDefault="00390517" w:rsidP="00C8320D">
      <w:pPr>
        <w:rPr>
          <w:lang w:val="en-US" w:eastAsia="fr-FR" w:bidi="ar-SA"/>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234E84" w:rsidRPr="000D09C2" w14:paraId="04B31255" w14:textId="77777777" w:rsidTr="0097003B">
        <w:trPr>
          <w:trHeight w:val="20"/>
        </w:trPr>
        <w:tc>
          <w:tcPr>
            <w:tcW w:w="2268" w:type="dxa"/>
            <w:shd w:val="clear" w:color="auto" w:fill="FBD4B4" w:themeFill="accent6" w:themeFillTint="66"/>
          </w:tcPr>
          <w:p w14:paraId="1BB5267F" w14:textId="1D13C3EF" w:rsidR="00234E84" w:rsidRPr="0063524D" w:rsidRDefault="00234E84" w:rsidP="00EC528E">
            <w:pPr>
              <w:rPr>
                <w:ins w:id="2460" w:author="Hamza Charou" w:date="2020-03-18T13:39:00Z"/>
                <w:lang w:val="en-US"/>
              </w:rPr>
            </w:pPr>
            <w:ins w:id="2461" w:author="Hamza Charou" w:date="2020-03-18T13:39:00Z">
              <w:r w:rsidRPr="0063524D">
                <w:rPr>
                  <w:rFonts w:cs="Calibri"/>
                  <w:color w:val="000000"/>
                </w:rPr>
                <w:t>EAUS</w:t>
              </w:r>
            </w:ins>
            <w:r w:rsidR="00774630">
              <w:rPr>
                <w:rFonts w:cs="Calibri"/>
                <w:color w:val="000000"/>
              </w:rPr>
              <w:t>_SRS_1610171143_</w:t>
            </w:r>
            <w:ins w:id="2462" w:author="Hamza Charou" w:date="2020-03-18T13:39:00Z">
              <w:r>
                <w:rPr>
                  <w:rFonts w:cs="Calibri"/>
                  <w:color w:val="000000"/>
                </w:rPr>
                <w:t>0001</w:t>
              </w:r>
            </w:ins>
          </w:p>
        </w:tc>
        <w:tc>
          <w:tcPr>
            <w:tcW w:w="8640" w:type="dxa"/>
            <w:shd w:val="clear" w:color="auto" w:fill="FBD4B4" w:themeFill="accent6" w:themeFillTint="66"/>
          </w:tcPr>
          <w:p w14:paraId="3DAC631A" w14:textId="019B11A4" w:rsidR="00B51ED2" w:rsidRPr="00BD4D4F" w:rsidRDefault="002E7EC3" w:rsidP="00B51ED2">
            <w:pPr>
              <w:jc w:val="right"/>
              <w:rPr>
                <w:lang w:val="en-US"/>
              </w:rPr>
            </w:pPr>
            <w:commentRangeStart w:id="2463"/>
            <w:r w:rsidRPr="00BD4D4F">
              <w:rPr>
                <w:lang w:val="en-US"/>
              </w:rPr>
              <w:t>EAUS_RSK_0000_0290,</w:t>
            </w:r>
          </w:p>
          <w:p w14:paraId="4E4F5478" w14:textId="580E5650" w:rsidR="002E7EC3" w:rsidRPr="00BD4D4F" w:rsidRDefault="00B51ED2" w:rsidP="00B51ED2">
            <w:pPr>
              <w:jc w:val="right"/>
              <w:rPr>
                <w:lang w:val="en-US"/>
              </w:rPr>
            </w:pPr>
            <w:ins w:id="2464" w:author="Hamza Charou" w:date="2020-03-18T13:39:00Z">
              <w:r w:rsidRPr="00BD4D4F">
                <w:rPr>
                  <w:lang w:val="en-US"/>
                </w:rPr>
                <w:t>EAUS_RSK_0000_0281</w:t>
              </w:r>
            </w:ins>
            <w:r w:rsidRPr="00BD4D4F">
              <w:rPr>
                <w:lang w:val="en-US"/>
              </w:rPr>
              <w:t>,</w:t>
            </w:r>
          </w:p>
          <w:p w14:paraId="0F929036" w14:textId="7BE45F2F" w:rsidR="00234E84" w:rsidRPr="00BD4D4F" w:rsidRDefault="00C41543" w:rsidP="00741434">
            <w:pPr>
              <w:jc w:val="right"/>
              <w:rPr>
                <w:ins w:id="2465" w:author="Hamza Charou" w:date="2020-03-18T13:39:00Z"/>
                <w:lang w:val="en-US"/>
              </w:rPr>
            </w:pPr>
            <w:r w:rsidRPr="00BD4D4F">
              <w:rPr>
                <w:lang w:val="en-US"/>
              </w:rPr>
              <w:t>EAUS_RSK_0000_0285</w:t>
            </w:r>
            <w:commentRangeEnd w:id="2463"/>
            <w:r w:rsidR="00A106C2">
              <w:rPr>
                <w:rStyle w:val="Marquedecommentaire"/>
              </w:rPr>
              <w:commentReference w:id="2463"/>
            </w:r>
          </w:p>
        </w:tc>
      </w:tr>
      <w:tr w:rsidR="00234E84" w:rsidRPr="0063524D" w14:paraId="0A2F2583" w14:textId="77777777" w:rsidTr="00EC528E">
        <w:trPr>
          <w:trHeight w:val="20"/>
        </w:trPr>
        <w:tc>
          <w:tcPr>
            <w:tcW w:w="10908" w:type="dxa"/>
            <w:gridSpan w:val="2"/>
          </w:tcPr>
          <w:p w14:paraId="64D2E885" w14:textId="6B2076F4" w:rsidR="00234E84" w:rsidRPr="0063524D" w:rsidRDefault="00234E84" w:rsidP="00EC528E">
            <w:pPr>
              <w:rPr>
                <w:ins w:id="2466" w:author="Hamza Charou" w:date="2020-03-18T13:39:00Z"/>
                <w:rFonts w:cs="Calibri"/>
                <w:color w:val="000000"/>
                <w:lang w:val="en-US"/>
              </w:rPr>
            </w:pPr>
            <w:ins w:id="2467" w:author="Hamza Charou" w:date="2020-03-18T13:39:00Z">
              <w:r>
                <w:rPr>
                  <w:rFonts w:cs="Calibri"/>
                  <w:color w:val="000000"/>
                  <w:lang w:val="en-US"/>
                </w:rPr>
                <w:t xml:space="preserve">If </w:t>
              </w:r>
            </w:ins>
            <w:r w:rsidR="002446B5">
              <w:rPr>
                <w:rFonts w:cs="Calibri"/>
                <w:color w:val="000000"/>
                <w:lang w:val="en-US"/>
              </w:rPr>
              <w:t>C</w:t>
            </w:r>
            <w:r w:rsidR="004C0F83">
              <w:rPr>
                <w:rFonts w:cs="Calibri"/>
                <w:color w:val="000000"/>
                <w:lang w:val="en-US"/>
              </w:rPr>
              <w:t>U</w:t>
            </w:r>
            <w:r w:rsidR="002446B5">
              <w:rPr>
                <w:rFonts w:cs="Calibri"/>
                <w:color w:val="000000"/>
                <w:lang w:val="en-US"/>
              </w:rPr>
              <w:t xml:space="preserve"> drives </w:t>
            </w:r>
            <w:ins w:id="2468" w:author="Hamza Charou" w:date="2020-03-18T13:39:00Z">
              <w:r>
                <w:rPr>
                  <w:rFonts w:cs="Calibri"/>
                  <w:color w:val="000000"/>
                  <w:lang w:val="en-US"/>
                </w:rPr>
                <w:t>the</w:t>
              </w:r>
            </w:ins>
            <w:r w:rsidR="00C41543">
              <w:rPr>
                <w:rFonts w:cs="Calibri"/>
                <w:color w:val="000000"/>
                <w:lang w:val="en-US"/>
              </w:rPr>
              <w:t xml:space="preserve"> motor</w:t>
            </w:r>
            <w:r w:rsidR="002446B5">
              <w:rPr>
                <w:rFonts w:cs="Calibri"/>
                <w:color w:val="000000"/>
                <w:lang w:val="en-US"/>
              </w:rPr>
              <w:t xml:space="preserve"> and the requested</w:t>
            </w:r>
            <w:ins w:id="2469" w:author="Hamza Charou" w:date="2020-03-18T13:39:00Z">
              <w:r>
                <w:rPr>
                  <w:rFonts w:cs="Calibri"/>
                  <w:color w:val="000000"/>
                  <w:lang w:val="en-US"/>
                </w:rPr>
                <w:t xml:space="preserve"> position is not reached</w:t>
              </w:r>
            </w:ins>
            <w:r w:rsidR="00B51ED2">
              <w:rPr>
                <w:rFonts w:cs="Calibri"/>
                <w:color w:val="000000"/>
                <w:lang w:val="en-US"/>
              </w:rPr>
              <w:t xml:space="preserve">, the CU </w:t>
            </w:r>
            <w:r w:rsidR="004C0F83">
              <w:rPr>
                <w:rFonts w:cs="Calibri"/>
                <w:color w:val="000000"/>
                <w:lang w:val="en-US"/>
              </w:rPr>
              <w:t xml:space="preserve">shall </w:t>
            </w:r>
            <w:r w:rsidR="00B51ED2">
              <w:rPr>
                <w:rFonts w:cs="Calibri"/>
                <w:color w:val="000000"/>
                <w:lang w:val="en-US"/>
              </w:rPr>
              <w:t>detect a stall and t</w:t>
            </w:r>
            <w:ins w:id="2470" w:author="Hamza Charou" w:date="2020-03-18T13:39:00Z">
              <w:r w:rsidRPr="001F3294">
                <w:rPr>
                  <w:rFonts w:cs="Calibri"/>
                  <w:color w:val="000000"/>
                  <w:lang w:val="en-US"/>
                </w:rPr>
                <w:t>r</w:t>
              </w:r>
            </w:ins>
            <w:r w:rsidR="004C0F83">
              <w:rPr>
                <w:rFonts w:cs="Calibri"/>
                <w:color w:val="000000"/>
                <w:lang w:val="en-US"/>
              </w:rPr>
              <w:t>y</w:t>
            </w:r>
            <w:ins w:id="2471" w:author="Hamza Charou" w:date="2020-03-18T13:39:00Z">
              <w:r w:rsidRPr="001F3294">
                <w:rPr>
                  <w:rFonts w:cs="Calibri"/>
                  <w:color w:val="000000"/>
                  <w:lang w:val="en-US"/>
                </w:rPr>
                <w:t xml:space="preserve"> </w:t>
              </w:r>
            </w:ins>
            <w:r w:rsidR="00C41543">
              <w:rPr>
                <w:rFonts w:cs="Calibri"/>
                <w:color w:val="000000"/>
                <w:lang w:val="en-US"/>
              </w:rPr>
              <w:t>a</w:t>
            </w:r>
            <w:ins w:id="2472" w:author="Hamza Charou" w:date="2020-03-18T13:39:00Z">
              <w:r w:rsidRPr="001F3294">
                <w:rPr>
                  <w:rFonts w:cs="Calibri"/>
                  <w:color w:val="000000"/>
                  <w:lang w:val="en-US"/>
                </w:rPr>
                <w:t xml:space="preserve"> second time</w:t>
              </w:r>
            </w:ins>
            <w:r w:rsidR="00C41543">
              <w:rPr>
                <w:rFonts w:cs="Calibri"/>
                <w:color w:val="000000"/>
                <w:lang w:val="en-US"/>
              </w:rPr>
              <w:t>. I</w:t>
            </w:r>
            <w:ins w:id="2473" w:author="Hamza Charou" w:date="2020-03-18T13:39:00Z">
              <w:r w:rsidRPr="001F3294">
                <w:rPr>
                  <w:rFonts w:cs="Calibri"/>
                  <w:color w:val="000000"/>
                  <w:lang w:val="en-US"/>
                </w:rPr>
                <w:t xml:space="preserve">f </w:t>
              </w:r>
            </w:ins>
            <w:r w:rsidR="00C41543">
              <w:rPr>
                <w:rFonts w:cs="Calibri"/>
                <w:color w:val="000000"/>
                <w:lang w:val="en-US"/>
              </w:rPr>
              <w:t>the motor</w:t>
            </w:r>
            <w:ins w:id="2474" w:author="Hamza Charou" w:date="2020-03-18T13:39:00Z">
              <w:r>
                <w:rPr>
                  <w:rFonts w:cs="Calibri"/>
                  <w:color w:val="000000"/>
                  <w:lang w:val="en-US"/>
                </w:rPr>
                <w:t xml:space="preserve"> is</w:t>
              </w:r>
              <w:r w:rsidRPr="001F3294">
                <w:rPr>
                  <w:rFonts w:cs="Calibri"/>
                  <w:color w:val="000000"/>
                  <w:lang w:val="en-US"/>
                </w:rPr>
                <w:t xml:space="preserve"> still stall</w:t>
              </w:r>
              <w:r>
                <w:rPr>
                  <w:rFonts w:cs="Calibri"/>
                  <w:color w:val="000000"/>
                  <w:lang w:val="en-US"/>
                </w:rPr>
                <w:t>ed</w:t>
              </w:r>
              <w:r w:rsidRPr="001F3294">
                <w:rPr>
                  <w:rFonts w:cs="Calibri"/>
                  <w:color w:val="000000"/>
                  <w:lang w:val="en-US"/>
                </w:rPr>
                <w:t xml:space="preserve"> the </w:t>
              </w:r>
            </w:ins>
            <w:r w:rsidR="00C41543">
              <w:rPr>
                <w:rFonts w:cs="Calibri"/>
                <w:color w:val="000000"/>
                <w:lang w:val="en-US"/>
              </w:rPr>
              <w:t>CU</w:t>
            </w:r>
            <w:ins w:id="2475" w:author="Hamza Charou" w:date="2020-03-18T13:39:00Z">
              <w:r w:rsidRPr="001F3294">
                <w:rPr>
                  <w:rFonts w:cs="Calibri"/>
                  <w:color w:val="000000"/>
                  <w:lang w:val="en-US"/>
                </w:rPr>
                <w:t xml:space="preserve"> shall</w:t>
              </w:r>
              <w:r>
                <w:rPr>
                  <w:rFonts w:cs="Calibri"/>
                  <w:color w:val="000000"/>
                  <w:lang w:val="en-US"/>
                </w:rPr>
                <w:t xml:space="preserve"> </w:t>
              </w:r>
            </w:ins>
            <w:r w:rsidR="00C41543">
              <w:rPr>
                <w:rFonts w:cs="Calibri"/>
                <w:color w:val="000000"/>
                <w:lang w:val="en-US"/>
              </w:rPr>
              <w:t>raise</w:t>
            </w:r>
            <w:ins w:id="2476" w:author="Hamza Charou" w:date="2020-03-18T13:39:00Z">
              <w:r>
                <w:rPr>
                  <w:rFonts w:cs="Calibri"/>
                  <w:color w:val="000000"/>
                  <w:lang w:val="en-US"/>
                </w:rPr>
                <w:t xml:space="preserve"> an error</w:t>
              </w:r>
            </w:ins>
            <w:r w:rsidR="00C41543">
              <w:rPr>
                <w:rFonts w:cs="Calibri"/>
                <w:color w:val="000000"/>
                <w:lang w:val="en-US"/>
              </w:rPr>
              <w:t>.</w:t>
            </w:r>
          </w:p>
        </w:tc>
      </w:tr>
    </w:tbl>
    <w:p w14:paraId="2E6F6BBB" w14:textId="09F946AF" w:rsidR="002E7EC3" w:rsidRDefault="002E7EC3" w:rsidP="00234E84">
      <w:pPr>
        <w:rPr>
          <w:lang w:eastAsia="fr-FR" w:bidi="ar-SA"/>
        </w:rPr>
      </w:pPr>
    </w:p>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2446B5" w:rsidRPr="000A1FE0" w14:paraId="75C01263" w14:textId="77777777" w:rsidTr="002446B5">
        <w:trPr>
          <w:trHeight w:val="20"/>
          <w:ins w:id="2477" w:author="Hamza Charou" w:date="2020-03-18T13:37:00Z"/>
        </w:trPr>
        <w:tc>
          <w:tcPr>
            <w:tcW w:w="2268" w:type="dxa"/>
            <w:shd w:val="clear" w:color="auto" w:fill="FBD4B4" w:themeFill="accent6" w:themeFillTint="66"/>
          </w:tcPr>
          <w:p w14:paraId="657344FA" w14:textId="77777777" w:rsidR="002446B5" w:rsidRPr="000A1FE0" w:rsidRDefault="002446B5" w:rsidP="002446B5">
            <w:pPr>
              <w:rPr>
                <w:ins w:id="2478" w:author="Hamza Charou" w:date="2020-03-18T13:37:00Z"/>
                <w:lang w:val="en-US"/>
              </w:rPr>
            </w:pPr>
          </w:p>
        </w:tc>
        <w:tc>
          <w:tcPr>
            <w:tcW w:w="8640" w:type="dxa"/>
            <w:shd w:val="clear" w:color="auto" w:fill="FBD4B4" w:themeFill="accent6" w:themeFillTint="66"/>
          </w:tcPr>
          <w:p w14:paraId="122A2452" w14:textId="77777777" w:rsidR="002446B5" w:rsidRPr="000A1FE0" w:rsidRDefault="002446B5" w:rsidP="002446B5">
            <w:pPr>
              <w:jc w:val="right"/>
              <w:rPr>
                <w:ins w:id="2479" w:author="Hamza Charou" w:date="2020-03-18T13:37:00Z"/>
                <w:lang w:val="en-US"/>
              </w:rPr>
            </w:pPr>
          </w:p>
        </w:tc>
      </w:tr>
      <w:tr w:rsidR="002446B5" w:rsidRPr="000A1FE0" w14:paraId="423D83B3" w14:textId="77777777" w:rsidTr="002446B5">
        <w:trPr>
          <w:trHeight w:val="20"/>
          <w:ins w:id="2480" w:author="Hamza Charou" w:date="2020-03-18T13:37:00Z"/>
        </w:trPr>
        <w:tc>
          <w:tcPr>
            <w:tcW w:w="10908" w:type="dxa"/>
            <w:gridSpan w:val="2"/>
          </w:tcPr>
          <w:p w14:paraId="648E4D6F" w14:textId="3223F9CB" w:rsidR="002446B5" w:rsidRPr="000A1FE0" w:rsidRDefault="004C0F83" w:rsidP="002446B5">
            <w:pPr>
              <w:rPr>
                <w:ins w:id="2481" w:author="Hamza Charou" w:date="2020-03-18T13:37:00Z"/>
                <w:lang w:val="en-US"/>
              </w:rPr>
            </w:pPr>
            <w:r>
              <w:rPr>
                <w:lang w:val="en-US"/>
              </w:rPr>
              <w:t>The motor stall occurrence</w:t>
            </w:r>
            <w:r w:rsidR="00A160FC">
              <w:rPr>
                <w:lang w:val="en-US"/>
              </w:rPr>
              <w:t>s</w:t>
            </w:r>
            <w:r>
              <w:rPr>
                <w:lang w:val="en-US"/>
              </w:rPr>
              <w:t xml:space="preserve"> shall be log</w:t>
            </w:r>
            <w:r w:rsidR="003907B4">
              <w:rPr>
                <w:lang w:val="en-US"/>
              </w:rPr>
              <w:t>ged</w:t>
            </w:r>
            <w:r>
              <w:rPr>
                <w:lang w:val="en-US"/>
              </w:rPr>
              <w:t xml:space="preserve"> in the Debug logs.</w:t>
            </w:r>
            <w:r w:rsidR="00A160FC">
              <w:rPr>
                <w:lang w:val="en-US"/>
              </w:rPr>
              <w:t xml:space="preserve"> This value shall be cleared </w:t>
            </w:r>
            <w:r w:rsidR="00773845">
              <w:rPr>
                <w:lang w:val="en-US"/>
              </w:rPr>
              <w:t>once</w:t>
            </w:r>
            <w:r w:rsidR="00A160FC">
              <w:rPr>
                <w:lang w:val="en-US"/>
              </w:rPr>
              <w:t xml:space="preserve"> the motor is driven </w:t>
            </w:r>
            <w:r w:rsidR="00773845">
              <w:rPr>
                <w:lang w:val="en-US"/>
              </w:rPr>
              <w:t xml:space="preserve">to the </w:t>
            </w:r>
            <w:r w:rsidR="00773845">
              <w:rPr>
                <w:rFonts w:cs="Calibri"/>
                <w:color w:val="000000"/>
                <w:lang w:val="en-US"/>
              </w:rPr>
              <w:t>requested</w:t>
            </w:r>
            <w:ins w:id="2482" w:author="Hamza Charou" w:date="2020-03-18T13:39:00Z">
              <w:r w:rsidR="00773845">
                <w:rPr>
                  <w:rFonts w:cs="Calibri"/>
                  <w:color w:val="000000"/>
                  <w:lang w:val="en-US"/>
                </w:rPr>
                <w:t xml:space="preserve"> </w:t>
              </w:r>
            </w:ins>
            <w:r w:rsidR="00773845">
              <w:rPr>
                <w:lang w:val="en-US"/>
              </w:rPr>
              <w:t xml:space="preserve">position </w:t>
            </w:r>
            <w:r w:rsidR="00A160FC">
              <w:rPr>
                <w:lang w:val="en-US"/>
              </w:rPr>
              <w:t>successfully.</w:t>
            </w:r>
          </w:p>
        </w:tc>
      </w:tr>
    </w:tbl>
    <w:p w14:paraId="3B194C71" w14:textId="1559733F" w:rsidR="002446B5" w:rsidRDefault="002446B5" w:rsidP="00234E84">
      <w:pPr>
        <w:rPr>
          <w:lang w:eastAsia="fr-FR" w:bidi="ar-SA"/>
        </w:rPr>
      </w:pPr>
    </w:p>
    <w:tbl>
      <w:tblPr>
        <w:tblStyle w:val="Grilledutableau"/>
        <w:tblpPr w:leftFromText="180" w:rightFromText="180" w:vertAnchor="text" w:horzAnchor="margin" w:tblpX="6" w:tblpY="68"/>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2446B5" w:rsidRPr="000A1FE0" w14:paraId="60F97424" w14:textId="77777777" w:rsidTr="002446B5">
        <w:trPr>
          <w:trHeight w:val="20"/>
          <w:ins w:id="2483" w:author="Hamza Charou" w:date="2020-03-18T13:37:00Z"/>
        </w:trPr>
        <w:tc>
          <w:tcPr>
            <w:tcW w:w="2268" w:type="dxa"/>
            <w:shd w:val="clear" w:color="auto" w:fill="FBD4B4" w:themeFill="accent6" w:themeFillTint="66"/>
          </w:tcPr>
          <w:p w14:paraId="25E01520" w14:textId="77777777" w:rsidR="002446B5" w:rsidRPr="000A1FE0" w:rsidRDefault="002446B5" w:rsidP="002446B5">
            <w:pPr>
              <w:rPr>
                <w:ins w:id="2484" w:author="Hamza Charou" w:date="2020-03-18T13:37:00Z"/>
                <w:lang w:val="en-US"/>
              </w:rPr>
            </w:pPr>
          </w:p>
        </w:tc>
        <w:tc>
          <w:tcPr>
            <w:tcW w:w="8640" w:type="dxa"/>
            <w:shd w:val="clear" w:color="auto" w:fill="FBD4B4" w:themeFill="accent6" w:themeFillTint="66"/>
          </w:tcPr>
          <w:p w14:paraId="209721D4" w14:textId="77777777" w:rsidR="002446B5" w:rsidRPr="000A1FE0" w:rsidRDefault="002446B5" w:rsidP="002446B5">
            <w:pPr>
              <w:jc w:val="right"/>
              <w:rPr>
                <w:ins w:id="2485" w:author="Hamza Charou" w:date="2020-03-18T13:37:00Z"/>
                <w:lang w:val="en-US"/>
              </w:rPr>
            </w:pPr>
          </w:p>
        </w:tc>
      </w:tr>
      <w:tr w:rsidR="002446B5" w:rsidRPr="000A1FE0" w14:paraId="037E60C7" w14:textId="77777777" w:rsidTr="002446B5">
        <w:trPr>
          <w:trHeight w:val="20"/>
          <w:ins w:id="2486" w:author="Hamza Charou" w:date="2020-03-18T13:37:00Z"/>
        </w:trPr>
        <w:tc>
          <w:tcPr>
            <w:tcW w:w="10908" w:type="dxa"/>
            <w:gridSpan w:val="2"/>
          </w:tcPr>
          <w:p w14:paraId="5CE976C6" w14:textId="232314BD" w:rsidR="002446B5" w:rsidRPr="000A1FE0" w:rsidRDefault="008F5D5A" w:rsidP="002446B5">
            <w:pPr>
              <w:rPr>
                <w:ins w:id="2487" w:author="Hamza Charou" w:date="2020-03-18T13:37:00Z"/>
                <w:lang w:val="en-US"/>
              </w:rPr>
            </w:pPr>
            <w:r>
              <w:rPr>
                <w:lang w:val="en-US"/>
              </w:rPr>
              <w:t>If a motor stall error has been raised</w:t>
            </w:r>
            <w:r w:rsidR="00264C6B">
              <w:rPr>
                <w:lang w:val="en-US"/>
              </w:rPr>
              <w:t xml:space="preserve"> in Clinical firmware</w:t>
            </w:r>
            <w:r>
              <w:rPr>
                <w:lang w:val="en-US"/>
              </w:rPr>
              <w:t>, the CU shall provide a way to retry the operation by configuring the time between each try and the total number of retries.</w:t>
            </w:r>
          </w:p>
        </w:tc>
      </w:tr>
    </w:tbl>
    <w:p w14:paraId="23A6F960" w14:textId="77777777" w:rsidR="002446B5" w:rsidRDefault="002446B5" w:rsidP="00234E84">
      <w:pPr>
        <w:rPr>
          <w:lang w:eastAsia="fr-FR" w:bidi="ar-SA"/>
        </w:rPr>
      </w:pPr>
    </w:p>
    <w:p w14:paraId="7C6F5114" w14:textId="77777777" w:rsidR="002446B5" w:rsidRPr="002E7EC3" w:rsidRDefault="002446B5" w:rsidP="00234E84">
      <w:pPr>
        <w:rPr>
          <w:lang w:eastAsia="fr-FR" w:bidi="ar-SA"/>
        </w:rPr>
      </w:pPr>
    </w:p>
    <w:p w14:paraId="552933E9" w14:textId="6F33227A" w:rsidR="008B600B" w:rsidRPr="00D43F26" w:rsidRDefault="001C0170" w:rsidP="001C0170">
      <w:pPr>
        <w:pStyle w:val="Titre3"/>
        <w:rPr>
          <w:ins w:id="2488" w:author="Hamza Charou" w:date="2020-03-18T13:33:00Z"/>
          <w:lang w:val="fr-FR" w:eastAsia="fr-FR" w:bidi="ar-SA"/>
        </w:rPr>
      </w:pPr>
      <w:bookmarkStart w:id="2489" w:name="_Toc64391879"/>
      <w:r w:rsidRPr="00D43F26">
        <w:rPr>
          <w:lang w:val="fr-FR" w:eastAsia="fr-FR" w:bidi="ar-SA"/>
        </w:rPr>
        <w:t xml:space="preserve">Error </w:t>
      </w:r>
      <w:commentRangeStart w:id="2490"/>
      <w:commentRangeStart w:id="2491"/>
      <w:r w:rsidRPr="00D43F26">
        <w:rPr>
          <w:lang w:val="fr-FR" w:eastAsia="fr-FR" w:bidi="ar-SA"/>
        </w:rPr>
        <w:t>Management</w:t>
      </w:r>
      <w:commentRangeEnd w:id="2490"/>
      <w:r w:rsidR="0045165E">
        <w:rPr>
          <w:rStyle w:val="Marquedecommentaire"/>
          <w:rFonts w:ascii="Calibri" w:hAnsi="Calibri"/>
          <w:color w:val="auto"/>
        </w:rPr>
        <w:commentReference w:id="2490"/>
      </w:r>
      <w:commentRangeEnd w:id="2491"/>
      <w:r w:rsidR="00F14469">
        <w:rPr>
          <w:rStyle w:val="Marquedecommentaire"/>
          <w:rFonts w:ascii="Calibri" w:hAnsi="Calibri"/>
          <w:color w:val="auto"/>
        </w:rPr>
        <w:commentReference w:id="2491"/>
      </w:r>
      <w:bookmarkEnd w:id="2489"/>
    </w:p>
    <w:p w14:paraId="7FCDBB90" w14:textId="35C368E2" w:rsidR="00BF6E3A" w:rsidRDefault="00BF6E3A" w:rsidP="00BF6E3A">
      <w:pPr>
        <w:rPr>
          <w:ins w:id="2492" w:author="Damien Altmann" w:date="2020-03-11T16:34:00Z"/>
        </w:rPr>
      </w:pPr>
      <w:bookmarkStart w:id="2493" w:name="_Toc220952147"/>
      <w:bookmarkStart w:id="2494" w:name="_Toc106612455"/>
      <w:bookmarkStart w:id="2495" w:name="_Toc524100309"/>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BF6E3A" w:rsidRPr="00FB6FAA" w14:paraId="43204D51" w14:textId="77777777" w:rsidTr="0097003B">
        <w:trPr>
          <w:trHeight w:val="20"/>
          <w:ins w:id="2496" w:author="Damien Altmann" w:date="2020-03-11T16:34:00Z"/>
        </w:trPr>
        <w:tc>
          <w:tcPr>
            <w:tcW w:w="2268" w:type="dxa"/>
            <w:shd w:val="clear" w:color="auto" w:fill="FBD4B4" w:themeFill="accent6" w:themeFillTint="66"/>
          </w:tcPr>
          <w:p w14:paraId="12A1773B" w14:textId="6D446507" w:rsidR="00BF6E3A" w:rsidRPr="00D43F26" w:rsidRDefault="00BF6E3A" w:rsidP="00554004">
            <w:pPr>
              <w:jc w:val="left"/>
              <w:rPr>
                <w:ins w:id="2497" w:author="Damien Altmann" w:date="2020-03-11T16:34:00Z"/>
                <w:highlight w:val="red"/>
              </w:rPr>
            </w:pPr>
            <w:ins w:id="2498" w:author="Damien Altmann" w:date="2020-03-11T16:34:00Z">
              <w:r w:rsidRPr="00D43F26">
                <w:rPr>
                  <w:highlight w:val="red"/>
                </w:rPr>
                <w:lastRenderedPageBreak/>
                <w:t>EAUS</w:t>
              </w:r>
            </w:ins>
            <w:r w:rsidR="00774630">
              <w:rPr>
                <w:highlight w:val="red"/>
              </w:rPr>
              <w:t>_SRS_1610171143_</w:t>
            </w:r>
            <w:ins w:id="2499" w:author="Damien Altmann" w:date="2020-03-11T16:34:00Z">
              <w:r w:rsidRPr="00D43F26">
                <w:rPr>
                  <w:highlight w:val="red"/>
                </w:rPr>
                <w:t>0001</w:t>
              </w:r>
            </w:ins>
          </w:p>
        </w:tc>
        <w:tc>
          <w:tcPr>
            <w:tcW w:w="8640" w:type="dxa"/>
            <w:shd w:val="clear" w:color="auto" w:fill="FBD4B4" w:themeFill="accent6" w:themeFillTint="66"/>
          </w:tcPr>
          <w:p w14:paraId="5767C5E9" w14:textId="77777777" w:rsidR="00BF6E3A" w:rsidRPr="00FB6FAA" w:rsidRDefault="00BF6E3A" w:rsidP="00554004">
            <w:pPr>
              <w:jc w:val="right"/>
              <w:rPr>
                <w:ins w:id="2500" w:author="Damien Altmann" w:date="2020-03-11T16:34:00Z"/>
              </w:rPr>
            </w:pPr>
          </w:p>
        </w:tc>
      </w:tr>
      <w:tr w:rsidR="00BF6E3A" w:rsidRPr="00FB6FAA" w14:paraId="28DD2127" w14:textId="77777777" w:rsidTr="00554004">
        <w:trPr>
          <w:trHeight w:val="20"/>
          <w:ins w:id="2501" w:author="Damien Altmann" w:date="2020-03-11T16:34:00Z"/>
        </w:trPr>
        <w:tc>
          <w:tcPr>
            <w:tcW w:w="10908" w:type="dxa"/>
            <w:gridSpan w:val="2"/>
          </w:tcPr>
          <w:p w14:paraId="4942F5D1" w14:textId="672B567E" w:rsidR="00BF6E3A" w:rsidRPr="00AF2517" w:rsidRDefault="00BF6E3A" w:rsidP="00554004">
            <w:pPr>
              <w:jc w:val="left"/>
              <w:rPr>
                <w:ins w:id="2502" w:author="Damien Altmann" w:date="2020-03-11T16:34:00Z"/>
              </w:rPr>
            </w:pPr>
            <w:ins w:id="2503" w:author="Damien Altmann" w:date="2020-03-11T16:34:00Z">
              <w:r w:rsidRPr="00AF2517">
                <w:t xml:space="preserve">In </w:t>
              </w:r>
              <w:r>
                <w:t>any</w:t>
              </w:r>
              <w:r w:rsidRPr="00AF2517">
                <w:t xml:space="preserve"> mode</w:t>
              </w:r>
              <w:r>
                <w:t xml:space="preserve"> except [</w:t>
              </w:r>
              <w:r w:rsidRPr="00164116">
                <w:rPr>
                  <w:b/>
                  <w:bCs/>
                </w:rPr>
                <w:t>safe</w:t>
              </w:r>
              <w:r>
                <w:t>] and [</w:t>
              </w:r>
              <w:r w:rsidRPr="00164116">
                <w:rPr>
                  <w:b/>
                  <w:bCs/>
                </w:rPr>
                <w:t>deactivated</w:t>
              </w:r>
              <w:r>
                <w:t>] mode</w:t>
              </w:r>
              <w:r w:rsidRPr="00AF2517">
                <w:t>,</w:t>
              </w:r>
              <w:r>
                <w:t xml:space="preserve"> if no activity is detected for 5 seconds and the running software is not in waiting state the CPU shall be put in standby mode.</w:t>
              </w:r>
            </w:ins>
          </w:p>
        </w:tc>
      </w:tr>
    </w:tbl>
    <w:p w14:paraId="464DA0EC" w14:textId="77777777" w:rsidR="00BF6E3A" w:rsidRDefault="00BF6E3A" w:rsidP="00BF6E3A">
      <w:pPr>
        <w:rPr>
          <w:ins w:id="2504" w:author="Damien Altmann" w:date="2020-03-11T16:34:00Z"/>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BF6E3A" w:rsidRPr="00FB6FAA" w14:paraId="51065085" w14:textId="77777777" w:rsidTr="0097003B">
        <w:trPr>
          <w:trHeight w:val="20"/>
          <w:ins w:id="2505" w:author="Damien Altmann" w:date="2020-03-11T16:34:00Z"/>
        </w:trPr>
        <w:tc>
          <w:tcPr>
            <w:tcW w:w="2268" w:type="dxa"/>
            <w:shd w:val="clear" w:color="auto" w:fill="FBD4B4" w:themeFill="accent6" w:themeFillTint="66"/>
          </w:tcPr>
          <w:p w14:paraId="2B2349B7" w14:textId="25FD406A" w:rsidR="00BF6E3A" w:rsidRPr="00D43F26" w:rsidRDefault="00BF6E3A" w:rsidP="00554004">
            <w:pPr>
              <w:jc w:val="left"/>
              <w:rPr>
                <w:ins w:id="2506" w:author="Damien Altmann" w:date="2020-03-11T16:34:00Z"/>
                <w:highlight w:val="red"/>
              </w:rPr>
            </w:pPr>
            <w:ins w:id="2507" w:author="Damien Altmann" w:date="2020-03-11T16:34:00Z">
              <w:r w:rsidRPr="00D43F26">
                <w:rPr>
                  <w:highlight w:val="red"/>
                </w:rPr>
                <w:t>EAUS</w:t>
              </w:r>
            </w:ins>
            <w:r w:rsidR="00774630">
              <w:rPr>
                <w:highlight w:val="red"/>
              </w:rPr>
              <w:t>_SRS_1610171143_</w:t>
            </w:r>
            <w:ins w:id="2508" w:author="Damien Altmann" w:date="2020-03-11T16:34:00Z">
              <w:r w:rsidRPr="00D43F26">
                <w:rPr>
                  <w:highlight w:val="red"/>
                </w:rPr>
                <w:t>0002</w:t>
              </w:r>
            </w:ins>
          </w:p>
        </w:tc>
        <w:tc>
          <w:tcPr>
            <w:tcW w:w="8640" w:type="dxa"/>
            <w:shd w:val="clear" w:color="auto" w:fill="FBD4B4" w:themeFill="accent6" w:themeFillTint="66"/>
          </w:tcPr>
          <w:p w14:paraId="03CFAC01" w14:textId="77777777" w:rsidR="00BF6E3A" w:rsidRPr="00FB6FAA" w:rsidRDefault="00BF6E3A" w:rsidP="00554004">
            <w:pPr>
              <w:jc w:val="right"/>
              <w:rPr>
                <w:ins w:id="2509" w:author="Damien Altmann" w:date="2020-03-11T16:34:00Z"/>
              </w:rPr>
            </w:pPr>
          </w:p>
        </w:tc>
      </w:tr>
      <w:tr w:rsidR="00BF6E3A" w:rsidRPr="00FB6FAA" w14:paraId="4A0F4F72" w14:textId="77777777" w:rsidTr="00554004">
        <w:trPr>
          <w:trHeight w:val="20"/>
          <w:ins w:id="2510" w:author="Damien Altmann" w:date="2020-03-11T16:34:00Z"/>
        </w:trPr>
        <w:tc>
          <w:tcPr>
            <w:tcW w:w="10908" w:type="dxa"/>
            <w:gridSpan w:val="2"/>
          </w:tcPr>
          <w:p w14:paraId="7A4BD3F5" w14:textId="77777777" w:rsidR="00BF6E3A" w:rsidRPr="00AF2517" w:rsidRDefault="00BF6E3A" w:rsidP="00554004">
            <w:pPr>
              <w:jc w:val="left"/>
              <w:rPr>
                <w:ins w:id="2511" w:author="Damien Altmann" w:date="2020-03-11T16:34:00Z"/>
              </w:rPr>
            </w:pPr>
            <w:ins w:id="2512" w:author="Damien Altmann" w:date="2020-03-11T16:34:00Z">
              <w:r>
                <w:t>In [</w:t>
              </w:r>
              <w:r w:rsidRPr="00164116">
                <w:rPr>
                  <w:b/>
                  <w:bCs/>
                </w:rPr>
                <w:t>follow-up</w:t>
              </w:r>
              <w:r>
                <w:t>], [</w:t>
              </w:r>
              <w:r w:rsidRPr="00164116">
                <w:rPr>
                  <w:b/>
                  <w:bCs/>
                </w:rPr>
                <w:t>maintenance</w:t>
              </w:r>
              <w:r>
                <w:t>] and [</w:t>
              </w:r>
              <w:r w:rsidRPr="00164116">
                <w:rPr>
                  <w:b/>
                  <w:bCs/>
                </w:rPr>
                <w:t>implantation</w:t>
              </w:r>
              <w:r>
                <w:t>] modes</w:t>
              </w:r>
              <w:r w:rsidRPr="00AF2517">
                <w:t>,</w:t>
              </w:r>
              <w:r>
                <w:t xml:space="preserve"> the CPU shall be wake-up if radio alarm or RTC interrupt occur.</w:t>
              </w:r>
            </w:ins>
          </w:p>
        </w:tc>
      </w:tr>
    </w:tbl>
    <w:p w14:paraId="4867A28D" w14:textId="77777777" w:rsidR="00BF6E3A" w:rsidRDefault="00BF6E3A" w:rsidP="00BF6E3A">
      <w:pPr>
        <w:rPr>
          <w:ins w:id="2513" w:author="Damien Altmann" w:date="2020-03-11T16:34:00Z"/>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BF6E3A" w:rsidRPr="00FB6FAA" w14:paraId="0BBA6FAF" w14:textId="77777777" w:rsidTr="0097003B">
        <w:trPr>
          <w:trHeight w:val="20"/>
          <w:ins w:id="2514" w:author="Damien Altmann" w:date="2020-03-11T16:34:00Z"/>
        </w:trPr>
        <w:tc>
          <w:tcPr>
            <w:tcW w:w="2268" w:type="dxa"/>
            <w:shd w:val="clear" w:color="auto" w:fill="FBD4B4" w:themeFill="accent6" w:themeFillTint="66"/>
          </w:tcPr>
          <w:p w14:paraId="4AD3E8C4" w14:textId="445BB613" w:rsidR="00BF6E3A" w:rsidRPr="00D43F26" w:rsidRDefault="00BF6E3A" w:rsidP="00554004">
            <w:pPr>
              <w:jc w:val="left"/>
              <w:rPr>
                <w:ins w:id="2515" w:author="Damien Altmann" w:date="2020-03-11T16:34:00Z"/>
                <w:highlight w:val="red"/>
              </w:rPr>
            </w:pPr>
            <w:ins w:id="2516" w:author="Damien Altmann" w:date="2020-03-11T16:34:00Z">
              <w:r w:rsidRPr="00D43F26">
                <w:rPr>
                  <w:highlight w:val="red"/>
                </w:rPr>
                <w:t>EAUS</w:t>
              </w:r>
            </w:ins>
            <w:r w:rsidR="00774630">
              <w:rPr>
                <w:highlight w:val="red"/>
              </w:rPr>
              <w:t>_SRS_1610171143_</w:t>
            </w:r>
            <w:ins w:id="2517" w:author="Damien Altmann" w:date="2020-03-11T16:34:00Z">
              <w:r w:rsidRPr="00D43F26">
                <w:rPr>
                  <w:highlight w:val="red"/>
                </w:rPr>
                <w:t>0003</w:t>
              </w:r>
            </w:ins>
          </w:p>
        </w:tc>
        <w:tc>
          <w:tcPr>
            <w:tcW w:w="8640" w:type="dxa"/>
            <w:shd w:val="clear" w:color="auto" w:fill="FBD4B4" w:themeFill="accent6" w:themeFillTint="66"/>
          </w:tcPr>
          <w:p w14:paraId="3E959679" w14:textId="77777777" w:rsidR="00BF6E3A" w:rsidRPr="00FB6FAA" w:rsidRDefault="00BF6E3A" w:rsidP="00554004">
            <w:pPr>
              <w:jc w:val="right"/>
              <w:rPr>
                <w:ins w:id="2518" w:author="Damien Altmann" w:date="2020-03-11T16:34:00Z"/>
              </w:rPr>
            </w:pPr>
          </w:p>
        </w:tc>
      </w:tr>
      <w:tr w:rsidR="00BF6E3A" w:rsidRPr="00FB6FAA" w14:paraId="6B3BF2CE" w14:textId="77777777" w:rsidTr="00554004">
        <w:trPr>
          <w:trHeight w:val="20"/>
          <w:ins w:id="2519" w:author="Damien Altmann" w:date="2020-03-11T16:34:00Z"/>
        </w:trPr>
        <w:tc>
          <w:tcPr>
            <w:tcW w:w="10908" w:type="dxa"/>
            <w:gridSpan w:val="2"/>
          </w:tcPr>
          <w:p w14:paraId="0A5B4A3E" w14:textId="77777777" w:rsidR="00BF6E3A" w:rsidRPr="00AF2517" w:rsidRDefault="00BF6E3A" w:rsidP="00554004">
            <w:pPr>
              <w:jc w:val="left"/>
              <w:rPr>
                <w:ins w:id="2520" w:author="Damien Altmann" w:date="2020-03-11T16:34:00Z"/>
              </w:rPr>
            </w:pPr>
            <w:ins w:id="2521" w:author="Damien Altmann" w:date="2020-03-11T16:34:00Z">
              <w:r w:rsidRPr="00AF2517">
                <w:t xml:space="preserve">In </w:t>
              </w:r>
              <w:r>
                <w:t>[</w:t>
              </w:r>
              <w:r w:rsidRPr="00164116">
                <w:rPr>
                  <w:b/>
                  <w:bCs/>
                </w:rPr>
                <w:t>activated</w:t>
              </w:r>
              <w:r>
                <w:t>] mode</w:t>
              </w:r>
              <w:r w:rsidRPr="00AF2517">
                <w:t>,</w:t>
              </w:r>
              <w:r>
                <w:t xml:space="preserve"> the CPU shall be wake-up if radio alarm or RTC interrupt occur.</w:t>
              </w:r>
            </w:ins>
          </w:p>
        </w:tc>
      </w:tr>
    </w:tbl>
    <w:p w14:paraId="75DEB135" w14:textId="77777777" w:rsidR="00BF6E3A" w:rsidRDefault="00BF6E3A" w:rsidP="00BF6E3A">
      <w:pPr>
        <w:rPr>
          <w:ins w:id="2522" w:author="Damien Altmann" w:date="2020-03-11T16:34:00Z"/>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BF6E3A" w:rsidRPr="00FB6FAA" w14:paraId="3152A227" w14:textId="77777777" w:rsidTr="0045080B">
        <w:trPr>
          <w:trHeight w:val="20"/>
          <w:ins w:id="2523" w:author="Damien Altmann" w:date="2020-03-11T16:34:00Z"/>
        </w:trPr>
        <w:tc>
          <w:tcPr>
            <w:tcW w:w="2268" w:type="dxa"/>
            <w:shd w:val="clear" w:color="auto" w:fill="FBD4B4" w:themeFill="accent6" w:themeFillTint="66"/>
          </w:tcPr>
          <w:p w14:paraId="7B413F80" w14:textId="6DFF6DD5" w:rsidR="00BF6E3A" w:rsidRPr="00D43F26" w:rsidRDefault="00BF6E3A" w:rsidP="00554004">
            <w:pPr>
              <w:jc w:val="left"/>
              <w:rPr>
                <w:ins w:id="2524" w:author="Damien Altmann" w:date="2020-03-11T16:34:00Z"/>
                <w:highlight w:val="red"/>
              </w:rPr>
            </w:pPr>
            <w:ins w:id="2525" w:author="Damien Altmann" w:date="2020-03-11T16:34:00Z">
              <w:r w:rsidRPr="00D43F26">
                <w:rPr>
                  <w:highlight w:val="red"/>
                </w:rPr>
                <w:t>EAUS</w:t>
              </w:r>
            </w:ins>
            <w:r w:rsidR="00774630">
              <w:rPr>
                <w:highlight w:val="red"/>
              </w:rPr>
              <w:t>_SRS_1610171143_</w:t>
            </w:r>
            <w:ins w:id="2526" w:author="Damien Altmann" w:date="2020-03-11T16:34:00Z">
              <w:r w:rsidRPr="00D43F26">
                <w:rPr>
                  <w:highlight w:val="red"/>
                </w:rPr>
                <w:t>0004</w:t>
              </w:r>
            </w:ins>
          </w:p>
        </w:tc>
        <w:tc>
          <w:tcPr>
            <w:tcW w:w="8640" w:type="dxa"/>
            <w:shd w:val="clear" w:color="auto" w:fill="FBD4B4" w:themeFill="accent6" w:themeFillTint="66"/>
          </w:tcPr>
          <w:p w14:paraId="112E1E71" w14:textId="77777777" w:rsidR="00BF6E3A" w:rsidRPr="00FB6FAA" w:rsidRDefault="00BF6E3A" w:rsidP="00554004">
            <w:pPr>
              <w:jc w:val="right"/>
              <w:rPr>
                <w:ins w:id="2527" w:author="Damien Altmann" w:date="2020-03-11T16:34:00Z"/>
              </w:rPr>
            </w:pPr>
          </w:p>
        </w:tc>
      </w:tr>
      <w:tr w:rsidR="00BF6E3A" w:rsidRPr="00FB6FAA" w14:paraId="5037E07A" w14:textId="77777777" w:rsidTr="00554004">
        <w:trPr>
          <w:trHeight w:val="20"/>
          <w:ins w:id="2528" w:author="Damien Altmann" w:date="2020-03-11T16:34:00Z"/>
        </w:trPr>
        <w:tc>
          <w:tcPr>
            <w:tcW w:w="10908" w:type="dxa"/>
            <w:gridSpan w:val="2"/>
          </w:tcPr>
          <w:p w14:paraId="4A23887C" w14:textId="15BB1BAF" w:rsidR="00BF6E3A" w:rsidRPr="00AF2517" w:rsidRDefault="00BF6E3A" w:rsidP="00554004">
            <w:pPr>
              <w:jc w:val="left"/>
              <w:rPr>
                <w:ins w:id="2529" w:author="Damien Altmann" w:date="2020-03-11T16:34:00Z"/>
              </w:rPr>
            </w:pPr>
            <w:ins w:id="2530" w:author="Damien Altmann" w:date="2020-03-11T16:34:00Z">
              <w:r w:rsidRPr="00AF2517">
                <w:t xml:space="preserve">In </w:t>
              </w:r>
              <w:r>
                <w:t>[</w:t>
              </w:r>
              <w:r w:rsidRPr="00A64A38">
                <w:rPr>
                  <w:b/>
                  <w:bCs/>
                </w:rPr>
                <w:t>deactivated</w:t>
              </w:r>
              <w:r>
                <w:t>] modes</w:t>
              </w:r>
              <w:r w:rsidRPr="00AF2517">
                <w:t>,</w:t>
              </w:r>
              <w:r>
                <w:t xml:space="preserve"> after all necessary actions specific to the mode have been done, the running software shall put the core in shutdown mode with Radio interrupt as wake-up condition.</w:t>
              </w:r>
            </w:ins>
          </w:p>
        </w:tc>
      </w:tr>
    </w:tbl>
    <w:p w14:paraId="69969883" w14:textId="75573BD9" w:rsidR="00BF6E3A" w:rsidRDefault="00BF6E3A" w:rsidP="00B57776">
      <w:pPr>
        <w:rPr>
          <w:ins w:id="2531" w:author="Damien Altmann" w:date="2020-03-11T16:35:00Z"/>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BF6E3A" w:rsidRPr="00FB6FAA" w14:paraId="5491CD1E" w14:textId="77777777" w:rsidTr="0097003B">
        <w:trPr>
          <w:trHeight w:val="20"/>
          <w:ins w:id="2532" w:author="Damien Altmann" w:date="2020-03-11T16:35:00Z"/>
        </w:trPr>
        <w:tc>
          <w:tcPr>
            <w:tcW w:w="2268" w:type="dxa"/>
            <w:shd w:val="clear" w:color="auto" w:fill="FBD4B4" w:themeFill="accent6" w:themeFillTint="66"/>
          </w:tcPr>
          <w:p w14:paraId="45057985" w14:textId="68B56160" w:rsidR="00BF6E3A" w:rsidRPr="00D43F26" w:rsidRDefault="00BF6E3A" w:rsidP="00554004">
            <w:pPr>
              <w:jc w:val="left"/>
              <w:rPr>
                <w:ins w:id="2533" w:author="Damien Altmann" w:date="2020-03-11T16:35:00Z"/>
                <w:highlight w:val="red"/>
              </w:rPr>
            </w:pPr>
            <w:ins w:id="2534" w:author="Damien Altmann" w:date="2020-03-11T16:35:00Z">
              <w:r w:rsidRPr="00D43F26">
                <w:rPr>
                  <w:highlight w:val="red"/>
                </w:rPr>
                <w:t>EAUS</w:t>
              </w:r>
            </w:ins>
            <w:r w:rsidR="00774630">
              <w:rPr>
                <w:highlight w:val="red"/>
              </w:rPr>
              <w:t>_SRS_1610171143_</w:t>
            </w:r>
            <w:ins w:id="2535" w:author="Damien Altmann" w:date="2020-03-11T16:35:00Z">
              <w:r w:rsidRPr="00D43F26">
                <w:rPr>
                  <w:highlight w:val="red"/>
                </w:rPr>
                <w:t>0005</w:t>
              </w:r>
            </w:ins>
          </w:p>
        </w:tc>
        <w:tc>
          <w:tcPr>
            <w:tcW w:w="8640" w:type="dxa"/>
            <w:shd w:val="clear" w:color="auto" w:fill="FBD4B4" w:themeFill="accent6" w:themeFillTint="66"/>
          </w:tcPr>
          <w:p w14:paraId="7E13B19D" w14:textId="77777777" w:rsidR="00BF6E3A" w:rsidRPr="00FB6FAA" w:rsidRDefault="00BF6E3A" w:rsidP="00554004">
            <w:pPr>
              <w:jc w:val="right"/>
              <w:rPr>
                <w:ins w:id="2536" w:author="Damien Altmann" w:date="2020-03-11T16:35:00Z"/>
              </w:rPr>
            </w:pPr>
          </w:p>
        </w:tc>
      </w:tr>
      <w:tr w:rsidR="00BF6E3A" w:rsidRPr="00AF2517" w14:paraId="0466EE29" w14:textId="77777777" w:rsidTr="00554004">
        <w:trPr>
          <w:trHeight w:val="20"/>
          <w:ins w:id="2537" w:author="Damien Altmann" w:date="2020-03-11T16:35:00Z"/>
        </w:trPr>
        <w:tc>
          <w:tcPr>
            <w:tcW w:w="10908" w:type="dxa"/>
            <w:gridSpan w:val="2"/>
          </w:tcPr>
          <w:p w14:paraId="7876E61D" w14:textId="77777777" w:rsidR="00BF6E3A" w:rsidRPr="00AF2517" w:rsidRDefault="00BF6E3A" w:rsidP="00554004">
            <w:pPr>
              <w:jc w:val="left"/>
              <w:rPr>
                <w:ins w:id="2538" w:author="Damien Altmann" w:date="2020-03-11T16:35:00Z"/>
              </w:rPr>
            </w:pPr>
            <w:ins w:id="2539" w:author="Damien Altmann" w:date="2020-03-11T16:35:00Z">
              <w:r w:rsidRPr="00AF2517">
                <w:t xml:space="preserve">In </w:t>
              </w:r>
              <w:r>
                <w:t>any</w:t>
              </w:r>
              <w:r w:rsidRPr="00AF2517">
                <w:t xml:space="preserve"> mode,</w:t>
              </w:r>
              <w:r>
                <w:t xml:space="preserve"> before entering standby mode the running software shall set the RTC alarm interruption to trigger on the earliest timeout delay applicable.</w:t>
              </w:r>
            </w:ins>
          </w:p>
        </w:tc>
      </w:tr>
    </w:tbl>
    <w:p w14:paraId="2E9FDD8F" w14:textId="38241F53" w:rsidR="00BF6E3A" w:rsidRDefault="00BF6E3A" w:rsidP="00B57776">
      <w:pPr>
        <w:rPr>
          <w:ins w:id="2540" w:author="Damien Altmann" w:date="2020-03-11T16:35:00Z"/>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BF6E3A" w:rsidRPr="00FB6FAA" w14:paraId="0E0F35A6" w14:textId="77777777" w:rsidTr="0097003B">
        <w:trPr>
          <w:trHeight w:val="20"/>
          <w:ins w:id="2541" w:author="Damien Altmann" w:date="2020-03-11T16:35:00Z"/>
        </w:trPr>
        <w:tc>
          <w:tcPr>
            <w:tcW w:w="2268" w:type="dxa"/>
            <w:shd w:val="clear" w:color="auto" w:fill="FBD4B4" w:themeFill="accent6" w:themeFillTint="66"/>
          </w:tcPr>
          <w:p w14:paraId="7D989617" w14:textId="65A41EBF" w:rsidR="00BF6E3A" w:rsidRPr="00D43F26" w:rsidRDefault="00BF6E3A" w:rsidP="00554004">
            <w:pPr>
              <w:jc w:val="left"/>
              <w:rPr>
                <w:ins w:id="2542" w:author="Damien Altmann" w:date="2020-03-11T16:35:00Z"/>
                <w:highlight w:val="red"/>
              </w:rPr>
            </w:pPr>
            <w:ins w:id="2543" w:author="Damien Altmann" w:date="2020-03-11T16:35:00Z">
              <w:r w:rsidRPr="00D43F26">
                <w:rPr>
                  <w:highlight w:val="red"/>
                </w:rPr>
                <w:t>EAUS</w:t>
              </w:r>
            </w:ins>
            <w:r w:rsidR="00774630">
              <w:rPr>
                <w:highlight w:val="red"/>
              </w:rPr>
              <w:t>_SRS_1610171143_</w:t>
            </w:r>
            <w:ins w:id="2544" w:author="Damien Altmann" w:date="2020-03-11T16:35:00Z">
              <w:r w:rsidRPr="00D43F26">
                <w:rPr>
                  <w:highlight w:val="red"/>
                </w:rPr>
                <w:t>0001</w:t>
              </w:r>
            </w:ins>
          </w:p>
        </w:tc>
        <w:tc>
          <w:tcPr>
            <w:tcW w:w="8640" w:type="dxa"/>
            <w:shd w:val="clear" w:color="auto" w:fill="FBD4B4" w:themeFill="accent6" w:themeFillTint="66"/>
          </w:tcPr>
          <w:p w14:paraId="61C2ED1C" w14:textId="77777777" w:rsidR="00BF6E3A" w:rsidRPr="00FB6FAA" w:rsidRDefault="00BF6E3A" w:rsidP="00554004">
            <w:pPr>
              <w:jc w:val="right"/>
              <w:rPr>
                <w:ins w:id="2545" w:author="Damien Altmann" w:date="2020-03-11T16:35:00Z"/>
              </w:rPr>
            </w:pPr>
          </w:p>
        </w:tc>
      </w:tr>
      <w:tr w:rsidR="00BF6E3A" w:rsidRPr="00AF2517" w14:paraId="5B58A6F5" w14:textId="77777777" w:rsidTr="00554004">
        <w:trPr>
          <w:trHeight w:val="20"/>
          <w:ins w:id="2546" w:author="Damien Altmann" w:date="2020-03-11T16:35:00Z"/>
        </w:trPr>
        <w:tc>
          <w:tcPr>
            <w:tcW w:w="10908" w:type="dxa"/>
            <w:gridSpan w:val="2"/>
          </w:tcPr>
          <w:p w14:paraId="7889D90C" w14:textId="0EBFB15A" w:rsidR="00BF6E3A" w:rsidRPr="00AF2517" w:rsidRDefault="00BF6E3A" w:rsidP="00554004">
            <w:pPr>
              <w:jc w:val="left"/>
              <w:rPr>
                <w:ins w:id="2547" w:author="Damien Altmann" w:date="2020-03-11T16:35:00Z"/>
              </w:rPr>
            </w:pPr>
            <w:ins w:id="2548" w:author="Damien Altmann" w:date="2020-03-11T16:35:00Z">
              <w:r>
                <w:t xml:space="preserve">The software shall be able to automatically reset the RTC counter after 1 year in order to prevent counter overflow. When reset is </w:t>
              </w:r>
              <w:del w:id="2549" w:author="Rafael Wehrmeister Padilha" w:date="2020-08-24T12:03:00Z">
                <w:r w:rsidDel="006F25E4">
                  <w:delText>perform</w:delText>
                </w:r>
              </w:del>
            </w:ins>
            <w:ins w:id="2550" w:author="Rafael Wehrmeister Padilha" w:date="2020-08-24T12:03:00Z">
              <w:r w:rsidR="006F25E4">
                <w:t>performed</w:t>
              </w:r>
            </w:ins>
            <w:ins w:id="2551" w:author="Damien Altmann" w:date="2020-03-11T16:35:00Z">
              <w:r>
                <w:t>, it shall save the current counter value in order to have the total time elapsed since power-up.</w:t>
              </w:r>
            </w:ins>
          </w:p>
        </w:tc>
      </w:tr>
      <w:tr w:rsidR="00BF6E3A" w:rsidRPr="00AF2517" w14:paraId="5BF35EEF" w14:textId="77777777" w:rsidTr="00554004">
        <w:trPr>
          <w:trHeight w:val="20"/>
          <w:ins w:id="2552" w:author="Damien Altmann" w:date="2020-03-11T16:35:00Z"/>
        </w:trPr>
        <w:tc>
          <w:tcPr>
            <w:tcW w:w="10908" w:type="dxa"/>
            <w:gridSpan w:val="2"/>
          </w:tcPr>
          <w:p w14:paraId="7309D9BF" w14:textId="77777777" w:rsidR="00BF6E3A" w:rsidRPr="00AF2517" w:rsidRDefault="00BF6E3A" w:rsidP="00554004">
            <w:pPr>
              <w:jc w:val="left"/>
              <w:rPr>
                <w:ins w:id="2553" w:author="Damien Altmann" w:date="2020-03-11T16:35:00Z"/>
              </w:rPr>
            </w:pPr>
            <w:ins w:id="2554" w:author="Damien Altmann" w:date="2020-03-11T16:35:00Z">
              <w:r>
                <w:t xml:space="preserve">Note : 1 year is half the maximum time of RTC. </w:t>
              </w:r>
            </w:ins>
          </w:p>
        </w:tc>
      </w:tr>
    </w:tbl>
    <w:p w14:paraId="74E38758" w14:textId="31C24C76" w:rsidR="00590F38" w:rsidRDefault="00590F38" w:rsidP="00357618">
      <w:pPr>
        <w:rPr>
          <w:lang w:val="en-US"/>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357618" w:rsidRPr="0063524D" w14:paraId="026FB558" w14:textId="77777777" w:rsidTr="0097003B">
        <w:trPr>
          <w:trHeight w:val="20"/>
          <w:ins w:id="2555" w:author="Hamza Charou" w:date="2020-03-18T13:34:00Z"/>
        </w:trPr>
        <w:tc>
          <w:tcPr>
            <w:tcW w:w="2268" w:type="dxa"/>
            <w:shd w:val="clear" w:color="auto" w:fill="FBD4B4" w:themeFill="accent6" w:themeFillTint="66"/>
          </w:tcPr>
          <w:p w14:paraId="49AAF351" w14:textId="39EBDA48" w:rsidR="00357618" w:rsidRPr="0063524D" w:rsidRDefault="00357618" w:rsidP="00EC528E">
            <w:pPr>
              <w:rPr>
                <w:ins w:id="2556" w:author="Hamza Charou" w:date="2020-03-18T13:34:00Z"/>
                <w:lang w:val="en-US"/>
              </w:rPr>
            </w:pPr>
            <w:ins w:id="2557" w:author="Hamza Charou" w:date="2020-03-18T13:34:00Z">
              <w:r w:rsidRPr="0063524D">
                <w:rPr>
                  <w:rFonts w:cs="Calibri"/>
                  <w:color w:val="000000"/>
                </w:rPr>
                <w:t>EAUS</w:t>
              </w:r>
            </w:ins>
            <w:r w:rsidR="00774630">
              <w:rPr>
                <w:rFonts w:cs="Calibri"/>
                <w:color w:val="000000"/>
              </w:rPr>
              <w:t>_SRS_1610171143_</w:t>
            </w:r>
            <w:ins w:id="2558" w:author="Hamza Charou" w:date="2020-03-18T13:34:00Z">
              <w:r>
                <w:rPr>
                  <w:rFonts w:cs="Calibri"/>
                  <w:color w:val="000000"/>
                </w:rPr>
                <w:t>0001</w:t>
              </w:r>
            </w:ins>
          </w:p>
        </w:tc>
        <w:tc>
          <w:tcPr>
            <w:tcW w:w="8640" w:type="dxa"/>
            <w:shd w:val="clear" w:color="auto" w:fill="FBD4B4" w:themeFill="accent6" w:themeFillTint="66"/>
          </w:tcPr>
          <w:p w14:paraId="3E4544DD" w14:textId="77777777" w:rsidR="00357618" w:rsidRPr="002E7EC3" w:rsidRDefault="00357618" w:rsidP="00EC528E">
            <w:pPr>
              <w:jc w:val="right"/>
              <w:rPr>
                <w:ins w:id="2559" w:author="Hamza Charou" w:date="2020-03-18T13:34:00Z"/>
                <w:lang w:val="en-US"/>
              </w:rPr>
            </w:pPr>
            <w:commentRangeStart w:id="2560"/>
            <w:ins w:id="2561" w:author="Hamza Charou" w:date="2020-03-18T13:34:00Z">
              <w:r w:rsidRPr="002E7EC3">
                <w:rPr>
                  <w:lang w:val="en-US"/>
                </w:rPr>
                <w:t>EAUS_RSK_0000_0282</w:t>
              </w:r>
            </w:ins>
            <w:commentRangeEnd w:id="2560"/>
            <w:r w:rsidR="002E7EC3">
              <w:rPr>
                <w:rStyle w:val="Marquedecommentaire"/>
              </w:rPr>
              <w:commentReference w:id="2560"/>
            </w:r>
          </w:p>
        </w:tc>
      </w:tr>
      <w:tr w:rsidR="00357618" w:rsidRPr="001D323E" w14:paraId="394B328E" w14:textId="77777777" w:rsidTr="00EC528E">
        <w:trPr>
          <w:trHeight w:val="20"/>
          <w:ins w:id="2562" w:author="Hamza Charou" w:date="2020-03-18T13:34:00Z"/>
        </w:trPr>
        <w:tc>
          <w:tcPr>
            <w:tcW w:w="10908" w:type="dxa"/>
            <w:gridSpan w:val="2"/>
          </w:tcPr>
          <w:p w14:paraId="128CA965" w14:textId="7E65E0D5" w:rsidR="00357618" w:rsidRPr="007B13FD" w:rsidRDefault="00357618" w:rsidP="00EC528E">
            <w:pPr>
              <w:rPr>
                <w:ins w:id="2563" w:author="Hamza Charou" w:date="2020-03-18T13:34:00Z"/>
                <w:rFonts w:cs="Calibri"/>
                <w:color w:val="000000"/>
                <w:lang w:val="en-US"/>
              </w:rPr>
            </w:pPr>
            <w:ins w:id="2564" w:author="Hamza Charou" w:date="2020-03-18T13:34:00Z">
              <w:del w:id="2565" w:author="Benjamin Roustan" w:date="2020-08-28T14:21:00Z">
                <w:r w:rsidRPr="007B13FD" w:rsidDel="008637D7">
                  <w:rPr>
                    <w:rFonts w:cs="Calibri"/>
                    <w:color w:val="000000"/>
                    <w:lang w:val="en-US"/>
                  </w:rPr>
                  <w:delText>If the CU cannot read</w:delText>
                </w:r>
              </w:del>
            </w:ins>
            <w:ins w:id="2566" w:author="Benjamin Roustan" w:date="2020-08-28T14:21:00Z">
              <w:r>
                <w:rPr>
                  <w:rFonts w:cs="Calibri"/>
                  <w:color w:val="000000"/>
                  <w:lang w:val="en-US"/>
                </w:rPr>
                <w:t>Upon reading</w:t>
              </w:r>
            </w:ins>
            <w:ins w:id="2567" w:author="Hamza Charou" w:date="2020-03-18T13:34:00Z">
              <w:r w:rsidRPr="007B13FD">
                <w:rPr>
                  <w:rFonts w:cs="Calibri"/>
                  <w:color w:val="000000"/>
                  <w:lang w:val="en-US"/>
                </w:rPr>
                <w:t xml:space="preserve"> the </w:t>
              </w:r>
              <w:del w:id="2568" w:author="Benjamin Roustan" w:date="2020-08-28T14:22:00Z">
                <w:r w:rsidRPr="007B13FD" w:rsidDel="008637D7">
                  <w:rPr>
                    <w:rFonts w:cs="Calibri"/>
                    <w:color w:val="000000"/>
                    <w:lang w:val="en-US"/>
                  </w:rPr>
                  <w:delText>h</w:delText>
                </w:r>
              </w:del>
            </w:ins>
            <w:r w:rsidR="002E7EC3">
              <w:rPr>
                <w:rFonts w:cs="Calibri"/>
                <w:color w:val="000000"/>
                <w:lang w:val="en-US"/>
              </w:rPr>
              <w:t>h</w:t>
            </w:r>
            <w:ins w:id="2569" w:author="Hamza Charou" w:date="2020-03-18T13:34:00Z">
              <w:r w:rsidRPr="007B13FD">
                <w:rPr>
                  <w:rFonts w:cs="Calibri"/>
                  <w:color w:val="000000"/>
                  <w:lang w:val="en-US"/>
                </w:rPr>
                <w:t>all</w:t>
              </w:r>
            </w:ins>
            <w:r w:rsidR="002E7EC3">
              <w:rPr>
                <w:rFonts w:cs="Calibri"/>
                <w:color w:val="000000"/>
                <w:lang w:val="en-US"/>
              </w:rPr>
              <w:t>-effect</w:t>
            </w:r>
            <w:ins w:id="2570" w:author="Hamza Charou" w:date="2020-03-18T13:34:00Z">
              <w:r w:rsidRPr="007B13FD">
                <w:rPr>
                  <w:rFonts w:cs="Calibri"/>
                  <w:color w:val="000000"/>
                  <w:lang w:val="en-US"/>
                </w:rPr>
                <w:t xml:space="preserve"> sensors</w:t>
              </w:r>
            </w:ins>
            <w:r w:rsidR="002E7EC3">
              <w:rPr>
                <w:rFonts w:cs="Calibri"/>
                <w:color w:val="000000"/>
                <w:lang w:val="en-US"/>
              </w:rPr>
              <w:t xml:space="preserve"> output</w:t>
            </w:r>
            <w:ins w:id="2571" w:author="Benjamin Roustan" w:date="2020-08-28T14:21:00Z">
              <w:r>
                <w:rPr>
                  <w:rFonts w:cs="Calibri"/>
                  <w:color w:val="000000"/>
                  <w:lang w:val="en-US"/>
                </w:rPr>
                <w:t xml:space="preserve">, if </w:t>
              </w:r>
            </w:ins>
            <w:ins w:id="2572" w:author="Hamza Charou" w:date="2020-03-18T13:34:00Z">
              <w:del w:id="2573" w:author="Benjamin Roustan" w:date="2020-08-28T14:21:00Z">
                <w:r w:rsidRPr="007B13FD" w:rsidDel="008637D7">
                  <w:rPr>
                    <w:rFonts w:cs="Calibri"/>
                    <w:color w:val="000000"/>
                    <w:lang w:val="en-US"/>
                  </w:rPr>
                  <w:delText xml:space="preserve"> or </w:delText>
                </w:r>
              </w:del>
              <w:r w:rsidRPr="007B13FD">
                <w:rPr>
                  <w:rFonts w:cs="Calibri"/>
                  <w:color w:val="000000"/>
                  <w:lang w:val="en-US"/>
                </w:rPr>
                <w:t>the returned values are not correct</w:t>
              </w:r>
            </w:ins>
            <w:ins w:id="2574" w:author="Benjamin Roustan" w:date="2020-08-28T14:21:00Z">
              <w:r>
                <w:rPr>
                  <w:rFonts w:cs="Calibri"/>
                  <w:color w:val="000000"/>
                  <w:lang w:val="en-US"/>
                </w:rPr>
                <w:t xml:space="preserve"> (all three sensor</w:t>
              </w:r>
            </w:ins>
            <w:r w:rsidR="002E7EC3">
              <w:rPr>
                <w:rFonts w:cs="Calibri"/>
                <w:color w:val="000000"/>
                <w:lang w:val="en-US"/>
              </w:rPr>
              <w:t>s</w:t>
            </w:r>
            <w:ins w:id="2575" w:author="Benjamin Roustan" w:date="2020-08-28T14:21:00Z">
              <w:r>
                <w:rPr>
                  <w:rFonts w:cs="Calibri"/>
                  <w:color w:val="000000"/>
                  <w:lang w:val="en-US"/>
                </w:rPr>
                <w:t xml:space="preserve"> values are HIGH or all three sensor</w:t>
              </w:r>
            </w:ins>
            <w:r w:rsidR="002E7EC3">
              <w:rPr>
                <w:rFonts w:cs="Calibri"/>
                <w:color w:val="000000"/>
                <w:lang w:val="en-US"/>
              </w:rPr>
              <w:t>s</w:t>
            </w:r>
            <w:ins w:id="2576" w:author="Benjamin Roustan" w:date="2020-08-28T14:21:00Z">
              <w:r>
                <w:rPr>
                  <w:rFonts w:cs="Calibri"/>
                  <w:color w:val="000000"/>
                  <w:lang w:val="en-US"/>
                </w:rPr>
                <w:t xml:space="preserve"> values are LOW),</w:t>
              </w:r>
            </w:ins>
            <w:ins w:id="2577" w:author="Hamza Charou" w:date="2020-03-18T13:34:00Z">
              <w:del w:id="2578" w:author="Benjamin Roustan" w:date="2020-08-28T14:21:00Z">
                <w:r w:rsidRPr="007B13FD" w:rsidDel="008637D7">
                  <w:rPr>
                    <w:rFonts w:cs="Calibri"/>
                    <w:color w:val="000000"/>
                    <w:lang w:val="en-US"/>
                  </w:rPr>
                  <w:delText>. T</w:delText>
                </w:r>
              </w:del>
            </w:ins>
            <w:ins w:id="2579" w:author="Benjamin Roustan" w:date="2020-08-28T14:21:00Z">
              <w:r>
                <w:rPr>
                  <w:rFonts w:cs="Calibri"/>
                  <w:color w:val="000000"/>
                  <w:lang w:val="en-US"/>
                </w:rPr>
                <w:t xml:space="preserve"> t</w:t>
              </w:r>
            </w:ins>
            <w:ins w:id="2580" w:author="Hamza Charou" w:date="2020-03-18T13:34:00Z">
              <w:r w:rsidRPr="007B13FD">
                <w:rPr>
                  <w:rFonts w:cs="Calibri"/>
                  <w:color w:val="000000"/>
                  <w:lang w:val="en-US"/>
                </w:rPr>
                <w:t xml:space="preserve">he CU shall go to </w:t>
              </w:r>
              <w:del w:id="2581" w:author="Benjamin Roustan" w:date="2020-08-28T15:09:00Z">
                <w:r w:rsidRPr="007B13FD" w:rsidDel="00AF0000">
                  <w:rPr>
                    <w:rFonts w:cs="Calibri"/>
                    <w:color w:val="000000"/>
                    <w:lang w:val="en-US"/>
                  </w:rPr>
                  <w:delText>s</w:delText>
                </w:r>
              </w:del>
            </w:ins>
            <w:ins w:id="2582" w:author="Benjamin Roustan" w:date="2020-08-28T15:09:00Z">
              <w:r>
                <w:rPr>
                  <w:rFonts w:cs="Calibri"/>
                  <w:color w:val="000000"/>
                  <w:lang w:val="en-US"/>
                </w:rPr>
                <w:t>S</w:t>
              </w:r>
            </w:ins>
            <w:ins w:id="2583" w:author="Hamza Charou" w:date="2020-03-18T13:34:00Z">
              <w:r w:rsidRPr="007B13FD">
                <w:rPr>
                  <w:rFonts w:cs="Calibri"/>
                  <w:color w:val="000000"/>
                  <w:lang w:val="en-US"/>
                </w:rPr>
                <w:t xml:space="preserve">afe </w:t>
              </w:r>
              <w:del w:id="2584" w:author="Benjamin Roustan" w:date="2020-08-28T15:10:00Z">
                <w:r w:rsidRPr="007B13FD" w:rsidDel="00AF0000">
                  <w:rPr>
                    <w:rFonts w:cs="Calibri"/>
                    <w:color w:val="000000"/>
                    <w:lang w:val="en-US"/>
                  </w:rPr>
                  <w:delText>m</w:delText>
                </w:r>
              </w:del>
            </w:ins>
            <w:ins w:id="2585" w:author="Benjamin Roustan" w:date="2020-08-28T15:10:00Z">
              <w:r>
                <w:rPr>
                  <w:rFonts w:cs="Calibri"/>
                  <w:color w:val="000000"/>
                  <w:lang w:val="en-US"/>
                </w:rPr>
                <w:t>M</w:t>
              </w:r>
            </w:ins>
            <w:ins w:id="2586" w:author="Hamza Charou" w:date="2020-03-18T13:34:00Z">
              <w:r w:rsidRPr="007B13FD">
                <w:rPr>
                  <w:rFonts w:cs="Calibri"/>
                  <w:color w:val="000000"/>
                  <w:lang w:val="en-US"/>
                </w:rPr>
                <w:t>ode</w:t>
              </w:r>
            </w:ins>
            <w:ins w:id="2587" w:author="Benjamin Roustan" w:date="2020-08-28T11:00:00Z">
              <w:r>
                <w:rPr>
                  <w:rFonts w:cs="Calibri"/>
                  <w:color w:val="000000"/>
                  <w:lang w:val="en-US"/>
                </w:rPr>
                <w:t>.</w:t>
              </w:r>
            </w:ins>
          </w:p>
        </w:tc>
      </w:tr>
    </w:tbl>
    <w:p w14:paraId="1EB60E32" w14:textId="77777777" w:rsidR="00357618" w:rsidRDefault="00357618" w:rsidP="00357618">
      <w:pPr>
        <w:rPr>
          <w:ins w:id="2588" w:author="Benjamin Roustan" w:date="2020-08-28T14:24:00Z"/>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357618" w:rsidRPr="0063524D" w14:paraId="08B59AB9" w14:textId="77777777" w:rsidTr="0097003B">
        <w:trPr>
          <w:trHeight w:val="20"/>
          <w:ins w:id="2589" w:author="Benjamin Roustan" w:date="2020-08-28T14:24:00Z"/>
        </w:trPr>
        <w:tc>
          <w:tcPr>
            <w:tcW w:w="2268" w:type="dxa"/>
            <w:shd w:val="clear" w:color="auto" w:fill="FBD4B4" w:themeFill="accent6" w:themeFillTint="66"/>
          </w:tcPr>
          <w:p w14:paraId="494B671C" w14:textId="319A91A9" w:rsidR="00357618" w:rsidRPr="0063524D" w:rsidRDefault="00357618" w:rsidP="00EC528E">
            <w:pPr>
              <w:rPr>
                <w:ins w:id="2590" w:author="Benjamin Roustan" w:date="2020-08-28T14:24:00Z"/>
                <w:lang w:val="en-US"/>
              </w:rPr>
            </w:pPr>
            <w:ins w:id="2591" w:author="Benjamin Roustan" w:date="2020-08-28T14:24:00Z">
              <w:r w:rsidRPr="0063524D">
                <w:rPr>
                  <w:rFonts w:cs="Calibri"/>
                  <w:color w:val="000000"/>
                </w:rPr>
                <w:t>EAUS</w:t>
              </w:r>
            </w:ins>
            <w:r w:rsidR="00774630">
              <w:rPr>
                <w:rFonts w:cs="Calibri"/>
                <w:color w:val="000000"/>
              </w:rPr>
              <w:t>_SRS_1610171143_</w:t>
            </w:r>
            <w:ins w:id="2592" w:author="Benjamin Roustan" w:date="2020-08-28T14:24:00Z">
              <w:r>
                <w:rPr>
                  <w:rFonts w:cs="Calibri"/>
                  <w:color w:val="000000"/>
                </w:rPr>
                <w:t>0003</w:t>
              </w:r>
            </w:ins>
          </w:p>
        </w:tc>
        <w:tc>
          <w:tcPr>
            <w:tcW w:w="8640" w:type="dxa"/>
            <w:shd w:val="clear" w:color="auto" w:fill="FBD4B4" w:themeFill="accent6" w:themeFillTint="66"/>
          </w:tcPr>
          <w:p w14:paraId="1C01FD8A" w14:textId="77777777" w:rsidR="002E7EC3" w:rsidRPr="002E7EC3" w:rsidRDefault="00357618" w:rsidP="00EC528E">
            <w:pPr>
              <w:jc w:val="right"/>
            </w:pPr>
            <w:commentRangeStart w:id="2593"/>
            <w:ins w:id="2594" w:author="Benjamin Roustan" w:date="2020-08-28T15:20:00Z">
              <w:r w:rsidRPr="002E7EC3">
                <w:rPr>
                  <w:lang w:val="en-US"/>
                </w:rPr>
                <w:t>EAUS_RSK_0000_0273</w:t>
              </w:r>
            </w:ins>
            <w:ins w:id="2595" w:author="Benjamin Roustan" w:date="2020-08-28T15:22:00Z">
              <w:r w:rsidRPr="002E7EC3">
                <w:rPr>
                  <w:lang w:val="en-US"/>
                </w:rPr>
                <w:t>,</w:t>
              </w:r>
              <w:r w:rsidRPr="002E7EC3">
                <w:t xml:space="preserve"> </w:t>
              </w:r>
            </w:ins>
            <w:commentRangeEnd w:id="2593"/>
            <w:r w:rsidR="002E7EC3" w:rsidRPr="002E7EC3">
              <w:rPr>
                <w:rStyle w:val="Marquedecommentaire"/>
              </w:rPr>
              <w:commentReference w:id="2593"/>
            </w:r>
          </w:p>
          <w:p w14:paraId="6CBF79EE" w14:textId="5C2895A7" w:rsidR="00357618" w:rsidRPr="002E7EC3" w:rsidRDefault="00357618" w:rsidP="00EC528E">
            <w:pPr>
              <w:jc w:val="right"/>
              <w:rPr>
                <w:ins w:id="2596" w:author="Benjamin Roustan" w:date="2020-08-28T14:24:00Z"/>
                <w:lang w:val="en-US"/>
              </w:rPr>
            </w:pPr>
            <w:ins w:id="2597" w:author="Benjamin Roustan" w:date="2020-08-28T15:22:00Z">
              <w:r w:rsidRPr="002E7EC3">
                <w:rPr>
                  <w:lang w:val="en-US"/>
                </w:rPr>
                <w:t>EAUS_RSK_0000_0322</w:t>
              </w:r>
            </w:ins>
          </w:p>
        </w:tc>
      </w:tr>
      <w:tr w:rsidR="00357618" w:rsidRPr="001D323E" w14:paraId="4700FE70" w14:textId="77777777" w:rsidTr="00EC528E">
        <w:trPr>
          <w:trHeight w:val="20"/>
          <w:ins w:id="2598" w:author="Benjamin Roustan" w:date="2020-08-28T14:24:00Z"/>
        </w:trPr>
        <w:tc>
          <w:tcPr>
            <w:tcW w:w="10908" w:type="dxa"/>
            <w:gridSpan w:val="2"/>
          </w:tcPr>
          <w:p w14:paraId="39FD570A" w14:textId="77777777" w:rsidR="00357618" w:rsidRPr="007B13FD" w:rsidRDefault="00357618" w:rsidP="00EC528E">
            <w:pPr>
              <w:rPr>
                <w:ins w:id="2599" w:author="Benjamin Roustan" w:date="2020-08-28T14:24:00Z"/>
                <w:rFonts w:cs="Calibri"/>
                <w:color w:val="000000"/>
                <w:lang w:val="en-US"/>
              </w:rPr>
            </w:pPr>
            <w:ins w:id="2600" w:author="Benjamin Roustan" w:date="2020-08-28T14:24:00Z">
              <w:r>
                <w:rPr>
                  <w:rFonts w:cs="Calibri"/>
                  <w:color w:val="000000"/>
                  <w:lang w:val="en-US"/>
                </w:rPr>
                <w:t xml:space="preserve">Upon reading an </w:t>
              </w:r>
              <w:commentRangeStart w:id="2601"/>
              <w:r>
                <w:rPr>
                  <w:rFonts w:cs="Calibri"/>
                  <w:color w:val="000000"/>
                  <w:lang w:val="en-US"/>
                </w:rPr>
                <w:t xml:space="preserve">out-of-bounds battery level value </w:t>
              </w:r>
            </w:ins>
            <w:commentRangeEnd w:id="2601"/>
            <w:r w:rsidR="00A04D1F">
              <w:rPr>
                <w:rStyle w:val="Marquedecommentaire"/>
              </w:rPr>
              <w:commentReference w:id="2601"/>
            </w:r>
            <w:ins w:id="2602" w:author="Benjamin Roustan" w:date="2020-08-28T14:24:00Z">
              <w:r>
                <w:rPr>
                  <w:rFonts w:cs="Calibri"/>
                  <w:color w:val="000000"/>
                  <w:lang w:val="en-US"/>
                </w:rPr>
                <w:t>from the ADC, t</w:t>
              </w:r>
              <w:r w:rsidRPr="007B13FD">
                <w:rPr>
                  <w:rFonts w:cs="Calibri"/>
                  <w:color w:val="000000"/>
                  <w:lang w:val="en-US"/>
                </w:rPr>
                <w:t xml:space="preserve">he CU shall go to </w:t>
              </w:r>
            </w:ins>
            <w:ins w:id="2603" w:author="Benjamin Roustan" w:date="2020-08-28T15:09:00Z">
              <w:r>
                <w:rPr>
                  <w:rFonts w:cs="Calibri"/>
                  <w:color w:val="000000"/>
                  <w:lang w:val="en-US"/>
                </w:rPr>
                <w:t>Sa</w:t>
              </w:r>
            </w:ins>
            <w:ins w:id="2604" w:author="Benjamin Roustan" w:date="2020-08-28T14:24:00Z">
              <w:r w:rsidRPr="007B13FD">
                <w:rPr>
                  <w:rFonts w:cs="Calibri"/>
                  <w:color w:val="000000"/>
                  <w:lang w:val="en-US"/>
                </w:rPr>
                <w:t xml:space="preserve">fe </w:t>
              </w:r>
            </w:ins>
            <w:ins w:id="2605" w:author="Benjamin Roustan" w:date="2020-08-28T15:10:00Z">
              <w:r>
                <w:rPr>
                  <w:rFonts w:cs="Calibri"/>
                  <w:color w:val="000000"/>
                  <w:lang w:val="en-US"/>
                </w:rPr>
                <w:t>M</w:t>
              </w:r>
            </w:ins>
            <w:ins w:id="2606" w:author="Benjamin Roustan" w:date="2020-08-28T14:24:00Z">
              <w:r w:rsidRPr="007B13FD">
                <w:rPr>
                  <w:rFonts w:cs="Calibri"/>
                  <w:color w:val="000000"/>
                  <w:lang w:val="en-US"/>
                </w:rPr>
                <w:t>ode</w:t>
              </w:r>
              <w:r>
                <w:rPr>
                  <w:rFonts w:cs="Calibri"/>
                  <w:color w:val="000000"/>
                  <w:lang w:val="en-US"/>
                </w:rPr>
                <w:t>.</w:t>
              </w:r>
            </w:ins>
          </w:p>
        </w:tc>
      </w:tr>
    </w:tbl>
    <w:p w14:paraId="151A691B" w14:textId="4A616E50" w:rsidR="00357618" w:rsidRDefault="00357618" w:rsidP="00357618"/>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DD64B4" w:rsidRPr="00F41871" w14:paraId="420EB9D9" w14:textId="77777777" w:rsidTr="00A04D1F">
        <w:trPr>
          <w:trHeight w:val="20"/>
          <w:ins w:id="2607" w:author="Hamza Charou" w:date="2020-03-18T15:59:00Z"/>
        </w:trPr>
        <w:tc>
          <w:tcPr>
            <w:tcW w:w="2268" w:type="dxa"/>
            <w:shd w:val="clear" w:color="auto" w:fill="FBD4B4" w:themeFill="accent6" w:themeFillTint="66"/>
          </w:tcPr>
          <w:p w14:paraId="184A3162" w14:textId="5E30E251" w:rsidR="00DD64B4" w:rsidRPr="0063524D" w:rsidRDefault="00DD64B4" w:rsidP="00DD64B4">
            <w:pPr>
              <w:rPr>
                <w:ins w:id="2608" w:author="Hamza Charou" w:date="2020-03-18T15:59:00Z"/>
                <w:lang w:val="en-US"/>
              </w:rPr>
            </w:pPr>
            <w:ins w:id="2609" w:author="Benjamin Roustan" w:date="2020-08-28T15:14:00Z">
              <w:r w:rsidRPr="0063524D">
                <w:rPr>
                  <w:rFonts w:cs="Calibri"/>
                  <w:color w:val="000000"/>
                </w:rPr>
                <w:t>EAUS</w:t>
              </w:r>
            </w:ins>
            <w:r w:rsidR="00774630">
              <w:rPr>
                <w:rFonts w:cs="Calibri"/>
                <w:color w:val="000000"/>
              </w:rPr>
              <w:t>_SRS_1610171143_</w:t>
            </w:r>
            <w:ins w:id="2610" w:author="Benjamin Roustan" w:date="2020-08-28T15:14:00Z">
              <w:r>
                <w:rPr>
                  <w:rFonts w:cs="Calibri"/>
                  <w:color w:val="000000"/>
                </w:rPr>
                <w:t>000</w:t>
              </w:r>
            </w:ins>
            <w:ins w:id="2611" w:author="Benjamin Roustan" w:date="2020-08-28T15:24:00Z">
              <w:r>
                <w:rPr>
                  <w:rFonts w:cs="Calibri"/>
                  <w:color w:val="000000"/>
                </w:rPr>
                <w:t>4</w:t>
              </w:r>
            </w:ins>
          </w:p>
        </w:tc>
        <w:tc>
          <w:tcPr>
            <w:tcW w:w="8640" w:type="dxa"/>
            <w:shd w:val="clear" w:color="auto" w:fill="FBD4B4" w:themeFill="accent6" w:themeFillTint="66"/>
          </w:tcPr>
          <w:p w14:paraId="7928B7F6" w14:textId="77777777" w:rsidR="00DD64B4" w:rsidRDefault="00DD64B4" w:rsidP="00DD64B4">
            <w:pPr>
              <w:jc w:val="right"/>
              <w:rPr>
                <w:lang w:val="fr-FR"/>
              </w:rPr>
            </w:pPr>
            <w:commentRangeStart w:id="2612"/>
            <w:r w:rsidRPr="001C6D41">
              <w:rPr>
                <w:lang w:val="fr-FR"/>
              </w:rPr>
              <w:t>EAUS_SYS_0000_0232_2</w:t>
            </w:r>
            <w:r>
              <w:rPr>
                <w:lang w:val="fr-FR"/>
              </w:rPr>
              <w:t>,</w:t>
            </w:r>
          </w:p>
          <w:p w14:paraId="2A264923" w14:textId="097F48D6" w:rsidR="00DD64B4" w:rsidRDefault="00DD64B4" w:rsidP="00DD64B4">
            <w:pPr>
              <w:jc w:val="right"/>
              <w:rPr>
                <w:highlight w:val="yellow"/>
                <w:lang w:val="fr-FR"/>
              </w:rPr>
            </w:pPr>
          </w:p>
          <w:p w14:paraId="42B3DF96" w14:textId="3F2A7649" w:rsidR="00B87AE8" w:rsidRPr="00B724E7" w:rsidRDefault="00B87AE8" w:rsidP="00DD64B4">
            <w:pPr>
              <w:jc w:val="right"/>
              <w:rPr>
                <w:highlight w:val="yellow"/>
                <w:lang w:val="fr-FR"/>
              </w:rPr>
            </w:pPr>
            <w:ins w:id="2613" w:author="Hamza Charou" w:date="2020-03-18T13:33:00Z">
              <w:r w:rsidRPr="001A1E83">
                <w:rPr>
                  <w:lang w:val="fr-FR"/>
                </w:rPr>
                <w:t>EAUS_RSK_0000_0189,</w:t>
              </w:r>
            </w:ins>
          </w:p>
          <w:p w14:paraId="381D08A0" w14:textId="7C5B75DE" w:rsidR="006224E8" w:rsidRDefault="00DD64B4" w:rsidP="00DD64B4">
            <w:pPr>
              <w:jc w:val="right"/>
              <w:rPr>
                <w:lang w:val="fr-FR"/>
              </w:rPr>
            </w:pPr>
            <w:ins w:id="2614" w:author="Benjamin Roustan" w:date="2020-08-28T15:14:00Z">
              <w:r w:rsidRPr="006224E8">
                <w:rPr>
                  <w:lang w:val="fr-FR"/>
                </w:rPr>
                <w:t>EAUS_RSK_0000_0040</w:t>
              </w:r>
            </w:ins>
            <w:ins w:id="2615" w:author="Benjamin Roustan" w:date="2020-08-28T15:17:00Z">
              <w:r w:rsidRPr="006224E8">
                <w:rPr>
                  <w:lang w:val="fr-FR"/>
                </w:rPr>
                <w:t>,</w:t>
              </w:r>
            </w:ins>
          </w:p>
          <w:p w14:paraId="252A5128" w14:textId="77777777" w:rsidR="00D43F26" w:rsidRDefault="0075432D" w:rsidP="00D43F26">
            <w:pPr>
              <w:jc w:val="right"/>
              <w:rPr>
                <w:lang w:val="fr-FR"/>
              </w:rPr>
            </w:pPr>
            <w:r w:rsidRPr="0075432D">
              <w:rPr>
                <w:lang w:val="fr-FR"/>
              </w:rPr>
              <w:t>EAUS_RSK_0000_0228</w:t>
            </w:r>
            <w:r>
              <w:rPr>
                <w:lang w:val="fr-FR"/>
              </w:rPr>
              <w:t>,</w:t>
            </w:r>
          </w:p>
          <w:p w14:paraId="5BC5B55D" w14:textId="7471A1C7" w:rsidR="0075432D" w:rsidRDefault="00D43F26" w:rsidP="00D43F26">
            <w:pPr>
              <w:jc w:val="right"/>
              <w:rPr>
                <w:lang w:val="fr-FR"/>
              </w:rPr>
            </w:pPr>
            <w:r w:rsidRPr="0075432D">
              <w:rPr>
                <w:lang w:val="fr-FR"/>
              </w:rPr>
              <w:t>EAUS_RSK_0000_02</w:t>
            </w:r>
            <w:r>
              <w:rPr>
                <w:lang w:val="fr-FR"/>
              </w:rPr>
              <w:t>41,</w:t>
            </w:r>
          </w:p>
          <w:p w14:paraId="46583220" w14:textId="4D90A90D" w:rsidR="00D43F26" w:rsidRDefault="00D43F26" w:rsidP="00D43F26">
            <w:pPr>
              <w:jc w:val="right"/>
              <w:rPr>
                <w:lang w:val="fr-FR"/>
              </w:rPr>
            </w:pPr>
            <w:ins w:id="2616" w:author="Benjamin Roustan" w:date="2020-08-28T15:20:00Z">
              <w:r w:rsidRPr="00D43F26">
                <w:rPr>
                  <w:lang w:val="fr-FR"/>
                </w:rPr>
                <w:t>EAUS_RSK_0000_0271</w:t>
              </w:r>
            </w:ins>
            <w:r w:rsidRPr="00D43F26">
              <w:rPr>
                <w:lang w:val="fr-FR"/>
              </w:rPr>
              <w:t>,</w:t>
            </w:r>
          </w:p>
          <w:p w14:paraId="187A2608" w14:textId="516F18FF" w:rsidR="002E7EC3" w:rsidRDefault="002E7EC3" w:rsidP="00DD64B4">
            <w:pPr>
              <w:jc w:val="right"/>
              <w:rPr>
                <w:lang w:val="fr-FR"/>
              </w:rPr>
            </w:pPr>
            <w:ins w:id="2617" w:author="Benjamin Roustan" w:date="2020-08-28T15:24:00Z">
              <w:r w:rsidRPr="002E7EC3">
                <w:rPr>
                  <w:lang w:val="fr-FR"/>
                </w:rPr>
                <w:t>EAUS_RSK_0000_0427</w:t>
              </w:r>
            </w:ins>
            <w:r w:rsidRPr="002E7EC3">
              <w:rPr>
                <w:lang w:val="fr-FR"/>
              </w:rPr>
              <w:t>,</w:t>
            </w:r>
          </w:p>
          <w:p w14:paraId="2A921A7B" w14:textId="226871FF" w:rsidR="00DD64B4" w:rsidRPr="00F41871" w:rsidRDefault="002E7EC3" w:rsidP="00667029">
            <w:pPr>
              <w:jc w:val="right"/>
              <w:rPr>
                <w:ins w:id="2618" w:author="Hamza Charou" w:date="2020-03-18T15:59:00Z"/>
                <w:lang w:val="fr-FR"/>
              </w:rPr>
            </w:pPr>
            <w:r w:rsidRPr="002E7EC3">
              <w:rPr>
                <w:lang w:val="fr-FR"/>
              </w:rPr>
              <w:lastRenderedPageBreak/>
              <w:t>EAUS_RSK_0000_0438</w:t>
            </w:r>
            <w:ins w:id="2619" w:author="Benjamin Roustan" w:date="2020-08-28T15:24:00Z">
              <w:r w:rsidR="00DD64B4" w:rsidRPr="00B724E7">
                <w:rPr>
                  <w:highlight w:val="yellow"/>
                  <w:lang w:val="fr-FR"/>
                  <w:rPrChange w:id="2620" w:author="Benjamin Roustan" w:date="2020-08-28T15:24:00Z">
                    <w:rPr/>
                  </w:rPrChange>
                </w:rPr>
                <w:t xml:space="preserve"> </w:t>
              </w:r>
            </w:ins>
            <w:commentRangeEnd w:id="2612"/>
            <w:r w:rsidR="00D43F26">
              <w:rPr>
                <w:rStyle w:val="Marquedecommentaire"/>
              </w:rPr>
              <w:commentReference w:id="2612"/>
            </w:r>
          </w:p>
        </w:tc>
      </w:tr>
      <w:tr w:rsidR="00DD64B4" w:rsidRPr="001D323E" w14:paraId="7A9A3511" w14:textId="77777777" w:rsidTr="00A04D1F">
        <w:trPr>
          <w:trHeight w:val="20"/>
          <w:ins w:id="2621" w:author="Hamza Charou" w:date="2020-03-18T15:59:00Z"/>
        </w:trPr>
        <w:tc>
          <w:tcPr>
            <w:tcW w:w="10908" w:type="dxa"/>
            <w:gridSpan w:val="2"/>
          </w:tcPr>
          <w:p w14:paraId="49FC9984" w14:textId="6FD7DA01" w:rsidR="00DD64B4" w:rsidRPr="00090589" w:rsidRDefault="00DD64B4" w:rsidP="00A04D1F">
            <w:pPr>
              <w:rPr>
                <w:ins w:id="2622" w:author="Hamza Charou" w:date="2020-03-18T15:59:00Z"/>
                <w:rFonts w:cs="Calibri"/>
                <w:color w:val="000000"/>
                <w:rPrChange w:id="2623" w:author="Rafael Wehrmeister Padilha" w:date="2020-08-24T11:52:00Z">
                  <w:rPr>
                    <w:ins w:id="2624" w:author="Hamza Charou" w:date="2020-03-18T15:59:00Z"/>
                    <w:rFonts w:cs="Calibri"/>
                    <w:color w:val="000000"/>
                    <w:lang w:val="en-US"/>
                  </w:rPr>
                </w:rPrChange>
              </w:rPr>
            </w:pPr>
            <w:ins w:id="2625" w:author="Rafael Wehrmeister Padilha" w:date="2020-08-24T11:52:00Z">
              <w:r>
                <w:lastRenderedPageBreak/>
                <w:t xml:space="preserve">Upon </w:t>
              </w:r>
            </w:ins>
            <w:r>
              <w:t xml:space="preserve">an </w:t>
            </w:r>
            <w:ins w:id="2626" w:author="Rafael Wehrmeister Padilha" w:date="2020-08-24T11:52:00Z">
              <w:r>
                <w:t>unexpected reset (watchdog triggered or</w:t>
              </w:r>
            </w:ins>
            <w:r w:rsidR="00677E7E">
              <w:t xml:space="preserve"> MCU</w:t>
            </w:r>
            <w:ins w:id="2627" w:author="Rafael Wehrmeister Padilha" w:date="2020-08-24T11:52:00Z">
              <w:r>
                <w:t xml:space="preserve"> exception), the </w:t>
              </w:r>
            </w:ins>
            <w:r>
              <w:t>CU</w:t>
            </w:r>
            <w:ins w:id="2628" w:author="Rafael Wehrmeister Padilha" w:date="2020-08-24T11:52:00Z">
              <w:r>
                <w:t xml:space="preserve"> shall go to </w:t>
              </w:r>
            </w:ins>
            <w:r w:rsidRPr="00DF3A03">
              <w:t>S</w:t>
            </w:r>
            <w:ins w:id="2629" w:author="Rafael Wehrmeister Padilha" w:date="2020-08-24T11:52:00Z">
              <w:r w:rsidRPr="00DF3A03">
                <w:t>afe</w:t>
              </w:r>
              <w:r>
                <w:t xml:space="preserve"> mode</w:t>
              </w:r>
            </w:ins>
            <w:ins w:id="2630" w:author="Rafael Wehrmeister Padilha" w:date="2020-08-24T12:05:00Z">
              <w:r>
                <w:t>.</w:t>
              </w:r>
            </w:ins>
            <w:commentRangeStart w:id="2631"/>
            <w:ins w:id="2632" w:author="Hamza Charou" w:date="2020-03-18T15:59:00Z">
              <w:del w:id="2633" w:author="Rafael Wehrmeister Padilha" w:date="2020-08-24T11:52:00Z">
                <w:r w:rsidDel="00090589">
                  <w:rPr>
                    <w:rFonts w:cs="Calibri"/>
                    <w:color w:val="000000"/>
                    <w:lang w:val="en-US"/>
                  </w:rPr>
                  <w:delText>If watchdog triggered the CU will reboot and go to safe mode</w:delText>
                </w:r>
              </w:del>
            </w:ins>
            <w:commentRangeEnd w:id="2631"/>
            <w:del w:id="2634" w:author="Rafael Wehrmeister Padilha" w:date="2020-08-24T11:52:00Z">
              <w:r w:rsidDel="00090589">
                <w:rPr>
                  <w:rStyle w:val="Marquedecommentaire"/>
                </w:rPr>
                <w:commentReference w:id="2631"/>
              </w:r>
            </w:del>
          </w:p>
        </w:tc>
      </w:tr>
    </w:tbl>
    <w:p w14:paraId="60FFBDE8" w14:textId="77777777" w:rsidR="00DD64B4" w:rsidRDefault="00DD64B4" w:rsidP="00357618">
      <w:pPr>
        <w:rPr>
          <w:ins w:id="2635" w:author="Benjamin Roustan" w:date="2020-08-28T15:18:00Z"/>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357618" w:rsidRPr="00F63045" w14:paraId="689BA948" w14:textId="77777777" w:rsidTr="0097003B">
        <w:trPr>
          <w:trHeight w:val="20"/>
          <w:ins w:id="2636" w:author="Benjamin Roustan" w:date="2020-08-28T15:18:00Z"/>
        </w:trPr>
        <w:tc>
          <w:tcPr>
            <w:tcW w:w="2268" w:type="dxa"/>
            <w:shd w:val="clear" w:color="auto" w:fill="FBD4B4" w:themeFill="accent6" w:themeFillTint="66"/>
          </w:tcPr>
          <w:p w14:paraId="313EFFA2" w14:textId="5386CB45" w:rsidR="00357618" w:rsidRPr="0063524D" w:rsidRDefault="00357618" w:rsidP="00EC528E">
            <w:pPr>
              <w:rPr>
                <w:ins w:id="2637" w:author="Benjamin Roustan" w:date="2020-08-28T15:18:00Z"/>
                <w:lang w:val="en-US"/>
              </w:rPr>
            </w:pPr>
            <w:ins w:id="2638" w:author="Benjamin Roustan" w:date="2020-08-28T15:18:00Z">
              <w:r w:rsidRPr="0063524D">
                <w:rPr>
                  <w:rFonts w:cs="Calibri"/>
                  <w:color w:val="000000"/>
                </w:rPr>
                <w:t>EAUS</w:t>
              </w:r>
            </w:ins>
            <w:r w:rsidR="00774630">
              <w:rPr>
                <w:rFonts w:cs="Calibri"/>
                <w:color w:val="000000"/>
              </w:rPr>
              <w:t>_SRS_1610171143_</w:t>
            </w:r>
            <w:ins w:id="2639" w:author="Benjamin Roustan" w:date="2020-08-28T15:18:00Z">
              <w:r>
                <w:rPr>
                  <w:rFonts w:cs="Calibri"/>
                  <w:color w:val="000000"/>
                </w:rPr>
                <w:t>0005</w:t>
              </w:r>
            </w:ins>
          </w:p>
        </w:tc>
        <w:tc>
          <w:tcPr>
            <w:tcW w:w="8640" w:type="dxa"/>
            <w:shd w:val="clear" w:color="auto" w:fill="FBD4B4" w:themeFill="accent6" w:themeFillTint="66"/>
          </w:tcPr>
          <w:p w14:paraId="3670FDEB" w14:textId="77777777" w:rsidR="00D43F26" w:rsidRPr="00BD4D4F" w:rsidRDefault="006224E8" w:rsidP="00D43F26">
            <w:pPr>
              <w:jc w:val="right"/>
              <w:rPr>
                <w:lang w:val="en-US"/>
              </w:rPr>
            </w:pPr>
            <w:commentRangeStart w:id="2640"/>
            <w:r w:rsidRPr="00BD4D4F">
              <w:rPr>
                <w:lang w:val="en-US"/>
              </w:rPr>
              <w:t>EAUS_RSK_0000_0051,</w:t>
            </w:r>
          </w:p>
          <w:p w14:paraId="3BD6B535" w14:textId="63D14729" w:rsidR="006224E8" w:rsidRPr="00BD4D4F" w:rsidRDefault="00D43F26" w:rsidP="00D43F26">
            <w:pPr>
              <w:jc w:val="right"/>
              <w:rPr>
                <w:lang w:val="en-US"/>
              </w:rPr>
            </w:pPr>
            <w:ins w:id="2641" w:author="Benjamin Roustan" w:date="2020-08-28T15:20:00Z">
              <w:r w:rsidRPr="00BD4D4F">
                <w:rPr>
                  <w:lang w:val="en-US"/>
                </w:rPr>
                <w:t>EAUS_RSK_0000_0271</w:t>
              </w:r>
            </w:ins>
            <w:r w:rsidRPr="00BD4D4F">
              <w:rPr>
                <w:lang w:val="en-US"/>
              </w:rPr>
              <w:t>,</w:t>
            </w:r>
          </w:p>
          <w:p w14:paraId="1807BF68" w14:textId="2AACB5FE" w:rsidR="00D43F26" w:rsidRPr="00BD4D4F" w:rsidRDefault="00667029" w:rsidP="00D43F26">
            <w:pPr>
              <w:jc w:val="right"/>
              <w:rPr>
                <w:lang w:val="en-US"/>
              </w:rPr>
            </w:pPr>
            <w:r w:rsidRPr="00BD4D4F">
              <w:rPr>
                <w:lang w:val="en-US"/>
              </w:rPr>
              <w:t>EAUS_RSK_0000_0297,</w:t>
            </w:r>
          </w:p>
          <w:p w14:paraId="58E1C6FC" w14:textId="7159BF62" w:rsidR="00357618" w:rsidRPr="00D43F26" w:rsidRDefault="00357618" w:rsidP="00EC528E">
            <w:pPr>
              <w:jc w:val="right"/>
              <w:rPr>
                <w:ins w:id="2642" w:author="Benjamin Roustan" w:date="2020-08-28T15:18:00Z"/>
                <w:lang w:val="fr-FR"/>
              </w:rPr>
            </w:pPr>
            <w:ins w:id="2643" w:author="Benjamin Roustan" w:date="2020-08-28T15:22:00Z">
              <w:r w:rsidRPr="00D43F26">
                <w:rPr>
                  <w:lang w:val="fr-FR"/>
                </w:rPr>
                <w:t>EAUS_RSK_0000_0392</w:t>
              </w:r>
            </w:ins>
            <w:commentRangeEnd w:id="2640"/>
            <w:r w:rsidR="00D43F26">
              <w:rPr>
                <w:rStyle w:val="Marquedecommentaire"/>
              </w:rPr>
              <w:commentReference w:id="2640"/>
            </w:r>
          </w:p>
        </w:tc>
      </w:tr>
      <w:tr w:rsidR="00357618" w:rsidRPr="001D323E" w14:paraId="10A64D71" w14:textId="77777777" w:rsidTr="00EC528E">
        <w:trPr>
          <w:trHeight w:val="20"/>
          <w:ins w:id="2644" w:author="Benjamin Roustan" w:date="2020-08-28T15:18:00Z"/>
        </w:trPr>
        <w:tc>
          <w:tcPr>
            <w:tcW w:w="10908" w:type="dxa"/>
            <w:gridSpan w:val="2"/>
          </w:tcPr>
          <w:p w14:paraId="1B791EFB" w14:textId="6EF87897" w:rsidR="00357618" w:rsidRPr="007B13FD" w:rsidRDefault="00357618" w:rsidP="00EC528E">
            <w:pPr>
              <w:rPr>
                <w:ins w:id="2645" w:author="Benjamin Roustan" w:date="2020-08-28T15:18:00Z"/>
                <w:rFonts w:cs="Calibri"/>
                <w:color w:val="000000"/>
                <w:lang w:val="en-US"/>
              </w:rPr>
            </w:pPr>
            <w:ins w:id="2646" w:author="Benjamin Roustan" w:date="2020-08-28T15:18:00Z">
              <w:r>
                <w:rPr>
                  <w:rFonts w:cs="Calibri"/>
                  <w:color w:val="000000"/>
                  <w:lang w:val="en-US"/>
                </w:rPr>
                <w:t>If an error is found during the autotest of the MCU, t</w:t>
              </w:r>
              <w:r w:rsidRPr="007B13FD">
                <w:rPr>
                  <w:rFonts w:cs="Calibri"/>
                  <w:color w:val="000000"/>
                  <w:lang w:val="en-US"/>
                </w:rPr>
                <w:t xml:space="preserve">he CU shall go to </w:t>
              </w:r>
              <w:r>
                <w:rPr>
                  <w:rFonts w:cs="Calibri"/>
                  <w:color w:val="000000"/>
                  <w:lang w:val="en-US"/>
                </w:rPr>
                <w:t>S</w:t>
              </w:r>
              <w:r w:rsidRPr="007B13FD">
                <w:rPr>
                  <w:rFonts w:cs="Calibri"/>
                  <w:color w:val="000000"/>
                  <w:lang w:val="en-US"/>
                </w:rPr>
                <w:t xml:space="preserve">afe </w:t>
              </w:r>
              <w:r>
                <w:rPr>
                  <w:rFonts w:cs="Calibri"/>
                  <w:color w:val="000000"/>
                  <w:lang w:val="en-US"/>
                </w:rPr>
                <w:t>M</w:t>
              </w:r>
              <w:r w:rsidRPr="007B13FD">
                <w:rPr>
                  <w:rFonts w:cs="Calibri"/>
                  <w:color w:val="000000"/>
                  <w:lang w:val="en-US"/>
                </w:rPr>
                <w:t>ode</w:t>
              </w:r>
              <w:r>
                <w:rPr>
                  <w:rFonts w:cs="Calibri"/>
                  <w:color w:val="000000"/>
                  <w:lang w:val="en-US"/>
                </w:rPr>
                <w:t>.</w:t>
              </w:r>
            </w:ins>
          </w:p>
        </w:tc>
      </w:tr>
    </w:tbl>
    <w:p w14:paraId="56F59BC0" w14:textId="77777777" w:rsidR="00357618" w:rsidRDefault="00357618" w:rsidP="00357618">
      <w:pPr>
        <w:rPr>
          <w:ins w:id="2647" w:author="Benjamin Roustan" w:date="2020-08-28T15:24:00Z"/>
        </w:rPr>
      </w:pPr>
    </w:p>
    <w:tbl>
      <w:tblPr>
        <w:tblStyle w:val="Grilledutableau"/>
        <w:tblpPr w:leftFromText="180" w:rightFromText="180" w:vertAnchor="text" w:horzAnchor="margin" w:tblpX="6" w:tblpY="8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640"/>
      </w:tblGrid>
      <w:tr w:rsidR="00357618" w:rsidRPr="0063524D" w14:paraId="78A4ADD8" w14:textId="77777777" w:rsidTr="0097003B">
        <w:trPr>
          <w:trHeight w:val="20"/>
          <w:ins w:id="2648" w:author="Benjamin Roustan" w:date="2020-08-28T15:24:00Z"/>
        </w:trPr>
        <w:tc>
          <w:tcPr>
            <w:tcW w:w="2268" w:type="dxa"/>
            <w:shd w:val="clear" w:color="auto" w:fill="FBD4B4" w:themeFill="accent6" w:themeFillTint="66"/>
          </w:tcPr>
          <w:p w14:paraId="2764FB54" w14:textId="7125AC50" w:rsidR="00357618" w:rsidRPr="0063524D" w:rsidRDefault="00357618" w:rsidP="00EC528E">
            <w:pPr>
              <w:rPr>
                <w:ins w:id="2649" w:author="Benjamin Roustan" w:date="2020-08-28T15:24:00Z"/>
                <w:lang w:val="en-US"/>
              </w:rPr>
            </w:pPr>
            <w:ins w:id="2650" w:author="Benjamin Roustan" w:date="2020-08-28T15:24:00Z">
              <w:r w:rsidRPr="0063524D">
                <w:rPr>
                  <w:rFonts w:cs="Calibri"/>
                  <w:color w:val="000000"/>
                </w:rPr>
                <w:t>EAUS</w:t>
              </w:r>
            </w:ins>
            <w:r w:rsidR="00774630">
              <w:rPr>
                <w:rFonts w:cs="Calibri"/>
                <w:color w:val="000000"/>
              </w:rPr>
              <w:t>_SRS_1610171143_</w:t>
            </w:r>
            <w:ins w:id="2651" w:author="Benjamin Roustan" w:date="2020-08-28T15:24:00Z">
              <w:r>
                <w:rPr>
                  <w:rFonts w:cs="Calibri"/>
                  <w:color w:val="000000"/>
                </w:rPr>
                <w:t>0006</w:t>
              </w:r>
            </w:ins>
          </w:p>
        </w:tc>
        <w:tc>
          <w:tcPr>
            <w:tcW w:w="8640" w:type="dxa"/>
            <w:shd w:val="clear" w:color="auto" w:fill="FBD4B4" w:themeFill="accent6" w:themeFillTint="66"/>
          </w:tcPr>
          <w:p w14:paraId="33CAA52B" w14:textId="77777777" w:rsidR="00357618" w:rsidRPr="008C3B8D" w:rsidRDefault="00357618" w:rsidP="00EC528E">
            <w:pPr>
              <w:jc w:val="right"/>
              <w:rPr>
                <w:lang w:val="en-US"/>
              </w:rPr>
            </w:pPr>
            <w:commentRangeStart w:id="2652"/>
            <w:ins w:id="2653" w:author="Benjamin Roustan" w:date="2020-08-28T15:24:00Z">
              <w:r w:rsidRPr="008C3B8D">
                <w:rPr>
                  <w:lang w:val="en-US"/>
                </w:rPr>
                <w:t>EAUS_RSK_0000_0189</w:t>
              </w:r>
            </w:ins>
            <w:r w:rsidR="006D537C" w:rsidRPr="008C3B8D">
              <w:rPr>
                <w:lang w:val="en-US"/>
              </w:rPr>
              <w:t>,</w:t>
            </w:r>
          </w:p>
          <w:p w14:paraId="680A928A" w14:textId="4161A54A" w:rsidR="006D537C" w:rsidRPr="00B724E7" w:rsidRDefault="006D537C" w:rsidP="00EC528E">
            <w:pPr>
              <w:jc w:val="right"/>
              <w:rPr>
                <w:ins w:id="2654" w:author="Benjamin Roustan" w:date="2020-08-28T15:24:00Z"/>
                <w:highlight w:val="yellow"/>
                <w:lang w:val="en-US"/>
              </w:rPr>
            </w:pPr>
            <w:r w:rsidRPr="006D537C">
              <w:rPr>
                <w:lang w:val="en-US"/>
              </w:rPr>
              <w:t>EAUS_RSK_0000_0315</w:t>
            </w:r>
            <w:commentRangeEnd w:id="2652"/>
            <w:r w:rsidR="008451A6">
              <w:rPr>
                <w:rStyle w:val="Marquedecommentaire"/>
              </w:rPr>
              <w:commentReference w:id="2652"/>
            </w:r>
          </w:p>
        </w:tc>
      </w:tr>
      <w:tr w:rsidR="00357618" w:rsidRPr="001D323E" w14:paraId="12E8DDDB" w14:textId="77777777" w:rsidTr="00EC528E">
        <w:trPr>
          <w:trHeight w:val="20"/>
          <w:ins w:id="2655" w:author="Benjamin Roustan" w:date="2020-08-28T15:24:00Z"/>
        </w:trPr>
        <w:tc>
          <w:tcPr>
            <w:tcW w:w="10908" w:type="dxa"/>
            <w:gridSpan w:val="2"/>
          </w:tcPr>
          <w:p w14:paraId="60AE1F05" w14:textId="37E82F20" w:rsidR="00357618" w:rsidRPr="007B13FD" w:rsidRDefault="00357618" w:rsidP="00EC528E">
            <w:pPr>
              <w:rPr>
                <w:ins w:id="2656" w:author="Benjamin Roustan" w:date="2020-08-28T15:24:00Z"/>
                <w:rFonts w:cs="Calibri"/>
                <w:color w:val="000000"/>
                <w:lang w:val="en-US"/>
              </w:rPr>
            </w:pPr>
            <w:ins w:id="2657" w:author="Benjamin Roustan" w:date="2020-08-28T15:24:00Z">
              <w:r>
                <w:rPr>
                  <w:rFonts w:cs="Calibri"/>
                  <w:color w:val="000000"/>
                  <w:lang w:val="en-US"/>
                </w:rPr>
                <w:t xml:space="preserve">If the </w:t>
              </w:r>
            </w:ins>
            <w:r w:rsidR="00D17B2F">
              <w:rPr>
                <w:rFonts w:cs="Calibri"/>
                <w:color w:val="000000"/>
                <w:lang w:val="en-US"/>
              </w:rPr>
              <w:t>A</w:t>
            </w:r>
            <w:ins w:id="2658" w:author="Benjamin Roustan" w:date="2020-08-28T15:24:00Z">
              <w:r>
                <w:rPr>
                  <w:rFonts w:cs="Calibri"/>
                  <w:color w:val="000000"/>
                  <w:lang w:val="en-US"/>
                </w:rPr>
                <w:t>pplicative firmware</w:t>
              </w:r>
            </w:ins>
            <w:r w:rsidR="00D17B2F">
              <w:rPr>
                <w:rFonts w:cs="Calibri"/>
                <w:color w:val="000000"/>
                <w:lang w:val="en-US"/>
              </w:rPr>
              <w:t xml:space="preserve"> (Production FW or Clinical FW)</w:t>
            </w:r>
            <w:ins w:id="2659" w:author="Benjamin Roustan" w:date="2020-08-28T15:24:00Z">
              <w:r>
                <w:rPr>
                  <w:rFonts w:cs="Calibri"/>
                  <w:color w:val="000000"/>
                  <w:lang w:val="en-US"/>
                </w:rPr>
                <w:t xml:space="preserve"> integrity is not guaranteed, t</w:t>
              </w:r>
              <w:r w:rsidRPr="007B13FD">
                <w:rPr>
                  <w:rFonts w:cs="Calibri"/>
                  <w:color w:val="000000"/>
                  <w:lang w:val="en-US"/>
                </w:rPr>
                <w:t xml:space="preserve">he CU shall go to </w:t>
              </w:r>
              <w:r>
                <w:rPr>
                  <w:rFonts w:cs="Calibri"/>
                  <w:color w:val="000000"/>
                  <w:lang w:val="en-US"/>
                </w:rPr>
                <w:t>S</w:t>
              </w:r>
              <w:r w:rsidRPr="007B13FD">
                <w:rPr>
                  <w:rFonts w:cs="Calibri"/>
                  <w:color w:val="000000"/>
                  <w:lang w:val="en-US"/>
                </w:rPr>
                <w:t xml:space="preserve">afe </w:t>
              </w:r>
              <w:r>
                <w:rPr>
                  <w:rFonts w:cs="Calibri"/>
                  <w:color w:val="000000"/>
                  <w:lang w:val="en-US"/>
                </w:rPr>
                <w:t>M</w:t>
              </w:r>
              <w:r w:rsidRPr="007B13FD">
                <w:rPr>
                  <w:rFonts w:cs="Calibri"/>
                  <w:color w:val="000000"/>
                  <w:lang w:val="en-US"/>
                </w:rPr>
                <w:t>ode</w:t>
              </w:r>
              <w:r>
                <w:rPr>
                  <w:rFonts w:cs="Calibri"/>
                  <w:color w:val="000000"/>
                  <w:lang w:val="en-US"/>
                </w:rPr>
                <w:t>.</w:t>
              </w:r>
            </w:ins>
          </w:p>
        </w:tc>
      </w:tr>
    </w:tbl>
    <w:p w14:paraId="0A93E8A3" w14:textId="77777777" w:rsidR="00357618" w:rsidRDefault="00357618" w:rsidP="00357618">
      <w:pPr>
        <w:rPr>
          <w:ins w:id="2660" w:author="Benjamin Roustan" w:date="2020-08-28T15:24:00Z"/>
        </w:rPr>
      </w:pPr>
    </w:p>
    <w:p w14:paraId="071EC68C" w14:textId="3C090B7E" w:rsidR="00572596" w:rsidRPr="005C1257" w:rsidRDefault="00572596" w:rsidP="00572596">
      <w:pPr>
        <w:pStyle w:val="Titre2"/>
      </w:pPr>
      <w:bookmarkStart w:id="2661" w:name="_Toc61614587"/>
      <w:bookmarkStart w:id="2662" w:name="_Toc61617806"/>
      <w:bookmarkStart w:id="2663" w:name="_Toc61617925"/>
      <w:bookmarkStart w:id="2664" w:name="_Toc61617997"/>
      <w:bookmarkStart w:id="2665" w:name="_Toc511458451"/>
      <w:bookmarkStart w:id="2666" w:name="_Toc527540672"/>
      <w:bookmarkStart w:id="2667" w:name="_Toc209586377"/>
      <w:bookmarkStart w:id="2668" w:name="_Toc220952148"/>
      <w:bookmarkStart w:id="2669" w:name="_Toc106612456"/>
      <w:bookmarkStart w:id="2670" w:name="_Toc524100310"/>
      <w:bookmarkStart w:id="2671" w:name="_Toc64391880"/>
      <w:bookmarkEnd w:id="2493"/>
      <w:bookmarkEnd w:id="2494"/>
      <w:bookmarkEnd w:id="2495"/>
      <w:bookmarkEnd w:id="2661"/>
      <w:bookmarkEnd w:id="2662"/>
      <w:bookmarkEnd w:id="2663"/>
      <w:bookmarkEnd w:id="2664"/>
      <w:r>
        <w:t xml:space="preserve">Usability and </w:t>
      </w:r>
      <w:r w:rsidR="00262D05">
        <w:t>h</w:t>
      </w:r>
      <w:r w:rsidR="00262D05" w:rsidRPr="005C1257">
        <w:t>uman factors</w:t>
      </w:r>
      <w:r w:rsidRPr="005C1257">
        <w:t xml:space="preserve"> engineering</w:t>
      </w:r>
      <w:bookmarkEnd w:id="2665"/>
      <w:bookmarkEnd w:id="2666"/>
      <w:bookmarkEnd w:id="2667"/>
      <w:bookmarkEnd w:id="2668"/>
      <w:bookmarkEnd w:id="2669"/>
      <w:bookmarkEnd w:id="2670"/>
      <w:bookmarkEnd w:id="2671"/>
    </w:p>
    <w:p w14:paraId="42B39D76" w14:textId="77777777" w:rsidR="00572596" w:rsidRPr="004E20C4" w:rsidRDefault="00572596" w:rsidP="00572596">
      <w:r w:rsidRPr="001F561A">
        <w:rPr>
          <w:highlight w:val="yellow"/>
        </w:rPr>
        <w:t xml:space="preserve">The requirements here may have traceability with the results of </w:t>
      </w:r>
      <w:r w:rsidR="001F561A">
        <w:rPr>
          <w:highlight w:val="yellow"/>
        </w:rPr>
        <w:t xml:space="preserve">IEC </w:t>
      </w:r>
      <w:r w:rsidRPr="001F561A">
        <w:rPr>
          <w:highlight w:val="yellow"/>
        </w:rPr>
        <w:t>62366 standard implementation</w:t>
      </w:r>
      <w:r w:rsidR="001F561A" w:rsidRPr="001F561A">
        <w:rPr>
          <w:highlight w:val="yellow"/>
        </w:rPr>
        <w:t>.</w:t>
      </w:r>
    </w:p>
    <w:p w14:paraId="4CAD8CD0" w14:textId="77777777" w:rsidR="00586FDC" w:rsidRPr="00572596" w:rsidRDefault="00586FDC" w:rsidP="00513361">
      <w:pPr>
        <w:sectPr w:rsidR="00586FDC" w:rsidRPr="00572596" w:rsidSect="00B42772">
          <w:headerReference w:type="default" r:id="rId19"/>
          <w:footerReference w:type="default" r:id="rId20"/>
          <w:pgSz w:w="11906" w:h="16838"/>
          <w:pgMar w:top="720" w:right="720" w:bottom="720" w:left="720" w:header="709" w:footer="340" w:gutter="0"/>
          <w:cols w:space="708"/>
          <w:docGrid w:linePitch="360"/>
        </w:sectPr>
      </w:pPr>
    </w:p>
    <w:p w14:paraId="38FFD7BD" w14:textId="77777777" w:rsidR="00EB26C7" w:rsidRPr="00572596" w:rsidRDefault="00EB26C7" w:rsidP="00EB26C7">
      <w:pPr>
        <w:rPr>
          <w:rFonts w:asciiTheme="majorHAnsi" w:hAnsiTheme="majorHAnsi" w:cstheme="minorHAnsi"/>
          <w:b/>
          <w:color w:val="808080" w:themeColor="background1" w:themeShade="80"/>
          <w:sz w:val="24"/>
        </w:rPr>
      </w:pPr>
      <w:r w:rsidRPr="00572596">
        <w:rPr>
          <w:rFonts w:asciiTheme="majorHAnsi" w:hAnsiTheme="majorHAnsi" w:cstheme="minorHAnsi"/>
          <w:b/>
          <w:color w:val="808080" w:themeColor="background1" w:themeShade="80"/>
          <w:sz w:val="24"/>
        </w:rPr>
        <w:lastRenderedPageBreak/>
        <w:t>Visas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0"/>
        <w:gridCol w:w="3130"/>
        <w:gridCol w:w="2491"/>
        <w:gridCol w:w="2491"/>
      </w:tblGrid>
      <w:tr w:rsidR="00EB26C7" w:rsidRPr="00572596" w14:paraId="20F5AE26" w14:textId="77777777" w:rsidTr="00586FDC">
        <w:tc>
          <w:tcPr>
            <w:tcW w:w="5000" w:type="pct"/>
            <w:gridSpan w:val="4"/>
            <w:tcBorders>
              <w:top w:val="single" w:sz="4" w:space="0" w:color="auto"/>
              <w:left w:val="single" w:sz="4" w:space="0" w:color="auto"/>
              <w:bottom w:val="single" w:sz="4" w:space="0" w:color="auto"/>
            </w:tcBorders>
            <w:shd w:val="clear" w:color="auto" w:fill="D9D9D9" w:themeFill="background1" w:themeFillShade="D9"/>
            <w:vAlign w:val="center"/>
          </w:tcPr>
          <w:p w14:paraId="4A0445C7" w14:textId="77777777" w:rsidR="00EB26C7" w:rsidRPr="00572596" w:rsidRDefault="00EB26C7" w:rsidP="00103C60">
            <w:pPr>
              <w:jc w:val="center"/>
              <w:rPr>
                <w:rFonts w:cstheme="minorHAnsi"/>
                <w:b/>
                <w:bCs/>
                <w:sz w:val="24"/>
                <w:szCs w:val="24"/>
              </w:rPr>
            </w:pPr>
            <w:r w:rsidRPr="00572596">
              <w:rPr>
                <w:rFonts w:cstheme="minorHAnsi"/>
                <w:b/>
                <w:bCs/>
                <w:sz w:val="24"/>
                <w:szCs w:val="24"/>
              </w:rPr>
              <w:t>Signatures represent review and approval of the indicated revision of the below document</w:t>
            </w:r>
          </w:p>
        </w:tc>
      </w:tr>
      <w:tr w:rsidR="00EB26C7" w:rsidRPr="00572596" w14:paraId="3FF201AD" w14:textId="77777777" w:rsidTr="00586FDC">
        <w:tc>
          <w:tcPr>
            <w:tcW w:w="1203"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0C26ACE4" w14:textId="77777777" w:rsidR="00EB26C7" w:rsidRPr="00572596" w:rsidRDefault="00EB26C7" w:rsidP="00586FDC">
            <w:pPr>
              <w:jc w:val="center"/>
              <w:rPr>
                <w:rFonts w:cstheme="minorHAnsi"/>
                <w:sz w:val="24"/>
                <w:szCs w:val="24"/>
              </w:rPr>
            </w:pPr>
            <w:r w:rsidRPr="00572596">
              <w:rPr>
                <w:rFonts w:cstheme="minorHAnsi"/>
                <w:sz w:val="24"/>
                <w:szCs w:val="24"/>
              </w:rPr>
              <w:t>Function</w:t>
            </w:r>
          </w:p>
        </w:tc>
        <w:tc>
          <w:tcPr>
            <w:tcW w:w="1465" w:type="pct"/>
            <w:tcBorders>
              <w:left w:val="single" w:sz="4" w:space="0" w:color="auto"/>
            </w:tcBorders>
            <w:shd w:val="clear" w:color="auto" w:fill="FBD4B4" w:themeFill="accent6" w:themeFillTint="66"/>
            <w:vAlign w:val="center"/>
          </w:tcPr>
          <w:p w14:paraId="42C36C70" w14:textId="77777777" w:rsidR="00EB26C7" w:rsidRPr="00572596" w:rsidRDefault="00EB26C7" w:rsidP="00586FDC">
            <w:pPr>
              <w:jc w:val="center"/>
              <w:rPr>
                <w:rFonts w:cstheme="minorHAnsi"/>
                <w:sz w:val="24"/>
                <w:szCs w:val="24"/>
              </w:rPr>
            </w:pPr>
            <w:r w:rsidRPr="00572596">
              <w:rPr>
                <w:rFonts w:cstheme="minorHAnsi"/>
                <w:sz w:val="24"/>
                <w:szCs w:val="24"/>
              </w:rPr>
              <w:t>Name</w:t>
            </w:r>
          </w:p>
        </w:tc>
        <w:tc>
          <w:tcPr>
            <w:tcW w:w="1166" w:type="pct"/>
            <w:shd w:val="clear" w:color="auto" w:fill="FBD4B4" w:themeFill="accent6" w:themeFillTint="66"/>
            <w:vAlign w:val="center"/>
          </w:tcPr>
          <w:p w14:paraId="5E23D4B6" w14:textId="77777777" w:rsidR="00EB26C7" w:rsidRPr="00572596" w:rsidRDefault="00EB26C7" w:rsidP="00586FDC">
            <w:pPr>
              <w:jc w:val="center"/>
              <w:rPr>
                <w:rFonts w:cstheme="minorHAnsi"/>
                <w:sz w:val="24"/>
                <w:szCs w:val="24"/>
              </w:rPr>
            </w:pPr>
            <w:r w:rsidRPr="00572596">
              <w:rPr>
                <w:rFonts w:cstheme="minorHAnsi"/>
                <w:sz w:val="24"/>
                <w:szCs w:val="24"/>
              </w:rPr>
              <w:t>Signature</w:t>
            </w:r>
          </w:p>
        </w:tc>
        <w:tc>
          <w:tcPr>
            <w:tcW w:w="1166" w:type="pct"/>
            <w:shd w:val="clear" w:color="auto" w:fill="FBD4B4" w:themeFill="accent6" w:themeFillTint="66"/>
          </w:tcPr>
          <w:p w14:paraId="1FA423A9" w14:textId="77777777" w:rsidR="00EB26C7" w:rsidRPr="00572596" w:rsidRDefault="00EB26C7" w:rsidP="00586FDC">
            <w:pPr>
              <w:jc w:val="center"/>
              <w:rPr>
                <w:rFonts w:cstheme="minorHAnsi"/>
                <w:sz w:val="24"/>
                <w:szCs w:val="24"/>
              </w:rPr>
            </w:pPr>
            <w:r w:rsidRPr="00572596">
              <w:rPr>
                <w:rFonts w:cstheme="minorHAnsi"/>
                <w:sz w:val="24"/>
                <w:szCs w:val="24"/>
              </w:rPr>
              <w:t>Date</w:t>
            </w:r>
          </w:p>
          <w:p w14:paraId="76F8C031" w14:textId="77777777" w:rsidR="00EB26C7" w:rsidRPr="00572596" w:rsidRDefault="00EB26C7" w:rsidP="00586FDC">
            <w:pPr>
              <w:jc w:val="center"/>
              <w:rPr>
                <w:rFonts w:cstheme="minorHAnsi"/>
                <w:sz w:val="24"/>
                <w:szCs w:val="24"/>
              </w:rPr>
            </w:pPr>
            <w:r w:rsidRPr="00572596">
              <w:rPr>
                <w:rFonts w:cstheme="minorHAnsi"/>
                <w:sz w:val="24"/>
                <w:szCs w:val="24"/>
              </w:rPr>
              <w:t>(DD MMM YYYY)</w:t>
            </w:r>
          </w:p>
        </w:tc>
      </w:tr>
      <w:tr w:rsidR="00EB26C7" w:rsidRPr="00572596" w14:paraId="2B61DF2F" w14:textId="77777777" w:rsidTr="00586FDC">
        <w:trPr>
          <w:trHeight w:val="1116"/>
        </w:trPr>
        <w:tc>
          <w:tcPr>
            <w:tcW w:w="1203" w:type="pct"/>
            <w:vAlign w:val="center"/>
          </w:tcPr>
          <w:p w14:paraId="423716A6" w14:textId="00C43D55" w:rsidR="00EB26C7" w:rsidRPr="00572596" w:rsidRDefault="00103C60" w:rsidP="00586FDC">
            <w:pPr>
              <w:jc w:val="center"/>
              <w:rPr>
                <w:rFonts w:cstheme="minorHAnsi"/>
                <w:sz w:val="24"/>
                <w:szCs w:val="24"/>
              </w:rPr>
            </w:pPr>
            <w:r w:rsidRPr="00572596">
              <w:rPr>
                <w:rFonts w:cstheme="minorHAnsi"/>
                <w:sz w:val="24"/>
                <w:szCs w:val="24"/>
              </w:rPr>
              <w:t xml:space="preserve">QARA </w:t>
            </w:r>
            <w:r w:rsidR="00DD2F26">
              <w:rPr>
                <w:rFonts w:cstheme="minorHAnsi"/>
                <w:sz w:val="24"/>
                <w:szCs w:val="24"/>
              </w:rPr>
              <w:t>representative</w:t>
            </w:r>
          </w:p>
        </w:tc>
        <w:tc>
          <w:tcPr>
            <w:tcW w:w="1465" w:type="pct"/>
            <w:vAlign w:val="center"/>
          </w:tcPr>
          <w:p w14:paraId="566CBF1C" w14:textId="77777777" w:rsidR="00EB26C7" w:rsidRPr="00572596" w:rsidRDefault="00EB26C7" w:rsidP="00586FDC">
            <w:pPr>
              <w:jc w:val="center"/>
              <w:rPr>
                <w:rFonts w:cstheme="minorHAnsi"/>
                <w:sz w:val="24"/>
                <w:szCs w:val="24"/>
              </w:rPr>
            </w:pPr>
          </w:p>
        </w:tc>
        <w:tc>
          <w:tcPr>
            <w:tcW w:w="1166" w:type="pct"/>
            <w:vAlign w:val="center"/>
          </w:tcPr>
          <w:p w14:paraId="24EC8917" w14:textId="77777777" w:rsidR="00EB26C7" w:rsidRPr="00572596" w:rsidRDefault="00EB26C7" w:rsidP="00586FDC">
            <w:pPr>
              <w:jc w:val="center"/>
              <w:rPr>
                <w:rFonts w:cstheme="minorHAnsi"/>
                <w:sz w:val="24"/>
                <w:szCs w:val="24"/>
              </w:rPr>
            </w:pPr>
          </w:p>
        </w:tc>
        <w:tc>
          <w:tcPr>
            <w:tcW w:w="1166" w:type="pct"/>
            <w:vAlign w:val="center"/>
          </w:tcPr>
          <w:p w14:paraId="2153EAC2" w14:textId="77777777" w:rsidR="00EB26C7" w:rsidRPr="00572596" w:rsidRDefault="00EB26C7" w:rsidP="00586FDC">
            <w:pPr>
              <w:jc w:val="center"/>
              <w:rPr>
                <w:rFonts w:cstheme="minorHAnsi"/>
                <w:sz w:val="24"/>
                <w:szCs w:val="24"/>
              </w:rPr>
            </w:pPr>
          </w:p>
        </w:tc>
      </w:tr>
      <w:tr w:rsidR="00103C60" w:rsidRPr="00572596" w14:paraId="1598B1D2" w14:textId="77777777" w:rsidTr="00586FDC">
        <w:trPr>
          <w:trHeight w:val="1116"/>
        </w:trPr>
        <w:tc>
          <w:tcPr>
            <w:tcW w:w="1203" w:type="pct"/>
            <w:vAlign w:val="center"/>
          </w:tcPr>
          <w:p w14:paraId="37BA7EF5" w14:textId="77777777" w:rsidR="00103C60" w:rsidRPr="00572596" w:rsidRDefault="00103C60" w:rsidP="00586FDC">
            <w:pPr>
              <w:jc w:val="center"/>
              <w:rPr>
                <w:rFonts w:cstheme="minorHAnsi"/>
                <w:sz w:val="24"/>
                <w:szCs w:val="24"/>
              </w:rPr>
            </w:pPr>
            <w:r w:rsidRPr="00572596">
              <w:rPr>
                <w:rFonts w:cstheme="minorHAnsi"/>
                <w:sz w:val="24"/>
                <w:szCs w:val="24"/>
              </w:rPr>
              <w:t>Software Project Manager</w:t>
            </w:r>
          </w:p>
        </w:tc>
        <w:tc>
          <w:tcPr>
            <w:tcW w:w="1465" w:type="pct"/>
            <w:vAlign w:val="center"/>
          </w:tcPr>
          <w:p w14:paraId="08A54696" w14:textId="77777777" w:rsidR="00103C60" w:rsidRPr="00572596" w:rsidRDefault="00103C60" w:rsidP="00586FDC">
            <w:pPr>
              <w:jc w:val="center"/>
              <w:rPr>
                <w:rFonts w:cstheme="minorHAnsi"/>
                <w:sz w:val="24"/>
                <w:szCs w:val="24"/>
              </w:rPr>
            </w:pPr>
          </w:p>
        </w:tc>
        <w:tc>
          <w:tcPr>
            <w:tcW w:w="1166" w:type="pct"/>
            <w:vAlign w:val="center"/>
          </w:tcPr>
          <w:p w14:paraId="4791AA34" w14:textId="77777777" w:rsidR="00103C60" w:rsidRPr="00572596" w:rsidRDefault="00103C60" w:rsidP="00586FDC">
            <w:pPr>
              <w:jc w:val="center"/>
              <w:rPr>
                <w:rFonts w:cstheme="minorHAnsi"/>
                <w:sz w:val="24"/>
                <w:szCs w:val="24"/>
              </w:rPr>
            </w:pPr>
          </w:p>
        </w:tc>
        <w:tc>
          <w:tcPr>
            <w:tcW w:w="1166" w:type="pct"/>
            <w:vAlign w:val="center"/>
          </w:tcPr>
          <w:p w14:paraId="3A3B7232" w14:textId="77777777" w:rsidR="00103C60" w:rsidRPr="00572596" w:rsidRDefault="00103C60" w:rsidP="00586FDC">
            <w:pPr>
              <w:jc w:val="center"/>
              <w:rPr>
                <w:rFonts w:cstheme="minorHAnsi"/>
                <w:sz w:val="24"/>
                <w:szCs w:val="24"/>
              </w:rPr>
            </w:pPr>
          </w:p>
        </w:tc>
      </w:tr>
    </w:tbl>
    <w:p w14:paraId="1DEA8DF9" w14:textId="77777777" w:rsidR="00EB26C7" w:rsidRPr="00572596" w:rsidRDefault="00EB26C7" w:rsidP="00EB26C7">
      <w:pPr>
        <w:rPr>
          <w:rFonts w:asciiTheme="majorHAnsi" w:hAnsiTheme="majorHAnsi"/>
          <w:b/>
          <w:color w:val="808080" w:themeColor="background1" w:themeShade="80"/>
          <w:sz w:val="24"/>
        </w:rPr>
      </w:pPr>
    </w:p>
    <w:p w14:paraId="4A554447" w14:textId="77777777" w:rsidR="00EB26C7" w:rsidRPr="00572596" w:rsidRDefault="00EB26C7" w:rsidP="00EB26C7">
      <w:pPr>
        <w:rPr>
          <w:rFonts w:asciiTheme="majorHAnsi" w:hAnsiTheme="majorHAnsi" w:cstheme="minorHAnsi"/>
          <w:b/>
          <w:color w:val="808080" w:themeColor="background1" w:themeShade="80"/>
          <w:sz w:val="24"/>
        </w:rPr>
      </w:pPr>
      <w:r w:rsidRPr="00572596">
        <w:rPr>
          <w:rFonts w:asciiTheme="majorHAnsi" w:hAnsiTheme="majorHAnsi" w:cstheme="minorHAnsi"/>
          <w:b/>
          <w:color w:val="808080" w:themeColor="background1" w:themeShade="80"/>
          <w:sz w:val="24"/>
        </w:rPr>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4608"/>
        <w:gridCol w:w="2480"/>
        <w:gridCol w:w="2493"/>
      </w:tblGrid>
      <w:tr w:rsidR="00EB26C7" w:rsidRPr="00572596" w14:paraId="46518E81" w14:textId="77777777" w:rsidTr="00586FDC">
        <w:tc>
          <w:tcPr>
            <w:tcW w:w="515" w:type="pct"/>
            <w:shd w:val="clear" w:color="auto" w:fill="FBD4B4" w:themeFill="accent6" w:themeFillTint="66"/>
            <w:vAlign w:val="center"/>
          </w:tcPr>
          <w:p w14:paraId="442921D2" w14:textId="77777777" w:rsidR="00EB26C7" w:rsidRPr="00572596" w:rsidRDefault="00EB26C7" w:rsidP="00586FDC">
            <w:pPr>
              <w:jc w:val="center"/>
              <w:rPr>
                <w:rFonts w:cstheme="minorHAnsi"/>
                <w:sz w:val="24"/>
                <w:szCs w:val="24"/>
              </w:rPr>
            </w:pPr>
            <w:r w:rsidRPr="00572596">
              <w:rPr>
                <w:rFonts w:cstheme="minorHAnsi"/>
                <w:sz w:val="24"/>
                <w:szCs w:val="24"/>
              </w:rPr>
              <w:t>Revision</w:t>
            </w:r>
          </w:p>
        </w:tc>
        <w:tc>
          <w:tcPr>
            <w:tcW w:w="2157" w:type="pct"/>
            <w:shd w:val="clear" w:color="auto" w:fill="FBD4B4" w:themeFill="accent6" w:themeFillTint="66"/>
            <w:vAlign w:val="center"/>
          </w:tcPr>
          <w:p w14:paraId="790360CF" w14:textId="77777777" w:rsidR="00EB26C7" w:rsidRPr="00572596" w:rsidRDefault="00EB26C7" w:rsidP="00586FDC">
            <w:pPr>
              <w:jc w:val="center"/>
              <w:rPr>
                <w:rFonts w:cstheme="minorHAnsi"/>
                <w:sz w:val="24"/>
                <w:szCs w:val="24"/>
              </w:rPr>
            </w:pPr>
            <w:r w:rsidRPr="00572596">
              <w:rPr>
                <w:rFonts w:cstheme="minorHAnsi"/>
                <w:sz w:val="24"/>
                <w:szCs w:val="24"/>
              </w:rPr>
              <w:t>Description</w:t>
            </w:r>
          </w:p>
        </w:tc>
        <w:tc>
          <w:tcPr>
            <w:tcW w:w="1161" w:type="pct"/>
            <w:shd w:val="clear" w:color="auto" w:fill="FBD4B4" w:themeFill="accent6" w:themeFillTint="66"/>
            <w:vAlign w:val="center"/>
          </w:tcPr>
          <w:p w14:paraId="11A5D824" w14:textId="77777777" w:rsidR="00EB26C7" w:rsidRPr="00572596" w:rsidRDefault="00EB26C7" w:rsidP="00586FDC">
            <w:pPr>
              <w:jc w:val="center"/>
              <w:rPr>
                <w:rFonts w:cstheme="minorHAnsi"/>
                <w:sz w:val="24"/>
                <w:szCs w:val="24"/>
              </w:rPr>
            </w:pPr>
            <w:r w:rsidRPr="00572596">
              <w:rPr>
                <w:rFonts w:cstheme="minorHAnsi"/>
                <w:sz w:val="24"/>
                <w:szCs w:val="24"/>
              </w:rPr>
              <w:t>Author</w:t>
            </w:r>
          </w:p>
        </w:tc>
        <w:tc>
          <w:tcPr>
            <w:tcW w:w="1167" w:type="pct"/>
            <w:shd w:val="clear" w:color="auto" w:fill="FBD4B4" w:themeFill="accent6" w:themeFillTint="66"/>
            <w:vAlign w:val="center"/>
          </w:tcPr>
          <w:p w14:paraId="2261A922" w14:textId="77777777" w:rsidR="00EB26C7" w:rsidRPr="00572596" w:rsidRDefault="00EB26C7" w:rsidP="00586FDC">
            <w:pPr>
              <w:jc w:val="center"/>
              <w:rPr>
                <w:rFonts w:cstheme="minorHAnsi"/>
                <w:sz w:val="24"/>
                <w:szCs w:val="24"/>
              </w:rPr>
            </w:pPr>
            <w:r w:rsidRPr="00572596">
              <w:rPr>
                <w:rFonts w:cstheme="minorHAnsi"/>
                <w:sz w:val="24"/>
                <w:szCs w:val="24"/>
              </w:rPr>
              <w:t>Effective Date</w:t>
            </w:r>
          </w:p>
          <w:p w14:paraId="17A23ED7" w14:textId="77777777" w:rsidR="00EB26C7" w:rsidRPr="00572596" w:rsidRDefault="00EB26C7" w:rsidP="00586FDC">
            <w:pPr>
              <w:jc w:val="center"/>
              <w:rPr>
                <w:rFonts w:cstheme="minorHAnsi"/>
                <w:sz w:val="24"/>
                <w:szCs w:val="24"/>
              </w:rPr>
            </w:pPr>
            <w:r w:rsidRPr="00572596">
              <w:rPr>
                <w:rFonts w:cstheme="minorHAnsi"/>
                <w:sz w:val="24"/>
                <w:szCs w:val="24"/>
              </w:rPr>
              <w:t>(DD MMM YYYY)</w:t>
            </w:r>
          </w:p>
        </w:tc>
      </w:tr>
      <w:tr w:rsidR="00EB26C7" w:rsidRPr="00572596" w14:paraId="78A269D4" w14:textId="77777777" w:rsidTr="00586FDC">
        <w:tc>
          <w:tcPr>
            <w:tcW w:w="515" w:type="pct"/>
            <w:vAlign w:val="center"/>
          </w:tcPr>
          <w:p w14:paraId="41D4C0E2" w14:textId="77777777" w:rsidR="00EB26C7" w:rsidRPr="00572596" w:rsidRDefault="00EB26C7" w:rsidP="00586FDC">
            <w:pPr>
              <w:rPr>
                <w:rFonts w:cstheme="minorHAnsi"/>
                <w:sz w:val="24"/>
                <w:szCs w:val="24"/>
              </w:rPr>
            </w:pPr>
            <w:r w:rsidRPr="00572596">
              <w:t>A</w:t>
            </w:r>
          </w:p>
        </w:tc>
        <w:tc>
          <w:tcPr>
            <w:tcW w:w="2157" w:type="pct"/>
            <w:vAlign w:val="center"/>
          </w:tcPr>
          <w:p w14:paraId="19F865A9" w14:textId="77777777" w:rsidR="00EB26C7" w:rsidRPr="00572596" w:rsidRDefault="00EB26C7" w:rsidP="00586FDC">
            <w:pPr>
              <w:rPr>
                <w:rFonts w:cstheme="minorHAnsi"/>
                <w:sz w:val="24"/>
                <w:szCs w:val="24"/>
              </w:rPr>
            </w:pPr>
            <w:r w:rsidRPr="00572596">
              <w:t>Creation</w:t>
            </w:r>
          </w:p>
        </w:tc>
        <w:tc>
          <w:tcPr>
            <w:tcW w:w="1161" w:type="pct"/>
          </w:tcPr>
          <w:p w14:paraId="6960C9C7" w14:textId="3F58C6FB" w:rsidR="00EB26C7" w:rsidRPr="00572596" w:rsidRDefault="00BD66BB" w:rsidP="00586FDC">
            <w:pPr>
              <w:rPr>
                <w:rFonts w:cstheme="minorHAnsi"/>
                <w:sz w:val="24"/>
                <w:szCs w:val="24"/>
              </w:rPr>
            </w:pPr>
            <w:r>
              <w:rPr>
                <w:rFonts w:cstheme="minorHAnsi"/>
                <w:sz w:val="24"/>
                <w:szCs w:val="24"/>
              </w:rPr>
              <w:t>V. Beslouin</w:t>
            </w:r>
          </w:p>
        </w:tc>
        <w:sdt>
          <w:sdtPr>
            <w:rPr>
              <w:rFonts w:cstheme="minorHAnsi"/>
              <w:sz w:val="24"/>
              <w:szCs w:val="24"/>
            </w:rPr>
            <w:id w:val="-830373149"/>
            <w:date w:fullDate="2019-05-15T00:00:00Z">
              <w:dateFormat w:val="dd MMM yyyy"/>
              <w:lid w:val="en-GB"/>
              <w:storeMappedDataAs w:val="dateTime"/>
              <w:calendar w:val="gregorian"/>
            </w:date>
          </w:sdtPr>
          <w:sdtContent>
            <w:tc>
              <w:tcPr>
                <w:tcW w:w="1167" w:type="pct"/>
              </w:tcPr>
              <w:p w14:paraId="4129B8C6" w14:textId="3A7C9698" w:rsidR="00EB26C7" w:rsidRPr="00572596" w:rsidRDefault="00D4522E" w:rsidP="00586FDC">
                <w:pPr>
                  <w:rPr>
                    <w:rFonts w:cstheme="minorHAnsi"/>
                    <w:sz w:val="24"/>
                    <w:szCs w:val="24"/>
                  </w:rPr>
                </w:pPr>
                <w:r>
                  <w:rPr>
                    <w:rFonts w:cstheme="minorHAnsi"/>
                    <w:sz w:val="24"/>
                    <w:szCs w:val="24"/>
                  </w:rPr>
                  <w:t>15 May 2019</w:t>
                </w:r>
              </w:p>
            </w:tc>
          </w:sdtContent>
        </w:sdt>
      </w:tr>
      <w:bookmarkEnd w:id="7"/>
    </w:tbl>
    <w:p w14:paraId="09C2EB6C" w14:textId="77777777" w:rsidR="00513361" w:rsidRPr="00572596" w:rsidRDefault="00513361" w:rsidP="00EB26C7"/>
    <w:sectPr w:rsidR="00513361" w:rsidRPr="00572596" w:rsidSect="00B42772">
      <w:headerReference w:type="default" r:id="rId21"/>
      <w:footerReference w:type="default" r:id="rId22"/>
      <w:pgSz w:w="11906" w:h="16838"/>
      <w:pgMar w:top="720" w:right="720" w:bottom="720" w:left="720" w:header="709"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3" w:author="Rafael Wehrmeister Padilha" w:date="2021-02-03T14:32:00Z" w:initials="RWP">
    <w:p w14:paraId="759A64E0" w14:textId="77777777" w:rsidR="00774630" w:rsidRPr="00B652B5" w:rsidRDefault="00774630" w:rsidP="009C755F">
      <w:pPr>
        <w:pStyle w:val="Commentaire"/>
        <w:rPr>
          <w:lang w:val="fr-FR"/>
        </w:rPr>
      </w:pPr>
      <w:r>
        <w:rPr>
          <w:rStyle w:val="Marquedecommentaire"/>
        </w:rPr>
        <w:annotationRef/>
      </w:r>
      <w:r>
        <w:rPr>
          <w:rStyle w:val="Marquedecommentaire"/>
        </w:rPr>
        <w:annotationRef/>
      </w:r>
      <w:r w:rsidRPr="00B652B5">
        <w:rPr>
          <w:lang w:val="fr-FR"/>
        </w:rPr>
        <w:t>Ajouté p</w:t>
      </w:r>
      <w:r>
        <w:rPr>
          <w:lang w:val="fr-FR"/>
        </w:rPr>
        <w:t>our alignement SRS CMD/COM</w:t>
      </w:r>
    </w:p>
    <w:p w14:paraId="4D7497A5" w14:textId="3F1CD432" w:rsidR="00774630" w:rsidRPr="009C755F" w:rsidRDefault="00774630">
      <w:pPr>
        <w:pStyle w:val="Commentaire"/>
        <w:rPr>
          <w:lang w:val="fr-FR"/>
        </w:rPr>
      </w:pPr>
    </w:p>
  </w:comment>
  <w:comment w:id="203" w:author="Rafael Wehrmeister Padilha" w:date="2021-02-03T19:02:00Z" w:initials="RWP">
    <w:p w14:paraId="7285F5C4" w14:textId="7F27DE3A" w:rsidR="00774630" w:rsidRPr="00146BFE" w:rsidRDefault="00774630">
      <w:pPr>
        <w:pStyle w:val="Commentaire"/>
        <w:rPr>
          <w:lang w:val="fr-FR"/>
        </w:rPr>
      </w:pPr>
      <w:r>
        <w:rPr>
          <w:rStyle w:val="Marquedecommentaire"/>
        </w:rPr>
        <w:annotationRef/>
      </w:r>
      <w:r w:rsidRPr="00146BFE">
        <w:rPr>
          <w:lang w:val="fr-FR"/>
        </w:rPr>
        <w:t>To-Do</w:t>
      </w:r>
    </w:p>
  </w:comment>
  <w:comment w:id="204" w:author="Pascal Henck" w:date="2021-02-24T17:21:00Z" w:initials="PH">
    <w:p w14:paraId="77756A36" w14:textId="1ACD33C2" w:rsidR="00774630" w:rsidRPr="00435487" w:rsidRDefault="00774630">
      <w:pPr>
        <w:pStyle w:val="Commentaire"/>
        <w:rPr>
          <w:lang w:val="fr-FR"/>
        </w:rPr>
      </w:pPr>
      <w:r>
        <w:rPr>
          <w:rStyle w:val="Marquedecommentaire"/>
        </w:rPr>
        <w:annotationRef/>
      </w:r>
      <w:r w:rsidRPr="00435487">
        <w:rPr>
          <w:lang w:val="fr-FR"/>
        </w:rPr>
        <w:t xml:space="preserve">Avec le nouveau format de </w:t>
      </w:r>
      <w:r>
        <w:rPr>
          <w:lang w:val="fr-FR"/>
        </w:rPr>
        <w:t>tag, ca va disparaitre</w:t>
      </w:r>
    </w:p>
  </w:comment>
  <w:comment w:id="331" w:author="Rafael Wehrmeister Padilha" w:date="2021-02-03T19:02:00Z" w:initials="RWP">
    <w:p w14:paraId="6315630A" w14:textId="54007D41" w:rsidR="00774630" w:rsidRDefault="00774630">
      <w:pPr>
        <w:pStyle w:val="Commentaire"/>
      </w:pPr>
      <w:r>
        <w:rPr>
          <w:rStyle w:val="Marquedecommentaire"/>
        </w:rPr>
        <w:annotationRef/>
      </w:r>
      <w:r>
        <w:t>To be deleted?</w:t>
      </w:r>
    </w:p>
  </w:comment>
  <w:comment w:id="332" w:author="Pascal Henck" w:date="2021-02-24T17:22:00Z" w:initials="PH">
    <w:p w14:paraId="1901EEAA" w14:textId="35930102" w:rsidR="00774630" w:rsidRPr="00146BFE" w:rsidRDefault="00774630">
      <w:pPr>
        <w:pStyle w:val="Commentaire"/>
        <w:rPr>
          <w:lang w:val="en-US"/>
        </w:rPr>
      </w:pPr>
      <w:r>
        <w:rPr>
          <w:rStyle w:val="Marquedecommentaire"/>
        </w:rPr>
        <w:annotationRef/>
      </w:r>
      <w:r w:rsidRPr="00146BFE">
        <w:rPr>
          <w:lang w:val="en-US"/>
        </w:rPr>
        <w:t>YES</w:t>
      </w:r>
    </w:p>
  </w:comment>
  <w:comment w:id="358" w:author="Pascal Henck" w:date="2021-02-24T17:22:00Z" w:initials="PH">
    <w:p w14:paraId="45671EC5" w14:textId="45BF351F" w:rsidR="00774630" w:rsidRPr="00435487" w:rsidRDefault="00774630">
      <w:pPr>
        <w:pStyle w:val="Commentaire"/>
        <w:rPr>
          <w:lang w:val="fr-FR"/>
        </w:rPr>
      </w:pPr>
      <w:r>
        <w:rPr>
          <w:rStyle w:val="Marquedecommentaire"/>
        </w:rPr>
        <w:annotationRef/>
      </w:r>
      <w:r w:rsidRPr="00146BFE">
        <w:rPr>
          <w:lang w:val="en-US"/>
        </w:rPr>
        <w:t xml:space="preserve">Trop subtile. </w:t>
      </w:r>
      <w:r w:rsidRPr="00435487">
        <w:rPr>
          <w:lang w:val="fr-FR"/>
        </w:rPr>
        <w:t>J</w:t>
      </w:r>
      <w:r>
        <w:rPr>
          <w:lang w:val="fr-FR"/>
        </w:rPr>
        <w:t>e propose qu’une exigence doit contenir « shall »</w:t>
      </w:r>
    </w:p>
  </w:comment>
  <w:comment w:id="374" w:author="Pascal Henck" w:date="2021-02-24T18:12:00Z" w:initials="PH">
    <w:p w14:paraId="664D32CC" w14:textId="6DDE4A54" w:rsidR="00774630" w:rsidRPr="00146BFE" w:rsidRDefault="00774630">
      <w:pPr>
        <w:pStyle w:val="Commentaire"/>
        <w:rPr>
          <w:lang w:val="fr-FR"/>
        </w:rPr>
      </w:pPr>
      <w:r>
        <w:rPr>
          <w:rStyle w:val="Marquedecommentaire"/>
        </w:rPr>
        <w:annotationRef/>
      </w:r>
      <w:r w:rsidRPr="00146BFE">
        <w:rPr>
          <w:lang w:val="fr-FR"/>
        </w:rPr>
        <w:t>La decision a été pr</w:t>
      </w:r>
      <w:r>
        <w:rPr>
          <w:lang w:val="fr-FR"/>
        </w:rPr>
        <w:t>ise : 1 PRC et 1 GRC (au lieu de 3 PRC et 1 GRC)</w:t>
      </w:r>
    </w:p>
  </w:comment>
  <w:comment w:id="430" w:author="Pascal Henck" w:date="2021-02-24T18:17:00Z" w:initials="PH">
    <w:p w14:paraId="2B9B9D05" w14:textId="6BFEE971" w:rsidR="00774630" w:rsidRPr="00146BFE" w:rsidRDefault="00774630">
      <w:pPr>
        <w:pStyle w:val="Commentaire"/>
        <w:rPr>
          <w:lang w:val="fr-FR"/>
        </w:rPr>
      </w:pPr>
      <w:r>
        <w:rPr>
          <w:rStyle w:val="Marquedecommentaire"/>
        </w:rPr>
        <w:annotationRef/>
      </w:r>
      <w:r w:rsidRPr="00146BFE">
        <w:rPr>
          <w:lang w:val="fr-FR"/>
        </w:rPr>
        <w:t xml:space="preserve">Il y a aussi </w:t>
      </w:r>
      <w:r>
        <w:rPr>
          <w:lang w:val="fr-FR"/>
        </w:rPr>
        <w:t>des exigences plus bas qui définissent des transitions. Donc il y a de la redondance. Je propose que soit toutes les transitions sont dans ce diagramme soit toutes les transitions donnent lieu à des exigences et le diagramme est donné pour information (sans être dans un tag)</w:t>
      </w:r>
    </w:p>
  </w:comment>
  <w:comment w:id="433" w:author="Rafael Wehrmeister Padilha" w:date="2021-02-09T15:26:00Z" w:initials="RWP">
    <w:p w14:paraId="15B16D82" w14:textId="31A786FE" w:rsidR="00774630" w:rsidRPr="00410162" w:rsidRDefault="00774630">
      <w:pPr>
        <w:pStyle w:val="Commentaire"/>
        <w:rPr>
          <w:lang w:val="en-US"/>
        </w:rPr>
      </w:pPr>
      <w:r>
        <w:rPr>
          <w:rStyle w:val="Marquedecommentaire"/>
        </w:rPr>
        <w:annotationRef/>
      </w:r>
      <w:r w:rsidRPr="00410162">
        <w:rPr>
          <w:lang w:val="en-US"/>
        </w:rPr>
        <w:t>Maintenance mode: ok</w:t>
      </w:r>
      <w:r>
        <w:rPr>
          <w:lang w:val="en-US"/>
        </w:rPr>
        <w:br/>
      </w:r>
      <w:r>
        <w:rPr>
          <w:lang w:val="en-US"/>
        </w:rPr>
        <w:br/>
        <w:t>The rest is to be done.</w:t>
      </w:r>
    </w:p>
  </w:comment>
  <w:comment w:id="439" w:author="Vincent Rolly Vachez" w:date="2021-02-10T15:23:00Z" w:initials="VRV">
    <w:p w14:paraId="24D16168" w14:textId="5BAC894E" w:rsidR="00774630" w:rsidRPr="00AF0608" w:rsidRDefault="00774630">
      <w:pPr>
        <w:pStyle w:val="Commentaire"/>
        <w:rPr>
          <w:lang w:val="fr-FR"/>
        </w:rPr>
      </w:pPr>
      <w:r>
        <w:rPr>
          <w:rStyle w:val="Marquedecommentaire"/>
        </w:rPr>
        <w:annotationRef/>
      </w:r>
      <w:r>
        <w:fldChar w:fldCharType="begin"/>
      </w:r>
      <w:r w:rsidRPr="00AF0608">
        <w:rPr>
          <w:lang w:val="fr-FR"/>
        </w:rPr>
        <w:instrText xml:space="preserve"> HYPERLINK "mailto:rafael.wehrmeister-padilha@uromems.com" </w:instrText>
      </w:r>
      <w:bookmarkStart w:id="441" w:name="_@_C0393CBED8CF4B69BD4898FD5B4BB0D4"/>
      <w:r>
        <w:fldChar w:fldCharType="separate"/>
      </w:r>
      <w:bookmarkEnd w:id="441"/>
      <w:r w:rsidRPr="00AF0608">
        <w:rPr>
          <w:rStyle w:val="Mentionnonrsolue"/>
          <w:noProof/>
          <w:u w:val="dotted"/>
          <w:lang w:val="fr-FR"/>
        </w:rPr>
        <w:t>@Rafael Wehrmeister Padilha</w:t>
      </w:r>
      <w:r>
        <w:fldChar w:fldCharType="end"/>
      </w:r>
      <w:r w:rsidRPr="00AF0608">
        <w:rPr>
          <w:lang w:val="fr-FR"/>
        </w:rPr>
        <w:t xml:space="preserve"> Je pense </w:t>
      </w:r>
      <w:r>
        <w:rPr>
          <w:lang w:val="fr-FR"/>
        </w:rPr>
        <w:t>qu’il manque les commandes goto_therapy sur le schéma</w:t>
      </w:r>
    </w:p>
  </w:comment>
  <w:comment w:id="440" w:author="Rafael Wehrmeister Padilha" w:date="2021-02-16T17:07:00Z" w:initials="RWP">
    <w:p w14:paraId="2652A9AF" w14:textId="06FACC76" w:rsidR="00774630" w:rsidRPr="00F14469" w:rsidRDefault="00774630">
      <w:pPr>
        <w:pStyle w:val="Commentaire"/>
        <w:rPr>
          <w:lang w:val="fr-FR"/>
        </w:rPr>
      </w:pPr>
      <w:r>
        <w:rPr>
          <w:rStyle w:val="Marquedecommentaire"/>
        </w:rPr>
        <w:annotationRef/>
      </w:r>
      <w:r w:rsidRPr="00F14469">
        <w:rPr>
          <w:lang w:val="fr-FR"/>
        </w:rPr>
        <w:t>Le m</w:t>
      </w:r>
      <w:r>
        <w:rPr>
          <w:lang w:val="fr-FR"/>
        </w:rPr>
        <w:t>ode Therapy est composé des modes Activated et Deactivated, j’essaierai de mieux détailler ça dans les sous chapitres dédiés</w:t>
      </w:r>
    </w:p>
  </w:comment>
  <w:comment w:id="533" w:author="Rafael Wehrmeister Padilha" w:date="2021-02-09T17:24:00Z" w:initials="RWP">
    <w:p w14:paraId="7E06E1B8" w14:textId="77777777" w:rsidR="00774630" w:rsidRPr="000F340C" w:rsidRDefault="00774630" w:rsidP="00C170B0">
      <w:pPr>
        <w:pStyle w:val="Commentaire"/>
        <w:rPr>
          <w:lang w:val="fr-FR"/>
        </w:rPr>
      </w:pPr>
      <w:r>
        <w:rPr>
          <w:rStyle w:val="Marquedecommentaire"/>
        </w:rPr>
        <w:annotationRef/>
      </w:r>
      <w:r w:rsidRPr="000F340C">
        <w:rPr>
          <w:lang w:val="fr-FR"/>
        </w:rPr>
        <w:t>Traça ok</w:t>
      </w:r>
    </w:p>
  </w:comment>
  <w:comment w:id="542" w:author="Pascal Henck" w:date="2021-02-24T18:13:00Z" w:initials="PH">
    <w:p w14:paraId="00B94BB5" w14:textId="77777777" w:rsidR="00774630" w:rsidRDefault="00774630">
      <w:pPr>
        <w:pStyle w:val="Commentaire"/>
        <w:rPr>
          <w:lang w:val="fr-FR"/>
        </w:rPr>
      </w:pPr>
      <w:r>
        <w:rPr>
          <w:rStyle w:val="Marquedecommentaire"/>
        </w:rPr>
        <w:annotationRef/>
      </w:r>
      <w:r w:rsidRPr="00146BFE">
        <w:rPr>
          <w:lang w:val="fr-FR"/>
        </w:rPr>
        <w:t>Préciser le p</w:t>
      </w:r>
      <w:r>
        <w:rPr>
          <w:lang w:val="fr-FR"/>
        </w:rPr>
        <w:t>olynome utilisé.</w:t>
      </w:r>
    </w:p>
    <w:p w14:paraId="119F7DB6" w14:textId="77777777" w:rsidR="00774630" w:rsidRDefault="00774630">
      <w:pPr>
        <w:pStyle w:val="Commentaire"/>
        <w:rPr>
          <w:lang w:val="fr-FR"/>
        </w:rPr>
      </w:pPr>
      <w:r>
        <w:rPr>
          <w:lang w:val="fr-FR"/>
        </w:rPr>
        <w:t>On parle de la mémoire flash ? (par opposition à la mémoire vive) ?</w:t>
      </w:r>
    </w:p>
    <w:p w14:paraId="7E0FD668" w14:textId="2697DCC3" w:rsidR="00774630" w:rsidRPr="000F340C" w:rsidRDefault="00774630">
      <w:pPr>
        <w:pStyle w:val="Commentaire"/>
        <w:rPr>
          <w:lang w:val="en-US"/>
        </w:rPr>
      </w:pPr>
      <w:r w:rsidRPr="000F340C">
        <w:rPr>
          <w:lang w:val="en-US"/>
        </w:rPr>
        <w:t xml:space="preserve">Quel range on test ? </w:t>
      </w:r>
    </w:p>
  </w:comment>
  <w:comment w:id="558" w:author="Rafael Wehrmeister Padilha" w:date="2021-02-09T17:19:00Z" w:initials="RWP">
    <w:p w14:paraId="5403D0B2" w14:textId="77777777" w:rsidR="00774630" w:rsidRPr="000F340C" w:rsidRDefault="00774630" w:rsidP="00410162">
      <w:pPr>
        <w:pStyle w:val="Commentaire"/>
        <w:rPr>
          <w:lang w:val="en-US"/>
        </w:rPr>
      </w:pPr>
      <w:r>
        <w:rPr>
          <w:rStyle w:val="Marquedecommentaire"/>
        </w:rPr>
        <w:annotationRef/>
      </w:r>
      <w:r>
        <w:rPr>
          <w:rStyle w:val="Marquedecommentaire"/>
        </w:rPr>
        <w:annotationRef/>
      </w:r>
      <w:r w:rsidRPr="000F340C">
        <w:rPr>
          <w:lang w:val="en-US"/>
        </w:rPr>
        <w:t>Traça ok</w:t>
      </w:r>
    </w:p>
    <w:p w14:paraId="0B804F61" w14:textId="316A1F45" w:rsidR="00774630" w:rsidRPr="000F340C" w:rsidRDefault="00774630">
      <w:pPr>
        <w:pStyle w:val="Commentaire"/>
        <w:rPr>
          <w:lang w:val="en-US"/>
        </w:rPr>
      </w:pPr>
    </w:p>
  </w:comment>
  <w:comment w:id="583" w:author="Rafael Wehrmeister Padilha" w:date="2021-02-03T16:18:00Z" w:initials="RWP">
    <w:p w14:paraId="4D77111E" w14:textId="064A5CD3" w:rsidR="00774630" w:rsidRDefault="00774630">
      <w:pPr>
        <w:pStyle w:val="Commentaire"/>
      </w:pPr>
      <w:r>
        <w:rPr>
          <w:rStyle w:val="Marquedecommentaire"/>
        </w:rPr>
        <w:annotationRef/>
      </w:r>
      <w:r>
        <w:t>We don’t have a stable signal in order to execute an autotest. Check if QARA accepts the requirements above (</w:t>
      </w:r>
      <w:r w:rsidRPr="0063524D">
        <w:rPr>
          <w:rFonts w:cs="Calibri"/>
          <w:color w:val="000000"/>
        </w:rPr>
        <w:t>EAUS_SW_10</w:t>
      </w:r>
      <w:r>
        <w:rPr>
          <w:rFonts w:cs="Calibri"/>
          <w:color w:val="000000"/>
        </w:rPr>
        <w:t>01</w:t>
      </w:r>
      <w:r w:rsidRPr="0063524D">
        <w:rPr>
          <w:rFonts w:cs="Calibri"/>
          <w:color w:val="000000"/>
        </w:rPr>
        <w:t>_</w:t>
      </w:r>
      <w:r>
        <w:rPr>
          <w:rFonts w:cs="Calibri"/>
          <w:color w:val="000000"/>
        </w:rPr>
        <w:t>0004</w:t>
      </w:r>
      <w:r>
        <w:t>).</w:t>
      </w:r>
    </w:p>
  </w:comment>
  <w:comment w:id="594" w:author="Rafael Wehrmeister Padilha" w:date="2021-02-09T17:05:00Z" w:initials="RWP">
    <w:p w14:paraId="5108FB40" w14:textId="16B65757" w:rsidR="00774630" w:rsidRPr="000F340C" w:rsidRDefault="00774630">
      <w:pPr>
        <w:pStyle w:val="Commentaire"/>
        <w:rPr>
          <w:lang w:val="fr-FR"/>
        </w:rPr>
      </w:pPr>
      <w:r>
        <w:rPr>
          <w:rStyle w:val="Marquedecommentaire"/>
        </w:rPr>
        <w:annotationRef/>
      </w:r>
      <w:r w:rsidRPr="000F340C">
        <w:rPr>
          <w:lang w:val="fr-FR"/>
        </w:rPr>
        <w:t>Traça ok</w:t>
      </w:r>
    </w:p>
  </w:comment>
  <w:comment w:id="605" w:author="Pascal Henck" w:date="2021-02-24T18:15:00Z" w:initials="PH">
    <w:p w14:paraId="1D499505" w14:textId="77777777" w:rsidR="00774630" w:rsidRDefault="00774630">
      <w:pPr>
        <w:pStyle w:val="Commentaire"/>
        <w:rPr>
          <w:lang w:val="fr-FR"/>
        </w:rPr>
      </w:pPr>
      <w:r>
        <w:rPr>
          <w:rStyle w:val="Marquedecommentaire"/>
        </w:rPr>
        <w:annotationRef/>
      </w:r>
      <w:r w:rsidRPr="00146BFE">
        <w:rPr>
          <w:lang w:val="fr-FR"/>
        </w:rPr>
        <w:t>Où sont décrites les raisons?</w:t>
      </w:r>
      <w:r>
        <w:rPr>
          <w:lang w:val="fr-FR"/>
        </w:rPr>
        <w:t xml:space="preserve"> Et dans quel emplacement ?</w:t>
      </w:r>
    </w:p>
    <w:p w14:paraId="1A74F249" w14:textId="7CD1738E" w:rsidR="00774630" w:rsidRPr="00146BFE" w:rsidRDefault="00774630">
      <w:pPr>
        <w:pStyle w:val="Commentaire"/>
        <w:rPr>
          <w:lang w:val="fr-FR"/>
        </w:rPr>
      </w:pPr>
      <w:r>
        <w:rPr>
          <w:lang w:val="fr-FR"/>
        </w:rPr>
        <w:t>Si c’est écrit dans un autre document, on peut faire un renvoi</w:t>
      </w:r>
    </w:p>
  </w:comment>
  <w:comment w:id="613" w:author="Pascal Henck" w:date="2021-02-24T18:22:00Z" w:initials="PH">
    <w:p w14:paraId="6AA59ACF" w14:textId="35389E67" w:rsidR="00774630" w:rsidRPr="00D311B8" w:rsidRDefault="00774630">
      <w:pPr>
        <w:pStyle w:val="Commentaire"/>
        <w:rPr>
          <w:lang w:val="fr-FR"/>
        </w:rPr>
      </w:pPr>
      <w:r>
        <w:rPr>
          <w:rStyle w:val="Marquedecommentaire"/>
        </w:rPr>
        <w:annotationRef/>
      </w:r>
      <w:r w:rsidRPr="00D311B8">
        <w:rPr>
          <w:lang w:val="fr-FR"/>
        </w:rPr>
        <w:t>Ce serait bien de renvoyer s</w:t>
      </w:r>
      <w:r>
        <w:rPr>
          <w:lang w:val="fr-FR"/>
        </w:rPr>
        <w:t>ur le SAD pour avoir le mapping sous forme d’une note sous l’exigence</w:t>
      </w:r>
    </w:p>
  </w:comment>
  <w:comment w:id="618" w:author="Rafael Wehrmeister Padilha" w:date="2021-02-09T16:12:00Z" w:initials="RWP">
    <w:p w14:paraId="68E528B0" w14:textId="77777777" w:rsidR="00774630" w:rsidRPr="00146BFE" w:rsidRDefault="00774630" w:rsidP="00D17B2F">
      <w:pPr>
        <w:pStyle w:val="Commentaire"/>
        <w:rPr>
          <w:lang w:val="fr-FR"/>
        </w:rPr>
      </w:pPr>
      <w:r>
        <w:rPr>
          <w:rStyle w:val="Marquedecommentaire"/>
        </w:rPr>
        <w:annotationRef/>
      </w:r>
      <w:r w:rsidRPr="00146BFE">
        <w:rPr>
          <w:rStyle w:val="Marquedecommentaire"/>
          <w:lang w:val="fr-FR"/>
        </w:rPr>
        <w:t>Traça ok</w:t>
      </w:r>
    </w:p>
  </w:comment>
  <w:comment w:id="648" w:author="Pascal Henck" w:date="2021-02-24T18:23:00Z" w:initials="PH">
    <w:p w14:paraId="0467B5AC" w14:textId="2777D501" w:rsidR="00774630" w:rsidRPr="00D311B8" w:rsidRDefault="00774630">
      <w:pPr>
        <w:pStyle w:val="Commentaire"/>
        <w:rPr>
          <w:lang w:val="fr-FR"/>
        </w:rPr>
      </w:pPr>
      <w:r>
        <w:rPr>
          <w:rStyle w:val="Marquedecommentaire"/>
        </w:rPr>
        <w:annotationRef/>
      </w:r>
      <w:r>
        <w:rPr>
          <w:lang w:val="fr-FR"/>
        </w:rPr>
        <w:t>Est-ce le même emplacement pour le firmware médical et production ? si oui peut-être faut il le préciser ou à l’inverse rester général en disant medical/production firmware</w:t>
      </w:r>
    </w:p>
  </w:comment>
  <w:comment w:id="664" w:author="Rafael Wehrmeister Padilha" w:date="2021-02-09T16:22:00Z" w:initials="RWP">
    <w:p w14:paraId="1FA79707" w14:textId="77777777" w:rsidR="00774630" w:rsidRPr="000F340C" w:rsidRDefault="00774630" w:rsidP="00D17B2F">
      <w:pPr>
        <w:pStyle w:val="Commentaire"/>
        <w:rPr>
          <w:rStyle w:val="Marquedecommentaire"/>
          <w:lang w:val="en-US"/>
        </w:rPr>
      </w:pPr>
      <w:r>
        <w:rPr>
          <w:rStyle w:val="Marquedecommentaire"/>
        </w:rPr>
        <w:annotationRef/>
      </w:r>
      <w:r>
        <w:rPr>
          <w:rStyle w:val="Marquedecommentaire"/>
        </w:rPr>
        <w:annotationRef/>
      </w:r>
      <w:r w:rsidRPr="000F340C">
        <w:rPr>
          <w:rStyle w:val="Marquedecommentaire"/>
          <w:lang w:val="en-US"/>
        </w:rPr>
        <w:t>Traça ok</w:t>
      </w:r>
    </w:p>
    <w:p w14:paraId="442B52FB" w14:textId="77777777" w:rsidR="00774630" w:rsidRPr="000F340C" w:rsidRDefault="00774630" w:rsidP="00D17B2F">
      <w:pPr>
        <w:pStyle w:val="Commentaire"/>
        <w:rPr>
          <w:rStyle w:val="Marquedecommentaire"/>
          <w:lang w:val="en-US"/>
        </w:rPr>
      </w:pPr>
    </w:p>
    <w:p w14:paraId="4E62CEED" w14:textId="214AEA78" w:rsidR="00774630" w:rsidRDefault="00774630" w:rsidP="00D17B2F">
      <w:pPr>
        <w:pStyle w:val="Commentaire"/>
      </w:pPr>
      <w:r>
        <w:rPr>
          <w:rStyle w:val="Marquedecommentaire"/>
        </w:rPr>
        <w:t>@QARA, RSKAN 158, 206 and 189 do not take into account the exception.</w:t>
      </w:r>
      <w:r>
        <w:rPr>
          <w:rStyle w:val="Marquedecommentaire"/>
        </w:rPr>
        <w:br/>
      </w:r>
      <w:r>
        <w:rPr>
          <w:rStyle w:val="Marquedecommentaire"/>
        </w:rPr>
        <w:br/>
        <w:t>“</w:t>
      </w:r>
      <w:r w:rsidRPr="00FD4171">
        <w:rPr>
          <w:rStyle w:val="Marquedecommentaire"/>
          <w:i/>
          <w:iCs/>
        </w:rPr>
        <w:t>The Software shall deflate the cuff when entering maintenance mode</w:t>
      </w:r>
      <w:r w:rsidRPr="00FD4171">
        <w:rPr>
          <w:rStyle w:val="Marquedecommentaire"/>
        </w:rPr>
        <w:t>.</w:t>
      </w:r>
      <w:r>
        <w:rPr>
          <w:rStyle w:val="Marquedecommentaire"/>
        </w:rPr>
        <w:t>”</w:t>
      </w:r>
    </w:p>
  </w:comment>
  <w:comment w:id="741" w:author="Pascal Henck" w:date="2021-02-24T18:20:00Z" w:initials="PH">
    <w:p w14:paraId="342D9540" w14:textId="78197E6E" w:rsidR="00774630" w:rsidRPr="00146BFE" w:rsidRDefault="00774630">
      <w:pPr>
        <w:pStyle w:val="Commentaire"/>
        <w:rPr>
          <w:lang w:val="fr-FR"/>
        </w:rPr>
      </w:pPr>
      <w:r>
        <w:rPr>
          <w:rStyle w:val="Marquedecommentaire"/>
        </w:rPr>
        <w:annotationRef/>
      </w:r>
      <w:r w:rsidRPr="00146BFE">
        <w:rPr>
          <w:lang w:val="fr-FR"/>
        </w:rPr>
        <w:t>Voir ma rem</w:t>
      </w:r>
      <w:r>
        <w:rPr>
          <w:lang w:val="fr-FR"/>
        </w:rPr>
        <w:t>arque sur la state machine plus haut</w:t>
      </w:r>
    </w:p>
  </w:comment>
  <w:comment w:id="761" w:author="Pascal Henck" w:date="2021-02-24T18:21:00Z" w:initials="PH">
    <w:p w14:paraId="3BBFA0BB" w14:textId="4DE43CBB" w:rsidR="00774630" w:rsidRPr="00D311B8" w:rsidRDefault="00774630">
      <w:pPr>
        <w:pStyle w:val="Commentaire"/>
        <w:rPr>
          <w:lang w:val="fr-FR"/>
        </w:rPr>
      </w:pPr>
      <w:r>
        <w:rPr>
          <w:rStyle w:val="Marquedecommentaire"/>
        </w:rPr>
        <w:annotationRef/>
      </w:r>
      <w:r w:rsidRPr="00D311B8">
        <w:rPr>
          <w:lang w:val="fr-FR"/>
        </w:rPr>
        <w:t>Comment on peut</w:t>
      </w:r>
      <w:r>
        <w:rPr>
          <w:lang w:val="fr-FR"/>
        </w:rPr>
        <w:t xml:space="preserve"> tester cette exigence ?</w:t>
      </w:r>
    </w:p>
  </w:comment>
  <w:comment w:id="772" w:author="Vincent Rolly Vachez" w:date="2021-02-11T10:28:00Z" w:initials="VRV">
    <w:p w14:paraId="316AA7C8" w14:textId="09B36644" w:rsidR="00774630" w:rsidRPr="000F340C" w:rsidRDefault="00774630">
      <w:pPr>
        <w:pStyle w:val="Commentaire"/>
        <w:rPr>
          <w:lang w:val="en-US"/>
        </w:rPr>
      </w:pPr>
      <w:r>
        <w:rPr>
          <w:rStyle w:val="Marquedecommentaire"/>
        </w:rPr>
        <w:annotationRef/>
      </w:r>
      <w:r w:rsidRPr="000F340C">
        <w:rPr>
          <w:lang w:val="en-US"/>
        </w:rPr>
        <w:t xml:space="preserve">Disabled </w:t>
      </w:r>
      <w:r>
        <w:rPr>
          <w:rFonts w:ascii="Segoe UI Emoji" w:eastAsia="Segoe UI Emoji" w:hAnsi="Segoe UI Emoji" w:cs="Segoe UI Emoji"/>
        </w:rPr>
        <w:t>😊</w:t>
      </w:r>
    </w:p>
  </w:comment>
  <w:comment w:id="773" w:author="Rafael Wehrmeister Padilha" w:date="2021-02-16T17:06:00Z" w:initials="RWP">
    <w:p w14:paraId="360DBFCE" w14:textId="2EC7A22F" w:rsidR="00774630" w:rsidRDefault="00774630">
      <w:pPr>
        <w:pStyle w:val="Commentaire"/>
      </w:pPr>
      <w:r>
        <w:rPr>
          <w:rStyle w:val="Marquedecommentaire"/>
        </w:rPr>
        <w:annotationRef/>
      </w:r>
      <w:r>
        <w:t>I rephrased because it should be replaced at the end.</w:t>
      </w:r>
    </w:p>
  </w:comment>
  <w:comment w:id="784" w:author="Rafael Wehrmeister Padilha" w:date="2021-02-09T15:48:00Z" w:initials="RWP">
    <w:p w14:paraId="2FB89037" w14:textId="144ED5EE" w:rsidR="00774630" w:rsidRDefault="00774630">
      <w:pPr>
        <w:pStyle w:val="Commentaire"/>
      </w:pPr>
      <w:r>
        <w:t xml:space="preserve">NOT TRUE =&gt; </w:t>
      </w:r>
      <w:r>
        <w:rPr>
          <w:rStyle w:val="Marquedecommentaire"/>
        </w:rPr>
        <w:annotationRef/>
      </w:r>
      <w:r w:rsidRPr="00FB1B49">
        <w:t>EAUS_SYS_0000_0280_2</w:t>
      </w:r>
      <w:r>
        <w:t xml:space="preserve">: </w:t>
      </w:r>
      <w:r w:rsidRPr="00FB1B49">
        <w:t>The Control Unit in Production Mode shall handle incoming wireless command to run RF Calibrations done during production process</w:t>
      </w:r>
    </w:p>
  </w:comment>
  <w:comment w:id="837" w:author="Vincent Rolly Vachez" w:date="2021-02-11T09:32:00Z" w:initials="VRV">
    <w:p w14:paraId="4446BF71" w14:textId="65BE9DF6" w:rsidR="00774630" w:rsidRDefault="00774630">
      <w:pPr>
        <w:pStyle w:val="Commentaire"/>
      </w:pPr>
      <w:r>
        <w:rPr>
          <w:rStyle w:val="Marquedecommentaire"/>
        </w:rPr>
        <w:annotationRef/>
      </w:r>
      <w:r>
        <w:t>I don’t know if this sentence here is appropriate</w:t>
      </w:r>
    </w:p>
  </w:comment>
  <w:comment w:id="849" w:author="Rafael Wehrmeister Padilha" w:date="2021-02-09T15:07:00Z" w:initials="RWP">
    <w:p w14:paraId="4851CD4C" w14:textId="743B445C" w:rsidR="00774630" w:rsidRPr="00FA391D" w:rsidRDefault="00774630" w:rsidP="00FA391D">
      <w:pPr>
        <w:jc w:val="left"/>
        <w:rPr>
          <w:rFonts w:ascii="Segoe UI" w:hAnsi="Segoe UI" w:cs="Segoe UI"/>
          <w:sz w:val="21"/>
          <w:szCs w:val="21"/>
          <w:lang w:val="fr-FR" w:bidi="ar-SA"/>
        </w:rPr>
      </w:pPr>
      <w:r>
        <w:rPr>
          <w:rStyle w:val="Marquedecommentaire"/>
        </w:rPr>
        <w:annotationRef/>
      </w:r>
      <w:r w:rsidRPr="00FA391D">
        <w:rPr>
          <w:rFonts w:ascii="Segoe UI" w:hAnsi="Segoe UI" w:cs="Segoe UI"/>
          <w:sz w:val="21"/>
          <w:szCs w:val="21"/>
          <w:lang w:val="fr-FR" w:bidi="ar-SA"/>
        </w:rPr>
        <w:t>le just one time doit il être compté lorsque l'on fait une tentative (on a des warnings, on est en maintenance, on fait go to implemnetation =&gt; FAIL, on va en safe, le jeton est pris définitivement) ou lorsque l'on est passé avec succès en implantation</w:t>
      </w:r>
      <w:r>
        <w:rPr>
          <w:rFonts w:ascii="Segoe UI" w:hAnsi="Segoe UI" w:cs="Segoe UI"/>
          <w:sz w:val="21"/>
          <w:szCs w:val="21"/>
          <w:lang w:val="fr-FR" w:bidi="ar-SA"/>
        </w:rPr>
        <w:t xml:space="preserve"> (by JPI)</w:t>
      </w:r>
    </w:p>
    <w:p w14:paraId="53314B8E" w14:textId="053DC1D7" w:rsidR="00774630" w:rsidRPr="00FA391D" w:rsidRDefault="00774630">
      <w:pPr>
        <w:pStyle w:val="Commentaire"/>
        <w:rPr>
          <w:lang w:val="fr-FR"/>
        </w:rPr>
      </w:pPr>
    </w:p>
  </w:comment>
  <w:comment w:id="858" w:author="Vincent Rolly Vachez" w:date="2021-02-11T09:33:00Z" w:initials="VRV">
    <w:p w14:paraId="59E45FBB" w14:textId="3FAE621D" w:rsidR="00774630" w:rsidRDefault="00774630">
      <w:pPr>
        <w:pStyle w:val="Commentaire"/>
      </w:pPr>
      <w:r>
        <w:rPr>
          <w:rStyle w:val="Marquedecommentaire"/>
        </w:rPr>
        <w:annotationRef/>
      </w:r>
      <w:r>
        <w:t>To remove as empty</w:t>
      </w:r>
    </w:p>
  </w:comment>
  <w:comment w:id="1173" w:author="Damien Altmann" w:date="2020-03-11T18:18:00Z" w:initials="DA">
    <w:p w14:paraId="58ACC80D" w14:textId="5F6EA574" w:rsidR="00774630" w:rsidRPr="000F340C" w:rsidRDefault="00774630">
      <w:pPr>
        <w:pStyle w:val="Commentaire"/>
        <w:rPr>
          <w:lang w:val="en-US"/>
        </w:rPr>
      </w:pPr>
      <w:r>
        <w:rPr>
          <w:rStyle w:val="Marquedecommentaire"/>
        </w:rPr>
        <w:annotationRef/>
      </w:r>
      <w:r w:rsidRPr="000F340C">
        <w:rPr>
          <w:lang w:val="en-US"/>
        </w:rPr>
        <w:t>HCH : ADD to calibration command</w:t>
      </w:r>
    </w:p>
  </w:comment>
  <w:comment w:id="1214" w:author="Damien Altmann" w:date="2020-03-11T18:18:00Z" w:initials="DA">
    <w:p w14:paraId="09222653" w14:textId="719B9566" w:rsidR="00774630" w:rsidRDefault="00774630">
      <w:pPr>
        <w:pStyle w:val="Commentaire"/>
      </w:pPr>
      <w:r>
        <w:rPr>
          <w:rStyle w:val="Marquedecommentaire"/>
        </w:rPr>
        <w:annotationRef/>
      </w:r>
      <w:r>
        <w:t xml:space="preserve">HCH : </w:t>
      </w:r>
      <w:r w:rsidRPr="00177BB1">
        <w:t>ADD to calibration command/ save (a,b) (see memo ?)</w:t>
      </w:r>
    </w:p>
  </w:comment>
  <w:comment w:id="1249" w:author="Damien Altmann" w:date="2020-03-11T18:18:00Z" w:initials="DA">
    <w:p w14:paraId="317CA6F3" w14:textId="6E27FB25" w:rsidR="00774630" w:rsidRPr="00BD4D4F" w:rsidRDefault="00774630">
      <w:pPr>
        <w:pStyle w:val="Commentaire"/>
        <w:rPr>
          <w:lang w:val="fr-FR"/>
        </w:rPr>
      </w:pPr>
      <w:r>
        <w:rPr>
          <w:rStyle w:val="Marquedecommentaire"/>
        </w:rPr>
        <w:annotationRef/>
      </w:r>
      <w:r w:rsidRPr="00BD4D4F">
        <w:rPr>
          <w:lang w:val="fr-FR"/>
        </w:rPr>
        <w:t>HCH : Add to second calibration command / need to save points (syspec à ajouter respet du tableau dans la syspec)</w:t>
      </w:r>
    </w:p>
  </w:comment>
  <w:comment w:id="1307" w:author="Damien Altmann" w:date="2020-03-11T18:18:00Z" w:initials="DA">
    <w:p w14:paraId="57BC7FF0" w14:textId="77777777" w:rsidR="00774630" w:rsidRPr="00BD4D4F" w:rsidRDefault="00774630">
      <w:pPr>
        <w:pStyle w:val="Commentaire"/>
        <w:rPr>
          <w:lang w:val="fr-FR"/>
        </w:rPr>
      </w:pPr>
      <w:r>
        <w:rPr>
          <w:rStyle w:val="Marquedecommentaire"/>
        </w:rPr>
        <w:annotationRef/>
      </w:r>
      <w:r w:rsidRPr="00BD4D4F">
        <w:rPr>
          <w:lang w:val="fr-FR"/>
        </w:rPr>
        <w:t>HCH : Add to second calibration command / need to save points (syspec à ajouter respet du tableau dans la syspec)</w:t>
      </w:r>
    </w:p>
  </w:comment>
  <w:comment w:id="1331" w:author="Damien Altmann [2]" w:date="2020-03-13T14:59:00Z" w:initials="DA">
    <w:p w14:paraId="268C2073" w14:textId="77777777" w:rsidR="00774630" w:rsidRPr="00924D37" w:rsidRDefault="00774630" w:rsidP="001D25CD">
      <w:pPr>
        <w:pStyle w:val="Commentaire"/>
        <w:rPr>
          <w:lang w:val="fr-FR"/>
        </w:rPr>
      </w:pPr>
      <w:r>
        <w:rPr>
          <w:rStyle w:val="Marquedecommentaire"/>
        </w:rPr>
        <w:annotationRef/>
      </w:r>
      <w:r w:rsidRPr="00924D37">
        <w:rPr>
          <w:lang w:val="fr-FR"/>
        </w:rPr>
        <w:t>Mesure d</w:t>
      </w:r>
      <w:r>
        <w:rPr>
          <w:lang w:val="fr-FR"/>
        </w:rPr>
        <w:t>’overpressure ? quand ? comment ? à quelle valeur d’overpressure ?</w:t>
      </w:r>
    </w:p>
  </w:comment>
  <w:comment w:id="1401" w:author="Pascal Henck" w:date="2021-03-12T08:26:00Z" w:initials="PH">
    <w:p w14:paraId="2190C1CA" w14:textId="3F0D43F4" w:rsidR="006A2D06" w:rsidRPr="006A2D06" w:rsidRDefault="006A2D06">
      <w:pPr>
        <w:pStyle w:val="Commentaire"/>
        <w:rPr>
          <w:lang w:val="fr-FR"/>
        </w:rPr>
      </w:pPr>
      <w:r>
        <w:rPr>
          <w:rStyle w:val="Marquedecommentaire"/>
        </w:rPr>
        <w:annotationRef/>
      </w:r>
      <w:r w:rsidRPr="006A2D06">
        <w:rPr>
          <w:lang w:val="fr-FR"/>
        </w:rPr>
        <w:t>On est oblig</w:t>
      </w:r>
      <w:r>
        <w:rPr>
          <w:lang w:val="fr-FR"/>
        </w:rPr>
        <w:t>é</w:t>
      </w:r>
      <w:r w:rsidRPr="006A2D06">
        <w:rPr>
          <w:lang w:val="fr-FR"/>
        </w:rPr>
        <w:t xml:space="preserve"> d’avoir 4 o</w:t>
      </w:r>
      <w:r>
        <w:rPr>
          <w:lang w:val="fr-FR"/>
        </w:rPr>
        <w:t>ctets pou le numero de table et aussi pour le nombre de points ? On aurait pu faire 2octets. Et je pense que ce serait bien de préciser s’ils sont signés ou pas.</w:t>
      </w:r>
    </w:p>
  </w:comment>
  <w:comment w:id="1411" w:author="Pascal Henck" w:date="2021-03-12T08:28:00Z" w:initials="PH">
    <w:p w14:paraId="2E5E9365" w14:textId="2D1EC44F" w:rsidR="006A2D06" w:rsidRPr="006A2D06" w:rsidRDefault="006A2D06">
      <w:pPr>
        <w:pStyle w:val="Commentaire"/>
        <w:rPr>
          <w:lang w:val="fr-FR"/>
        </w:rPr>
      </w:pPr>
      <w:r>
        <w:rPr>
          <w:rStyle w:val="Marquedecommentaire"/>
        </w:rPr>
        <w:annotationRef/>
      </w:r>
      <w:r w:rsidRPr="006A2D06">
        <w:rPr>
          <w:lang w:val="fr-FR"/>
        </w:rPr>
        <w:t>C’est variable</w:t>
      </w:r>
      <w:r>
        <w:rPr>
          <w:lang w:val="fr-FR"/>
        </w:rPr>
        <w:t xml:space="preserve"> mais cela ne doit pas être le même nombre pour toutes les tables ?</w:t>
      </w:r>
    </w:p>
  </w:comment>
  <w:comment w:id="1432" w:author="Pascal Henck" w:date="2021-03-12T08:20:00Z" w:initials="PH">
    <w:p w14:paraId="314DEFEE" w14:textId="03716AD7" w:rsidR="00774630" w:rsidRPr="00774630" w:rsidRDefault="00774630">
      <w:pPr>
        <w:pStyle w:val="Commentaire"/>
        <w:rPr>
          <w:lang w:val="fr-FR"/>
        </w:rPr>
      </w:pPr>
      <w:r>
        <w:rPr>
          <w:rStyle w:val="Marquedecommentaire"/>
        </w:rPr>
        <w:annotationRef/>
      </w:r>
      <w:r w:rsidRPr="00774630">
        <w:rPr>
          <w:lang w:val="fr-FR"/>
        </w:rPr>
        <w:t>Où récupère-t-on l</w:t>
      </w:r>
      <w:r>
        <w:rPr>
          <w:lang w:val="fr-FR"/>
        </w:rPr>
        <w:t>es gains de l’ADC, c’est en fonction de la plage de tension de la batterie. C’est peut-être dans le HSIS ? si c’est le cas ce serait bien de mettre une petite note</w:t>
      </w:r>
    </w:p>
  </w:comment>
  <w:comment w:id="1446" w:author="Pascal Henck" w:date="2021-03-12T08:21:00Z" w:initials="PH">
    <w:p w14:paraId="0FBE7D17" w14:textId="03EA93F1" w:rsidR="006A2D06" w:rsidRPr="006A2D06" w:rsidRDefault="006A2D06">
      <w:pPr>
        <w:pStyle w:val="Commentaire"/>
        <w:rPr>
          <w:lang w:val="fr-FR"/>
        </w:rPr>
      </w:pPr>
      <w:r>
        <w:rPr>
          <w:rStyle w:val="Marquedecommentaire"/>
        </w:rPr>
        <w:annotationRef/>
      </w:r>
      <w:r w:rsidRPr="006A2D06">
        <w:rPr>
          <w:lang w:val="fr-FR"/>
        </w:rPr>
        <w:t>Ce serait bien de pr</w:t>
      </w:r>
      <w:r>
        <w:rPr>
          <w:lang w:val="fr-FR"/>
        </w:rPr>
        <w:t>éciser où on note la valeur de l’erreur afin de pouvoir décoder le log</w:t>
      </w:r>
    </w:p>
  </w:comment>
  <w:comment w:id="1475" w:author="Damien Altmann" w:date="2020-03-11T18:18:00Z" w:initials="DA">
    <w:p w14:paraId="1972C0DF" w14:textId="77777777" w:rsidR="00774630" w:rsidRDefault="00774630" w:rsidP="00207486">
      <w:pPr>
        <w:pStyle w:val="Commentaire"/>
      </w:pPr>
      <w:r>
        <w:rPr>
          <w:rStyle w:val="Marquedecommentaire"/>
        </w:rPr>
        <w:annotationRef/>
      </w:r>
      <w:r>
        <w:t xml:space="preserve">HCH : </w:t>
      </w:r>
      <w:r w:rsidRPr="00177BB1">
        <w:t>add to read pressure cmd</w:t>
      </w:r>
    </w:p>
  </w:comment>
  <w:comment w:id="1625" w:author="Damien Altmann" w:date="2020-03-11T18:16:00Z" w:initials="DA">
    <w:p w14:paraId="7AA08BE3" w14:textId="77777777" w:rsidR="00774630" w:rsidRPr="005A5F5B" w:rsidRDefault="00774630" w:rsidP="00336808">
      <w:pPr>
        <w:pStyle w:val="Commentaire"/>
        <w:rPr>
          <w:lang w:val="en-US"/>
        </w:rPr>
      </w:pPr>
      <w:r>
        <w:rPr>
          <w:rStyle w:val="Marquedecommentaire"/>
        </w:rPr>
        <w:annotationRef/>
      </w:r>
      <w:r w:rsidRPr="005A5F5B">
        <w:rPr>
          <w:lang w:val="en-US"/>
        </w:rPr>
        <w:t>HCH : What is last chance ….</w:t>
      </w:r>
    </w:p>
  </w:comment>
  <w:comment w:id="1694" w:author="Pascal Henck" w:date="2020-12-11T08:19:00Z" w:initials="PH">
    <w:p w14:paraId="648DFD9B" w14:textId="77777777" w:rsidR="00774630" w:rsidRPr="00A527FE" w:rsidRDefault="00774630" w:rsidP="005A5F5B">
      <w:pPr>
        <w:pStyle w:val="Commentaire"/>
        <w:rPr>
          <w:lang w:val="fr-FR"/>
        </w:rPr>
      </w:pPr>
      <w:r>
        <w:rPr>
          <w:rStyle w:val="Marquedecommentaire"/>
        </w:rPr>
        <w:annotationRef/>
      </w:r>
      <w:r w:rsidRPr="00A527FE">
        <w:rPr>
          <w:lang w:val="fr-FR"/>
        </w:rPr>
        <w:t>Que se passe-t-i</w:t>
      </w:r>
      <w:r>
        <w:rPr>
          <w:lang w:val="fr-FR"/>
        </w:rPr>
        <w:t>l quand la mémoire est pleine. C’est un log tournant ?</w:t>
      </w:r>
    </w:p>
  </w:comment>
  <w:comment w:id="1695" w:author="Rafael Wehrmeister Padilha" w:date="2021-02-09T16:37:00Z" w:initials="RWP">
    <w:p w14:paraId="25B41606" w14:textId="79369E92" w:rsidR="00774630" w:rsidRPr="0075432D" w:rsidRDefault="00774630">
      <w:pPr>
        <w:pStyle w:val="Commentaire"/>
        <w:rPr>
          <w:lang w:val="fr-FR"/>
        </w:rPr>
      </w:pPr>
      <w:r>
        <w:rPr>
          <w:rStyle w:val="Marquedecommentaire"/>
        </w:rPr>
        <w:annotationRef/>
      </w:r>
      <w:r w:rsidRPr="0075432D">
        <w:rPr>
          <w:lang w:val="fr-FR"/>
        </w:rPr>
        <w:t>Oui, si la mémoire e</w:t>
      </w:r>
      <w:r>
        <w:rPr>
          <w:lang w:val="fr-FR"/>
        </w:rPr>
        <w:t>st pleine, on copie les 20 dernières valeurs en RAM, on efface la Flash, on recopie au début de la Flash et on recommence</w:t>
      </w:r>
    </w:p>
  </w:comment>
  <w:comment w:id="1969" w:author="Damien Altmann [2]" w:date="2020-03-13T14:53:00Z" w:initials="DA">
    <w:p w14:paraId="5C8CEAEC" w14:textId="77777777" w:rsidR="00774630" w:rsidRDefault="00774630" w:rsidP="005A5F5B">
      <w:pPr>
        <w:pStyle w:val="Commentaire"/>
        <w:rPr>
          <w:lang w:val="fr-FR"/>
        </w:rPr>
      </w:pPr>
      <w:r>
        <w:rPr>
          <w:lang w:val="fr-FR"/>
        </w:rPr>
        <w:t>(</w:t>
      </w:r>
      <w:r>
        <w:rPr>
          <w:rStyle w:val="Marquedecommentaire"/>
        </w:rPr>
        <w:annotationRef/>
      </w:r>
      <w:r w:rsidRPr="00924D37">
        <w:rPr>
          <w:lang w:val="fr-FR"/>
        </w:rPr>
        <w:t>Refaire cette exigence : log et ajout commande PRC -&gt; CU</w:t>
      </w:r>
      <w:r>
        <w:rPr>
          <w:lang w:val="fr-FR"/>
        </w:rPr>
        <w:t>)</w:t>
      </w:r>
    </w:p>
    <w:p w14:paraId="251D5466" w14:textId="77777777" w:rsidR="00774630" w:rsidRDefault="00774630" w:rsidP="005A5F5B">
      <w:pPr>
        <w:pStyle w:val="Commentaire"/>
        <w:numPr>
          <w:ilvl w:val="0"/>
          <w:numId w:val="41"/>
        </w:numPr>
        <w:rPr>
          <w:lang w:val="fr-FR"/>
        </w:rPr>
      </w:pPr>
      <w:r>
        <w:rPr>
          <w:lang w:val="fr-FR"/>
        </w:rPr>
        <w:t>Ajout d’un paramètre lors de l’envoie de la commande Voiding : OK fait</w:t>
      </w:r>
    </w:p>
    <w:p w14:paraId="713B9FC6" w14:textId="77777777" w:rsidR="00774630" w:rsidRPr="00924D37" w:rsidRDefault="00774630" w:rsidP="005A5F5B">
      <w:pPr>
        <w:pStyle w:val="Commentaire"/>
        <w:numPr>
          <w:ilvl w:val="0"/>
          <w:numId w:val="41"/>
        </w:numPr>
        <w:rPr>
          <w:lang w:val="fr-FR"/>
        </w:rPr>
      </w:pPr>
      <w:r>
        <w:rPr>
          <w:lang w:val="fr-FR"/>
        </w:rPr>
        <w:t xml:space="preserve"> Ajouter dans le log (voir tableau de Benjamin</w:t>
      </w:r>
    </w:p>
  </w:comment>
  <w:comment w:id="2008" w:author="Pascal Henck" w:date="2020-12-11T08:59:00Z" w:initials="PH">
    <w:p w14:paraId="176D5D27" w14:textId="77777777" w:rsidR="00774630" w:rsidRPr="002741BE" w:rsidRDefault="00774630" w:rsidP="005A5F5B">
      <w:pPr>
        <w:pStyle w:val="Commentaire"/>
        <w:rPr>
          <w:lang w:val="en-US"/>
        </w:rPr>
      </w:pPr>
      <w:r>
        <w:rPr>
          <w:rStyle w:val="Marquedecommentaire"/>
        </w:rPr>
        <w:annotationRef/>
      </w:r>
      <w:r w:rsidRPr="002741BE">
        <w:rPr>
          <w:lang w:val="en-US"/>
        </w:rPr>
        <w:t>Quelle est la période?</w:t>
      </w:r>
    </w:p>
  </w:comment>
  <w:comment w:id="2009" w:author="Rafael Wehrmeister Padilha" w:date="2021-02-16T17:26:00Z" w:initials="RWP">
    <w:p w14:paraId="3DE83355" w14:textId="6E0287E0" w:rsidR="00774630" w:rsidRDefault="00774630">
      <w:pPr>
        <w:pStyle w:val="Commentaire"/>
      </w:pPr>
      <w:r>
        <w:rPr>
          <w:rStyle w:val="Marquedecommentaire"/>
        </w:rPr>
        <w:annotationRef/>
      </w:r>
      <w:r>
        <w:t>365 days of logging if 20 data points are collected each day</w:t>
      </w:r>
    </w:p>
  </w:comment>
  <w:comment w:id="2083" w:author="Rafael Wehrmeister Padilha" w:date="2021-02-09T16:36:00Z" w:initials="RWP">
    <w:p w14:paraId="02666872" w14:textId="6541BC20" w:rsidR="00774630" w:rsidRPr="002741BE" w:rsidRDefault="00774630">
      <w:pPr>
        <w:pStyle w:val="Commentaire"/>
        <w:rPr>
          <w:lang w:val="en-US"/>
        </w:rPr>
      </w:pPr>
      <w:r w:rsidRPr="0075432D">
        <w:rPr>
          <w:rStyle w:val="Marquedecommentaire"/>
          <w:highlight w:val="red"/>
        </w:rPr>
        <w:annotationRef/>
      </w:r>
      <w:r w:rsidRPr="002741BE">
        <w:rPr>
          <w:highlight w:val="cyan"/>
          <w:lang w:val="en-US"/>
        </w:rPr>
        <w:t>force sensor &amp; pv calib</w:t>
      </w:r>
    </w:p>
  </w:comment>
  <w:comment w:id="2195" w:author="Benjamin Roustan" w:date="2020-06-05T16:10:00Z" w:initials="BR">
    <w:p w14:paraId="07D935EF" w14:textId="77777777" w:rsidR="00774630" w:rsidRPr="0075432D" w:rsidRDefault="00774630" w:rsidP="00E91407">
      <w:pPr>
        <w:pStyle w:val="Commentaire"/>
        <w:rPr>
          <w:rStyle w:val="Marquedecommentaire"/>
          <w:lang w:val="en-US"/>
        </w:rPr>
      </w:pPr>
      <w:r>
        <w:rPr>
          <w:rStyle w:val="Marquedecommentaire"/>
        </w:rPr>
        <w:annotationRef/>
      </w:r>
      <w:r w:rsidRPr="0075432D">
        <w:rPr>
          <w:lang w:val="en-US"/>
        </w:rPr>
        <w:t>risk 0438</w:t>
      </w:r>
      <w:r>
        <w:rPr>
          <w:rStyle w:val="Marquedecommentaire"/>
        </w:rPr>
        <w:annotationRef/>
      </w:r>
    </w:p>
    <w:p w14:paraId="32F6C1DB" w14:textId="77777777" w:rsidR="00774630" w:rsidRDefault="00774630" w:rsidP="00E91407">
      <w:pPr>
        <w:pStyle w:val="Commentaire"/>
        <w:rPr>
          <w:rStyle w:val="Marquedecommentaire"/>
        </w:rPr>
      </w:pPr>
      <w:r>
        <w:rPr>
          <w:rStyle w:val="Marquedecommentaire"/>
        </w:rPr>
        <w:t>Critical parameters shall be checked for their integrity before using them.</w:t>
      </w:r>
    </w:p>
    <w:p w14:paraId="3F77B298" w14:textId="77777777" w:rsidR="00774630" w:rsidRDefault="00774630" w:rsidP="00E91407">
      <w:pPr>
        <w:pStyle w:val="Commentaire"/>
      </w:pPr>
      <w:r>
        <w:rPr>
          <w:rStyle w:val="Marquedecommentaire"/>
        </w:rPr>
        <w:t>If integrity is compromised: safe mode</w:t>
      </w:r>
    </w:p>
  </w:comment>
  <w:comment w:id="2419" w:author="Damien Altmann" w:date="2020-03-11T18:17:00Z" w:initials="DA">
    <w:p w14:paraId="1EF0BE88" w14:textId="6768255A" w:rsidR="00774630" w:rsidRPr="00065CB5" w:rsidRDefault="00774630">
      <w:pPr>
        <w:pStyle w:val="Commentaire"/>
        <w:rPr>
          <w:lang w:val="fr-FR"/>
        </w:rPr>
      </w:pPr>
      <w:r>
        <w:rPr>
          <w:rStyle w:val="Marquedecommentaire"/>
        </w:rPr>
        <w:annotationRef/>
      </w:r>
      <w:r w:rsidRPr="00065CB5">
        <w:rPr>
          <w:lang w:val="fr-FR"/>
        </w:rPr>
        <w:t>HCH : clocks est utiliser à tous les niveau</w:t>
      </w:r>
    </w:p>
  </w:comment>
  <w:comment w:id="2445" w:author="Rafael Wehrmeister Padilha" w:date="2021-02-09T16:33:00Z" w:initials="RWP">
    <w:p w14:paraId="2D037034" w14:textId="3CCEBD2C" w:rsidR="00774630" w:rsidRDefault="00774630">
      <w:pPr>
        <w:pStyle w:val="Commentaire"/>
      </w:pPr>
      <w:r>
        <w:rPr>
          <w:rStyle w:val="Marquedecommentaire"/>
        </w:rPr>
        <w:annotationRef/>
      </w:r>
      <w:r>
        <w:t>Traça ok</w:t>
      </w:r>
    </w:p>
  </w:comment>
  <w:comment w:id="2463" w:author="Rafael Wehrmeister Padilha" w:date="2021-02-09T17:29:00Z" w:initials="RWP">
    <w:p w14:paraId="19C43F15" w14:textId="11B54E61" w:rsidR="00774630" w:rsidRDefault="00774630">
      <w:pPr>
        <w:pStyle w:val="Commentaire"/>
      </w:pPr>
      <w:r>
        <w:rPr>
          <w:rStyle w:val="Marquedecommentaire"/>
        </w:rPr>
        <w:annotationRef/>
      </w:r>
      <w:r>
        <w:t>Traça ok</w:t>
      </w:r>
    </w:p>
  </w:comment>
  <w:comment w:id="2490" w:author="Julien Pietrement" w:date="2021-02-11T11:02:00Z" w:initials="JP">
    <w:p w14:paraId="176D5FAA" w14:textId="6669CD6A" w:rsidR="00774630" w:rsidRDefault="00774630">
      <w:pPr>
        <w:pStyle w:val="Commentaire"/>
      </w:pPr>
      <w:r>
        <w:rPr>
          <w:rStyle w:val="Marquedecommentaire"/>
        </w:rPr>
        <w:annotationRef/>
      </w:r>
      <w:r>
        <w:t xml:space="preserve"> Meaning of the number of warning  or reset reason displayed ? Bug 189</w:t>
      </w:r>
    </w:p>
  </w:comment>
  <w:comment w:id="2491" w:author="Rafael Wehrmeister Padilha" w:date="2021-02-16T17:04:00Z" w:initials="RWP">
    <w:p w14:paraId="1A111E69" w14:textId="106BB97C" w:rsidR="00774630" w:rsidRDefault="00774630">
      <w:pPr>
        <w:pStyle w:val="Commentaire"/>
      </w:pPr>
      <w:r>
        <w:rPr>
          <w:rStyle w:val="Marquedecommentaire"/>
        </w:rPr>
        <w:annotationRef/>
      </w:r>
      <w:r>
        <w:t>It is to be done</w:t>
      </w:r>
    </w:p>
  </w:comment>
  <w:comment w:id="2560" w:author="Rafael Wehrmeister Padilha" w:date="2021-02-09T16:43:00Z" w:initials="RWP">
    <w:p w14:paraId="0403FB1F" w14:textId="122287BC" w:rsidR="00774630" w:rsidRDefault="00774630">
      <w:pPr>
        <w:pStyle w:val="Commentaire"/>
      </w:pPr>
      <w:r>
        <w:rPr>
          <w:rStyle w:val="Marquedecommentaire"/>
        </w:rPr>
        <w:annotationRef/>
      </w:r>
      <w:r>
        <w:t>Traça ok</w:t>
      </w:r>
    </w:p>
  </w:comment>
  <w:comment w:id="2593" w:author="Rafael Wehrmeister Padilha" w:date="2021-02-09T16:42:00Z" w:initials="RWP">
    <w:p w14:paraId="7B13DC36" w14:textId="307E92D3" w:rsidR="00774630" w:rsidRDefault="00774630">
      <w:pPr>
        <w:pStyle w:val="Commentaire"/>
      </w:pPr>
      <w:r>
        <w:rPr>
          <w:rStyle w:val="Marquedecommentaire"/>
        </w:rPr>
        <w:annotationRef/>
      </w:r>
      <w:r>
        <w:t>RSKAN 273: Must be in HSIS CU =&gt; to be checked</w:t>
      </w:r>
    </w:p>
  </w:comment>
  <w:comment w:id="2601" w:author="Rafael Wehrmeister Padilha" w:date="2021-02-09T17:02:00Z" w:initials="RWP">
    <w:p w14:paraId="5895AD72" w14:textId="786E191B" w:rsidR="00774630" w:rsidRDefault="00774630">
      <w:pPr>
        <w:pStyle w:val="Commentaire"/>
      </w:pPr>
      <w:r>
        <w:rPr>
          <w:rStyle w:val="Marquedecommentaire"/>
        </w:rPr>
        <w:annotationRef/>
      </w:r>
      <w:r>
        <w:t>Add a sort of link to HSIS CU</w:t>
      </w:r>
    </w:p>
  </w:comment>
  <w:comment w:id="2612" w:author="Rafael Wehrmeister Padilha" w:date="2021-02-09T17:18:00Z" w:initials="RWP">
    <w:p w14:paraId="3DA2CD73" w14:textId="0D684950" w:rsidR="00774630" w:rsidRDefault="00774630">
      <w:pPr>
        <w:pStyle w:val="Commentaire"/>
      </w:pPr>
      <w:r>
        <w:rPr>
          <w:rStyle w:val="Marquedecommentaire"/>
        </w:rPr>
        <w:annotationRef/>
      </w:r>
      <w:r>
        <w:t>Traça ok</w:t>
      </w:r>
    </w:p>
  </w:comment>
  <w:comment w:id="2631" w:author="Benjamin Roustan" w:date="2020-06-05T16:05:00Z" w:initials="BR">
    <w:p w14:paraId="08F2BE65" w14:textId="77777777" w:rsidR="00774630" w:rsidRDefault="00774630" w:rsidP="00DD64B4">
      <w:pPr>
        <w:pStyle w:val="Commentaire"/>
      </w:pPr>
      <w:r>
        <w:rPr>
          <w:rStyle w:val="Marquedecommentaire"/>
        </w:rPr>
        <w:annotationRef/>
      </w:r>
      <w:r>
        <w:t>Remove “and go to safe mode”</w:t>
      </w:r>
    </w:p>
    <w:p w14:paraId="637EEDD9" w14:textId="77777777" w:rsidR="00774630" w:rsidRDefault="00774630" w:rsidP="00DD64B4">
      <w:pPr>
        <w:pStyle w:val="Commentaire"/>
      </w:pPr>
    </w:p>
    <w:p w14:paraId="177790C6" w14:textId="77777777" w:rsidR="00774630" w:rsidRDefault="00774630" w:rsidP="00DD64B4">
      <w:pPr>
        <w:pStyle w:val="Commentaire"/>
      </w:pPr>
      <w:r>
        <w:t>+</w:t>
      </w:r>
    </w:p>
    <w:p w14:paraId="60F9C7D5" w14:textId="77777777" w:rsidR="00774630" w:rsidRDefault="00774630" w:rsidP="00DD64B4">
      <w:pPr>
        <w:pStyle w:val="Commentaire"/>
      </w:pPr>
      <w:r>
        <w:t>Add a spec:</w:t>
      </w:r>
    </w:p>
    <w:p w14:paraId="6974104A" w14:textId="77777777" w:rsidR="00774630" w:rsidRDefault="00774630" w:rsidP="00DD64B4">
      <w:pPr>
        <w:pStyle w:val="Commentaire"/>
      </w:pPr>
    </w:p>
    <w:p w14:paraId="24A1E5E3" w14:textId="77777777" w:rsidR="00774630" w:rsidRDefault="00774630" w:rsidP="00DD64B4">
      <w:pPr>
        <w:pStyle w:val="Commentaire"/>
      </w:pPr>
      <w:r>
        <w:t>Upon unexpected reset (watchdog triggered or exception of the MCU), the software shall go to safe mode</w:t>
      </w:r>
    </w:p>
  </w:comment>
  <w:comment w:id="2640" w:author="Rafael Wehrmeister Padilha" w:date="2021-02-09T17:18:00Z" w:initials="RWP">
    <w:p w14:paraId="50DC660A" w14:textId="3C76EF40" w:rsidR="00774630" w:rsidRDefault="00774630">
      <w:pPr>
        <w:pStyle w:val="Commentaire"/>
      </w:pPr>
      <w:r>
        <w:rPr>
          <w:rStyle w:val="Marquedecommentaire"/>
        </w:rPr>
        <w:annotationRef/>
      </w:r>
      <w:r>
        <w:t>Traça ok</w:t>
      </w:r>
    </w:p>
  </w:comment>
  <w:comment w:id="2652" w:author="Rafael Wehrmeister Padilha" w:date="2021-02-09T17:43:00Z" w:initials="RWP">
    <w:p w14:paraId="54FB2421" w14:textId="2FCF8D00" w:rsidR="00774630" w:rsidRDefault="00774630">
      <w:pPr>
        <w:pStyle w:val="Commentaire"/>
      </w:pPr>
      <w:r>
        <w:rPr>
          <w:rStyle w:val="Marquedecommentaire"/>
        </w:rPr>
        <w:annotationRef/>
      </w:r>
      <w:r>
        <w:t>Traça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7497A5" w15:done="0"/>
  <w15:commentEx w15:paraId="7285F5C4" w15:done="0"/>
  <w15:commentEx w15:paraId="77756A36" w15:paraIdParent="7285F5C4" w15:done="0"/>
  <w15:commentEx w15:paraId="6315630A" w15:done="0"/>
  <w15:commentEx w15:paraId="1901EEAA" w15:paraIdParent="6315630A" w15:done="0"/>
  <w15:commentEx w15:paraId="45671EC5" w15:done="0"/>
  <w15:commentEx w15:paraId="664D32CC" w15:done="0"/>
  <w15:commentEx w15:paraId="2B9B9D05" w15:done="0"/>
  <w15:commentEx w15:paraId="15B16D82" w15:done="0"/>
  <w15:commentEx w15:paraId="24D16168" w15:done="0"/>
  <w15:commentEx w15:paraId="2652A9AF" w15:paraIdParent="24D16168" w15:done="0"/>
  <w15:commentEx w15:paraId="7E06E1B8" w15:done="0"/>
  <w15:commentEx w15:paraId="7E0FD668" w15:done="0"/>
  <w15:commentEx w15:paraId="0B804F61" w15:done="0"/>
  <w15:commentEx w15:paraId="4D77111E" w15:done="0"/>
  <w15:commentEx w15:paraId="5108FB40" w15:done="0"/>
  <w15:commentEx w15:paraId="1A74F249" w15:done="0"/>
  <w15:commentEx w15:paraId="6AA59ACF" w15:done="0"/>
  <w15:commentEx w15:paraId="68E528B0" w15:done="0"/>
  <w15:commentEx w15:paraId="0467B5AC" w15:done="0"/>
  <w15:commentEx w15:paraId="4E62CEED" w15:done="0"/>
  <w15:commentEx w15:paraId="342D9540" w15:done="0"/>
  <w15:commentEx w15:paraId="3BBFA0BB" w15:done="0"/>
  <w15:commentEx w15:paraId="316AA7C8" w15:done="0"/>
  <w15:commentEx w15:paraId="360DBFCE" w15:paraIdParent="316AA7C8" w15:done="0"/>
  <w15:commentEx w15:paraId="2FB89037" w15:done="0"/>
  <w15:commentEx w15:paraId="4446BF71" w15:done="0"/>
  <w15:commentEx w15:paraId="53314B8E" w15:done="0"/>
  <w15:commentEx w15:paraId="59E45FBB" w15:done="0"/>
  <w15:commentEx w15:paraId="58ACC80D" w15:done="0"/>
  <w15:commentEx w15:paraId="09222653" w15:done="0"/>
  <w15:commentEx w15:paraId="317CA6F3" w15:done="0"/>
  <w15:commentEx w15:paraId="57BC7FF0" w15:done="0"/>
  <w15:commentEx w15:paraId="268C2073" w15:done="0"/>
  <w15:commentEx w15:paraId="2190C1CA" w15:done="0"/>
  <w15:commentEx w15:paraId="2E5E9365" w15:done="0"/>
  <w15:commentEx w15:paraId="314DEFEE" w15:done="0"/>
  <w15:commentEx w15:paraId="0FBE7D17" w15:done="0"/>
  <w15:commentEx w15:paraId="1972C0DF" w15:done="0"/>
  <w15:commentEx w15:paraId="7AA08BE3" w15:done="0"/>
  <w15:commentEx w15:paraId="648DFD9B" w15:done="0"/>
  <w15:commentEx w15:paraId="25B41606" w15:paraIdParent="648DFD9B" w15:done="0"/>
  <w15:commentEx w15:paraId="713B9FC6" w15:done="0"/>
  <w15:commentEx w15:paraId="176D5D27" w15:done="0"/>
  <w15:commentEx w15:paraId="3DE83355" w15:paraIdParent="176D5D27" w15:done="0"/>
  <w15:commentEx w15:paraId="02666872" w15:done="0"/>
  <w15:commentEx w15:paraId="3F77B298" w15:done="0"/>
  <w15:commentEx w15:paraId="1EF0BE88" w15:done="0"/>
  <w15:commentEx w15:paraId="2D037034" w15:done="0"/>
  <w15:commentEx w15:paraId="19C43F15" w15:done="0"/>
  <w15:commentEx w15:paraId="176D5FAA" w15:done="0"/>
  <w15:commentEx w15:paraId="1A111E69" w15:paraIdParent="176D5FAA" w15:done="0"/>
  <w15:commentEx w15:paraId="0403FB1F" w15:done="0"/>
  <w15:commentEx w15:paraId="7B13DC36" w15:done="0"/>
  <w15:commentEx w15:paraId="5895AD72" w15:done="0"/>
  <w15:commentEx w15:paraId="3DA2CD73" w15:done="0"/>
  <w15:commentEx w15:paraId="24A1E5E3" w15:done="0"/>
  <w15:commentEx w15:paraId="50DC660A" w15:done="0"/>
  <w15:commentEx w15:paraId="54FB24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5327A" w16cex:dateUtc="2021-02-03T13:32:00Z"/>
  <w16cex:commentExtensible w16cex:durableId="23C571C7" w16cex:dateUtc="2021-02-03T18:02:00Z"/>
  <w16cex:commentExtensible w16cex:durableId="23E109C1" w16cex:dateUtc="2021-02-24T16:21:00Z"/>
  <w16cex:commentExtensible w16cex:durableId="23C571DE" w16cex:dateUtc="2021-02-03T18:02:00Z"/>
  <w16cex:commentExtensible w16cex:durableId="23E109D1" w16cex:dateUtc="2021-02-24T16:22:00Z"/>
  <w16cex:commentExtensible w16cex:durableId="23E109DC" w16cex:dateUtc="2021-02-24T16:22:00Z"/>
  <w16cex:commentExtensible w16cex:durableId="23E11576" w16cex:dateUtc="2021-02-24T17:12:00Z"/>
  <w16cex:commentExtensible w16cex:durableId="23E116D6" w16cex:dateUtc="2021-02-24T17:17:00Z"/>
  <w16cex:commentExtensible w16cex:durableId="23CD2828" w16cex:dateUtc="2021-02-09T14:26:00Z"/>
  <w16cex:commentExtensible w16cex:durableId="23CE78D7" w16cex:dateUtc="2021-02-10T14:23:00Z"/>
  <w16cex:commentExtensible w16cex:durableId="23D67A4E" w16cex:dateUtc="2021-02-16T16:07:00Z"/>
  <w16cex:commentExtensible w16cex:durableId="23CD43B8" w16cex:dateUtc="2021-02-09T16:24:00Z"/>
  <w16cex:commentExtensible w16cex:durableId="23E115CC" w16cex:dateUtc="2021-02-24T17:13:00Z"/>
  <w16cex:commentExtensible w16cex:durableId="23CD42A6" w16cex:dateUtc="2021-02-09T16:19:00Z"/>
  <w16cex:commentExtensible w16cex:durableId="23C54B39" w16cex:dateUtc="2021-02-03T15:18:00Z"/>
  <w16cex:commentExtensible w16cex:durableId="23CD3F43" w16cex:dateUtc="2021-02-09T16:05:00Z"/>
  <w16cex:commentExtensible w16cex:durableId="23E1162B" w16cex:dateUtc="2021-02-24T17:15:00Z"/>
  <w16cex:commentExtensible w16cex:durableId="23E117E0" w16cex:dateUtc="2021-02-24T17:22:00Z"/>
  <w16cex:commentExtensible w16cex:durableId="23CD3302" w16cex:dateUtc="2021-02-09T15:12:00Z"/>
  <w16cex:commentExtensible w16cex:durableId="23E1181E" w16cex:dateUtc="2021-02-24T17:23:00Z"/>
  <w16cex:commentExtensible w16cex:durableId="23CD355C" w16cex:dateUtc="2021-02-09T15:22:00Z"/>
  <w16cex:commentExtensible w16cex:durableId="23E1176C" w16cex:dateUtc="2021-02-24T17:20:00Z"/>
  <w16cex:commentExtensible w16cex:durableId="23E1179F" w16cex:dateUtc="2021-02-24T17:21:00Z"/>
  <w16cex:commentExtensible w16cex:durableId="23CF855E" w16cex:dateUtc="2021-02-11T09:28:00Z"/>
  <w16cex:commentExtensible w16cex:durableId="23D67A01" w16cex:dateUtc="2021-02-16T16:06:00Z"/>
  <w16cex:commentExtensible w16cex:durableId="23CD2D3B" w16cex:dateUtc="2021-02-09T14:48:00Z"/>
  <w16cex:commentExtensible w16cex:durableId="23CF7840" w16cex:dateUtc="2021-02-11T08:32:00Z"/>
  <w16cex:commentExtensible w16cex:durableId="23CD23AA" w16cex:dateUtc="2021-02-09T14:07:00Z"/>
  <w16cex:commentExtensible w16cex:durableId="23CF7852" w16cex:dateUtc="2021-02-11T08:33:00Z"/>
  <w16cex:commentExtensible w16cex:durableId="23F5A442" w16cex:dateUtc="2021-03-12T07:26:00Z"/>
  <w16cex:commentExtensible w16cex:durableId="23F5A4B6" w16cex:dateUtc="2021-03-12T07:28:00Z"/>
  <w16cex:commentExtensible w16cex:durableId="23F5A2CC" w16cex:dateUtc="2021-03-12T07:20:00Z"/>
  <w16cex:commentExtensible w16cex:durableId="23F5A30F" w16cex:dateUtc="2021-03-12T07:21:00Z"/>
  <w16cex:commentExtensible w16cex:durableId="237DAA30" w16cex:dateUtc="2020-12-11T07:19:00Z"/>
  <w16cex:commentExtensible w16cex:durableId="23CD38C9" w16cex:dateUtc="2021-02-09T15:37:00Z"/>
  <w16cex:commentExtensible w16cex:durableId="237DB367" w16cex:dateUtc="2020-12-11T07:59:00Z"/>
  <w16cex:commentExtensible w16cex:durableId="23D67ECF" w16cex:dateUtc="2021-02-16T16:26:00Z"/>
  <w16cex:commentExtensible w16cex:durableId="23CD387A" w16cex:dateUtc="2021-02-09T15:36:00Z"/>
  <w16cex:commentExtensible w16cex:durableId="2284ED03" w16cex:dateUtc="2020-06-05T14:10:00Z"/>
  <w16cex:commentExtensible w16cex:durableId="23CD37D2" w16cex:dateUtc="2021-02-09T15:33:00Z"/>
  <w16cex:commentExtensible w16cex:durableId="23CD450F" w16cex:dateUtc="2021-02-09T16:29:00Z"/>
  <w16cex:commentExtensible w16cex:durableId="23CF8D2B" w16cex:dateUtc="2021-02-11T10:02:00Z"/>
  <w16cex:commentExtensible w16cex:durableId="23D6798B" w16cex:dateUtc="2021-02-16T16:04:00Z"/>
  <w16cex:commentExtensible w16cex:durableId="23CD3A40" w16cex:dateUtc="2021-02-09T15:43:00Z"/>
  <w16cex:commentExtensible w16cex:durableId="23CD39FC" w16cex:dateUtc="2021-02-09T15:42:00Z"/>
  <w16cex:commentExtensible w16cex:durableId="23CD3E98" w16cex:dateUtc="2021-02-09T16:02:00Z"/>
  <w16cex:commentExtensible w16cex:durableId="23CD425A" w16cex:dateUtc="2021-02-09T16:18:00Z"/>
  <w16cex:commentExtensible w16cex:durableId="2284EBAC" w16cex:dateUtc="2020-06-05T14:05:00Z"/>
  <w16cex:commentExtensible w16cex:durableId="23CD4262" w16cex:dateUtc="2021-02-09T16:18:00Z"/>
  <w16cex:commentExtensible w16cex:durableId="23CD484E" w16cex:dateUtc="2021-02-09T1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7497A5" w16cid:durableId="23C5327A"/>
  <w16cid:commentId w16cid:paraId="7285F5C4" w16cid:durableId="23C571C7"/>
  <w16cid:commentId w16cid:paraId="77756A36" w16cid:durableId="23E109C1"/>
  <w16cid:commentId w16cid:paraId="6315630A" w16cid:durableId="23C571DE"/>
  <w16cid:commentId w16cid:paraId="1901EEAA" w16cid:durableId="23E109D1"/>
  <w16cid:commentId w16cid:paraId="45671EC5" w16cid:durableId="23E109DC"/>
  <w16cid:commentId w16cid:paraId="664D32CC" w16cid:durableId="23E11576"/>
  <w16cid:commentId w16cid:paraId="2B9B9D05" w16cid:durableId="23E116D6"/>
  <w16cid:commentId w16cid:paraId="15B16D82" w16cid:durableId="23CD2828"/>
  <w16cid:commentId w16cid:paraId="24D16168" w16cid:durableId="23CE78D7"/>
  <w16cid:commentId w16cid:paraId="2652A9AF" w16cid:durableId="23D67A4E"/>
  <w16cid:commentId w16cid:paraId="7E06E1B8" w16cid:durableId="23CD43B8"/>
  <w16cid:commentId w16cid:paraId="7E0FD668" w16cid:durableId="23E115CC"/>
  <w16cid:commentId w16cid:paraId="0B804F61" w16cid:durableId="23CD42A6"/>
  <w16cid:commentId w16cid:paraId="4D77111E" w16cid:durableId="23C54B39"/>
  <w16cid:commentId w16cid:paraId="5108FB40" w16cid:durableId="23CD3F43"/>
  <w16cid:commentId w16cid:paraId="1A74F249" w16cid:durableId="23E1162B"/>
  <w16cid:commentId w16cid:paraId="6AA59ACF" w16cid:durableId="23E117E0"/>
  <w16cid:commentId w16cid:paraId="68E528B0" w16cid:durableId="23CD3302"/>
  <w16cid:commentId w16cid:paraId="0467B5AC" w16cid:durableId="23E1181E"/>
  <w16cid:commentId w16cid:paraId="4E62CEED" w16cid:durableId="23CD355C"/>
  <w16cid:commentId w16cid:paraId="342D9540" w16cid:durableId="23E1176C"/>
  <w16cid:commentId w16cid:paraId="3BBFA0BB" w16cid:durableId="23E1179F"/>
  <w16cid:commentId w16cid:paraId="316AA7C8" w16cid:durableId="23CF855E"/>
  <w16cid:commentId w16cid:paraId="360DBFCE" w16cid:durableId="23D67A01"/>
  <w16cid:commentId w16cid:paraId="2FB89037" w16cid:durableId="23CD2D3B"/>
  <w16cid:commentId w16cid:paraId="4446BF71" w16cid:durableId="23CF7840"/>
  <w16cid:commentId w16cid:paraId="53314B8E" w16cid:durableId="23CD23AA"/>
  <w16cid:commentId w16cid:paraId="59E45FBB" w16cid:durableId="23CF7852"/>
  <w16cid:commentId w16cid:paraId="58ACC80D" w16cid:durableId="2213A9FE"/>
  <w16cid:commentId w16cid:paraId="09222653" w16cid:durableId="2213A9EF"/>
  <w16cid:commentId w16cid:paraId="317CA6F3" w16cid:durableId="2213A9DC"/>
  <w16cid:commentId w16cid:paraId="57BC7FF0" w16cid:durableId="2219DCF4"/>
  <w16cid:commentId w16cid:paraId="268C2073" w16cid:durableId="2219DCF5"/>
  <w16cid:commentId w16cid:paraId="2190C1CA" w16cid:durableId="23F5A442"/>
  <w16cid:commentId w16cid:paraId="2E5E9365" w16cid:durableId="23F5A4B6"/>
  <w16cid:commentId w16cid:paraId="314DEFEE" w16cid:durableId="23F5A2CC"/>
  <w16cid:commentId w16cid:paraId="0FBE7D17" w16cid:durableId="23F5A30F"/>
  <w16cid:commentId w16cid:paraId="1972C0DF" w16cid:durableId="2213AA13"/>
  <w16cid:commentId w16cid:paraId="7AA08BE3" w16cid:durableId="2213A99A"/>
  <w16cid:commentId w16cid:paraId="648DFD9B" w16cid:durableId="237DAA30"/>
  <w16cid:commentId w16cid:paraId="25B41606" w16cid:durableId="23CD38C9"/>
  <w16cid:commentId w16cid:paraId="713B9FC6" w16cid:durableId="2219DCF8"/>
  <w16cid:commentId w16cid:paraId="176D5D27" w16cid:durableId="237DB367"/>
  <w16cid:commentId w16cid:paraId="3DE83355" w16cid:durableId="23D67ECF"/>
  <w16cid:commentId w16cid:paraId="02666872" w16cid:durableId="23CD387A"/>
  <w16cid:commentId w16cid:paraId="3F77B298" w16cid:durableId="2284ED03"/>
  <w16cid:commentId w16cid:paraId="1EF0BE88" w16cid:durableId="2213A9BE"/>
  <w16cid:commentId w16cid:paraId="2D037034" w16cid:durableId="23CD37D2"/>
  <w16cid:commentId w16cid:paraId="19C43F15" w16cid:durableId="23CD450F"/>
  <w16cid:commentId w16cid:paraId="176D5FAA" w16cid:durableId="23CF8D2B"/>
  <w16cid:commentId w16cid:paraId="1A111E69" w16cid:durableId="23D6798B"/>
  <w16cid:commentId w16cid:paraId="0403FB1F" w16cid:durableId="23CD3A40"/>
  <w16cid:commentId w16cid:paraId="7B13DC36" w16cid:durableId="23CD39FC"/>
  <w16cid:commentId w16cid:paraId="5895AD72" w16cid:durableId="23CD3E98"/>
  <w16cid:commentId w16cid:paraId="3DA2CD73" w16cid:durableId="23CD425A"/>
  <w16cid:commentId w16cid:paraId="24A1E5E3" w16cid:durableId="2284EBAC"/>
  <w16cid:commentId w16cid:paraId="50DC660A" w16cid:durableId="23CD4262"/>
  <w16cid:commentId w16cid:paraId="54FB2421" w16cid:durableId="23CD48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1B85D" w14:textId="77777777" w:rsidR="00774630" w:rsidRDefault="00774630" w:rsidP="006F6717">
      <w:r>
        <w:separator/>
      </w:r>
    </w:p>
  </w:endnote>
  <w:endnote w:type="continuationSeparator" w:id="0">
    <w:p w14:paraId="44282259" w14:textId="77777777" w:rsidR="00774630" w:rsidRDefault="00774630" w:rsidP="006F6717">
      <w:r>
        <w:continuationSeparator/>
      </w:r>
    </w:p>
  </w:endnote>
  <w:endnote w:type="continuationNotice" w:id="1">
    <w:p w14:paraId="5B9215C7" w14:textId="77777777" w:rsidR="00774630" w:rsidRDefault="007746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B38CD" w14:textId="77777777" w:rsidR="00774630" w:rsidRPr="00EC15EA" w:rsidRDefault="00774630" w:rsidP="00EC15EA">
    <w:pPr>
      <w:pStyle w:val="Pieddepage"/>
      <w:tabs>
        <w:tab w:val="clear" w:pos="4536"/>
        <w:tab w:val="clear" w:pos="9072"/>
        <w:tab w:val="left" w:pos="1260"/>
        <w:tab w:val="left" w:pos="3465"/>
        <w:tab w:val="right" w:pos="10466"/>
      </w:tabs>
      <w:ind w:left="-567" w:right="-284"/>
      <w:jc w:val="center"/>
      <w:rPr>
        <w:sz w:val="20"/>
        <w:szCs w:val="20"/>
      </w:rPr>
    </w:pPr>
    <w:r w:rsidRPr="00EC15EA">
      <w:rPr>
        <w:sz w:val="20"/>
        <w:szCs w:val="20"/>
      </w:rPr>
      <w:t>-This document is the sole property of UroMems and cannot be reproduced without written consent from UroMems-</w:t>
    </w:r>
  </w:p>
  <w:p w14:paraId="225ECCF1" w14:textId="37C666C2" w:rsidR="00774630" w:rsidRPr="00EC15EA" w:rsidRDefault="00774630" w:rsidP="00EC15EA">
    <w:pPr>
      <w:pStyle w:val="Pieddepage"/>
      <w:tabs>
        <w:tab w:val="clear" w:pos="4536"/>
        <w:tab w:val="clear" w:pos="9072"/>
        <w:tab w:val="left" w:pos="1260"/>
      </w:tabs>
      <w:ind w:right="-426"/>
      <w:jc w:val="center"/>
      <w:rPr>
        <w:sz w:val="20"/>
        <w:szCs w:val="20"/>
      </w:rPr>
    </w:pPr>
    <w:r w:rsidRPr="00EC15EA">
      <w:rPr>
        <w:sz w:val="20"/>
        <w:szCs w:val="20"/>
      </w:rPr>
      <w:t>F</w:t>
    </w:r>
    <w:r>
      <w:rPr>
        <w:sz w:val="20"/>
        <w:szCs w:val="20"/>
      </w:rPr>
      <w:t>428</w:t>
    </w:r>
    <w:r w:rsidRPr="00EC15EA">
      <w:rPr>
        <w:sz w:val="20"/>
        <w:szCs w:val="20"/>
      </w:rPr>
      <w:t xml:space="preserve"> Revision A</w:t>
    </w:r>
    <w:r w:rsidRPr="00EC15EA">
      <w:rPr>
        <w:sz w:val="20"/>
        <w:szCs w:val="20"/>
      </w:rPr>
      <w:tab/>
    </w:r>
    <w:r w:rsidRPr="00EC15EA">
      <w:rPr>
        <w:sz w:val="20"/>
        <w:szCs w:val="20"/>
      </w:rPr>
      <w:tab/>
    </w:r>
    <w:r w:rsidRPr="00EC15EA">
      <w:rPr>
        <w:sz w:val="20"/>
        <w:szCs w:val="20"/>
      </w:rPr>
      <w:tab/>
    </w:r>
    <w:r w:rsidRPr="00EC15EA">
      <w:rPr>
        <w:sz w:val="20"/>
        <w:szCs w:val="20"/>
      </w:rPr>
      <w:tab/>
    </w:r>
    <w:r w:rsidRPr="00EC15EA">
      <w:rPr>
        <w:sz w:val="20"/>
        <w:szCs w:val="20"/>
      </w:rPr>
      <w:tab/>
    </w:r>
    <w:r w:rsidRPr="00EC15EA">
      <w:rPr>
        <w:sz w:val="20"/>
        <w:szCs w:val="20"/>
      </w:rPr>
      <w:tab/>
    </w:r>
    <w:r w:rsidRPr="00EC15EA">
      <w:rPr>
        <w:sz w:val="20"/>
        <w:szCs w:val="20"/>
      </w:rPr>
      <w:tab/>
    </w:r>
    <w:r w:rsidRPr="00EC15EA">
      <w:rPr>
        <w:sz w:val="20"/>
        <w:szCs w:val="20"/>
      </w:rPr>
      <w:tab/>
    </w:r>
    <w:r w:rsidRPr="00EC15EA">
      <w:rPr>
        <w:sz w:val="20"/>
        <w:szCs w:val="20"/>
      </w:rPr>
      <w:tab/>
    </w:r>
    <w:r w:rsidRPr="00EC15EA">
      <w:rPr>
        <w:sz w:val="20"/>
        <w:szCs w:val="20"/>
      </w:rPr>
      <w:tab/>
    </w:r>
    <w:r w:rsidRPr="00EC15EA">
      <w:rPr>
        <w:sz w:val="20"/>
        <w:szCs w:val="20"/>
      </w:rPr>
      <w:tab/>
    </w:r>
    <w:r w:rsidRPr="00EC15EA">
      <w:rPr>
        <w:sz w:val="20"/>
        <w:szCs w:val="20"/>
      </w:rPr>
      <w:tab/>
      <w:t xml:space="preserve">Page </w:t>
    </w:r>
    <w:r w:rsidRPr="00EC15EA">
      <w:rPr>
        <w:sz w:val="20"/>
        <w:szCs w:val="20"/>
      </w:rPr>
      <w:fldChar w:fldCharType="begin"/>
    </w:r>
    <w:r w:rsidRPr="00EC15EA">
      <w:rPr>
        <w:sz w:val="20"/>
        <w:szCs w:val="20"/>
      </w:rPr>
      <w:instrText>PAGE  \* Arabic  \* MERGEFORMAT</w:instrText>
    </w:r>
    <w:r w:rsidRPr="00EC15EA">
      <w:rPr>
        <w:sz w:val="20"/>
        <w:szCs w:val="20"/>
      </w:rPr>
      <w:fldChar w:fldCharType="separate"/>
    </w:r>
    <w:r>
      <w:rPr>
        <w:noProof/>
        <w:sz w:val="20"/>
        <w:szCs w:val="20"/>
      </w:rPr>
      <w:t>26</w:t>
    </w:r>
    <w:r w:rsidRPr="00EC15EA">
      <w:rPr>
        <w:sz w:val="20"/>
        <w:szCs w:val="20"/>
      </w:rPr>
      <w:fldChar w:fldCharType="end"/>
    </w:r>
    <w:r w:rsidRPr="00EC15EA">
      <w:rPr>
        <w:sz w:val="20"/>
        <w:szCs w:val="20"/>
      </w:rPr>
      <w:t>/</w:t>
    </w:r>
    <w:r w:rsidRPr="00EC15EA">
      <w:rPr>
        <w:sz w:val="20"/>
        <w:szCs w:val="20"/>
      </w:rPr>
      <w:fldChar w:fldCharType="begin"/>
    </w:r>
    <w:r w:rsidRPr="00EC15EA">
      <w:rPr>
        <w:sz w:val="20"/>
        <w:szCs w:val="20"/>
      </w:rPr>
      <w:instrText xml:space="preserve"> SECTIONPAGES   \* MERGEFORMAT </w:instrText>
    </w:r>
    <w:r w:rsidRPr="00EC15EA">
      <w:rPr>
        <w:sz w:val="20"/>
        <w:szCs w:val="20"/>
      </w:rPr>
      <w:fldChar w:fldCharType="separate"/>
    </w:r>
    <w:r w:rsidR="002A7FD5">
      <w:rPr>
        <w:noProof/>
        <w:sz w:val="20"/>
        <w:szCs w:val="20"/>
      </w:rPr>
      <w:t>26</w:t>
    </w:r>
    <w:r w:rsidRPr="00EC15EA">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8B5CF" w14:textId="77777777" w:rsidR="00774630" w:rsidRPr="00EC15EA" w:rsidRDefault="00774630" w:rsidP="00EC15EA">
    <w:pPr>
      <w:pStyle w:val="Pieddepage"/>
      <w:tabs>
        <w:tab w:val="clear" w:pos="4536"/>
        <w:tab w:val="clear" w:pos="9072"/>
        <w:tab w:val="left" w:pos="1260"/>
        <w:tab w:val="left" w:pos="3465"/>
        <w:tab w:val="right" w:pos="10466"/>
      </w:tabs>
      <w:ind w:left="-567" w:right="-284"/>
      <w:jc w:val="center"/>
      <w:rPr>
        <w:sz w:val="20"/>
        <w:szCs w:val="20"/>
      </w:rPr>
    </w:pPr>
    <w:r w:rsidRPr="00EC15EA">
      <w:rPr>
        <w:sz w:val="20"/>
        <w:szCs w:val="20"/>
      </w:rPr>
      <w:t>-This document is the sole property of UroMems and cannot be reproduced without written consent from UroMems-</w:t>
    </w:r>
  </w:p>
  <w:p w14:paraId="6B73A5F5" w14:textId="5B59C95F" w:rsidR="00774630" w:rsidRPr="00EC15EA" w:rsidRDefault="00774630" w:rsidP="00EC15EA">
    <w:pPr>
      <w:pStyle w:val="Pieddepage"/>
      <w:tabs>
        <w:tab w:val="clear" w:pos="4536"/>
        <w:tab w:val="clear" w:pos="9072"/>
        <w:tab w:val="left" w:pos="1260"/>
      </w:tabs>
      <w:ind w:right="-426"/>
      <w:jc w:val="right"/>
      <w:rPr>
        <w:sz w:val="20"/>
        <w:szCs w:val="20"/>
      </w:rPr>
    </w:pPr>
    <w:r w:rsidRPr="00EC15EA">
      <w:rPr>
        <w:sz w:val="20"/>
        <w:szCs w:val="20"/>
      </w:rPr>
      <w:t xml:space="preserve">Page </w:t>
    </w:r>
    <w:r>
      <w:rPr>
        <w:sz w:val="20"/>
        <w:szCs w:val="20"/>
      </w:rPr>
      <w:t>1</w:t>
    </w:r>
    <w:r w:rsidRPr="00EC15EA">
      <w:rPr>
        <w:sz w:val="20"/>
        <w:szCs w:val="20"/>
      </w:rPr>
      <w:t>/</w:t>
    </w:r>
    <w:r w:rsidRPr="00EC15EA">
      <w:rPr>
        <w:sz w:val="20"/>
        <w:szCs w:val="20"/>
      </w:rPr>
      <w:fldChar w:fldCharType="begin"/>
    </w:r>
    <w:r w:rsidRPr="00EC15EA">
      <w:rPr>
        <w:sz w:val="20"/>
        <w:szCs w:val="20"/>
      </w:rPr>
      <w:instrText xml:space="preserve"> SECTIONPAGES   \* MERGEFORMAT </w:instrText>
    </w:r>
    <w:r w:rsidRPr="00EC15EA">
      <w:rPr>
        <w:sz w:val="20"/>
        <w:szCs w:val="20"/>
      </w:rPr>
      <w:fldChar w:fldCharType="separate"/>
    </w:r>
    <w:r w:rsidR="002A7FD5">
      <w:rPr>
        <w:noProof/>
        <w:sz w:val="20"/>
        <w:szCs w:val="20"/>
      </w:rPr>
      <w:t>1</w:t>
    </w:r>
    <w:r w:rsidRPr="00EC15EA">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185A2" w14:textId="77777777" w:rsidR="00774630" w:rsidRDefault="00774630" w:rsidP="006F6717">
      <w:r>
        <w:separator/>
      </w:r>
    </w:p>
  </w:footnote>
  <w:footnote w:type="continuationSeparator" w:id="0">
    <w:p w14:paraId="425A544F" w14:textId="77777777" w:rsidR="00774630" w:rsidRDefault="00774630" w:rsidP="006F6717">
      <w:r>
        <w:continuationSeparator/>
      </w:r>
    </w:p>
  </w:footnote>
  <w:footnote w:type="continuationNotice" w:id="1">
    <w:p w14:paraId="119C8A25" w14:textId="77777777" w:rsidR="00774630" w:rsidRDefault="007746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3747"/>
      <w:gridCol w:w="3628"/>
    </w:tblGrid>
    <w:tr w:rsidR="00774630" w:rsidRPr="00EB26C7" w14:paraId="05908599" w14:textId="77777777" w:rsidTr="00586FDC">
      <w:tc>
        <w:tcPr>
          <w:tcW w:w="3307" w:type="dxa"/>
        </w:tcPr>
        <w:p w14:paraId="7F7CC2D2" w14:textId="77777777" w:rsidR="00774630" w:rsidRPr="00EB26C7" w:rsidRDefault="00774630" w:rsidP="00586FDC">
          <w:pPr>
            <w:pStyle w:val="En-tte"/>
            <w:jc w:val="center"/>
            <w:rPr>
              <w:b/>
              <w:smallCaps/>
              <w:sz w:val="20"/>
            </w:rPr>
          </w:pPr>
          <w:r w:rsidRPr="00EB26C7">
            <w:rPr>
              <w:b/>
              <w:smallCaps/>
              <w:noProof/>
              <w:sz w:val="20"/>
              <w:lang w:val="fr-FR" w:eastAsia="fr-FR" w:bidi="ar-SA"/>
            </w:rPr>
            <w:drawing>
              <wp:inline distT="0" distB="0" distL="0" distR="0" wp14:anchorId="2944CBB0" wp14:editId="4F46DCE7">
                <wp:extent cx="754596" cy="438150"/>
                <wp:effectExtent l="0" t="0" r="7620" b="0"/>
                <wp:docPr id="1"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oMems Logo.png"/>
                        <pic:cNvPicPr/>
                      </pic:nvPicPr>
                      <pic:blipFill>
                        <a:blip r:embed="rId1">
                          <a:extLst>
                            <a:ext uri="{28A0092B-C50C-407E-A947-70E740481C1C}">
                              <a14:useLocalDpi xmlns:a14="http://schemas.microsoft.com/office/drawing/2010/main" val="0"/>
                            </a:ext>
                          </a:extLst>
                        </a:blip>
                        <a:stretch>
                          <a:fillRect/>
                        </a:stretch>
                      </pic:blipFill>
                      <pic:spPr>
                        <a:xfrm>
                          <a:off x="0" y="0"/>
                          <a:ext cx="756476" cy="439242"/>
                        </a:xfrm>
                        <a:prstGeom prst="rect">
                          <a:avLst/>
                        </a:prstGeom>
                      </pic:spPr>
                    </pic:pic>
                  </a:graphicData>
                </a:graphic>
              </wp:inline>
            </w:drawing>
          </w:r>
        </w:p>
      </w:tc>
      <w:tc>
        <w:tcPr>
          <w:tcW w:w="7375" w:type="dxa"/>
          <w:gridSpan w:val="2"/>
          <w:vAlign w:val="center"/>
        </w:tcPr>
        <w:p w14:paraId="704AEDC5" w14:textId="7D261A45" w:rsidR="00774630" w:rsidRPr="00EB26C7" w:rsidRDefault="00774630" w:rsidP="005211B4">
          <w:pPr>
            <w:pStyle w:val="En-tte"/>
            <w:jc w:val="center"/>
            <w:rPr>
              <w:rFonts w:asciiTheme="majorHAnsi" w:hAnsiTheme="majorHAnsi"/>
              <w:b/>
              <w:sz w:val="20"/>
            </w:rPr>
          </w:pPr>
          <w:r w:rsidRPr="004E5944">
            <w:rPr>
              <w:rFonts w:asciiTheme="majorHAnsi" w:hAnsiTheme="majorHAnsi"/>
              <w:b/>
              <w:sz w:val="24"/>
              <w:szCs w:val="24"/>
            </w:rPr>
            <w:t xml:space="preserve">Software </w:t>
          </w:r>
          <w:r>
            <w:rPr>
              <w:rFonts w:asciiTheme="majorHAnsi" w:hAnsiTheme="majorHAnsi"/>
              <w:b/>
              <w:sz w:val="24"/>
              <w:szCs w:val="24"/>
            </w:rPr>
            <w:t>Requirements Specifications - CU</w:t>
          </w:r>
        </w:p>
      </w:tc>
    </w:tr>
    <w:tr w:rsidR="00774630" w:rsidRPr="00EB26C7" w14:paraId="5E98D4C0" w14:textId="77777777" w:rsidTr="00191DC6">
      <w:tc>
        <w:tcPr>
          <w:tcW w:w="3307" w:type="dxa"/>
          <w:vAlign w:val="center"/>
        </w:tcPr>
        <w:p w14:paraId="1461E8C5" w14:textId="2E08BFFF" w:rsidR="00774630" w:rsidRPr="00EB26C7" w:rsidRDefault="00774630" w:rsidP="00586FDC">
          <w:pPr>
            <w:pStyle w:val="En-tte"/>
            <w:tabs>
              <w:tab w:val="clear" w:pos="4536"/>
              <w:tab w:val="center" w:pos="-363"/>
            </w:tabs>
            <w:jc w:val="center"/>
            <w:rPr>
              <w:rFonts w:asciiTheme="majorHAnsi" w:hAnsiTheme="majorHAnsi"/>
              <w:b/>
              <w:smallCaps/>
              <w:sz w:val="20"/>
              <w:szCs w:val="20"/>
              <w:lang w:eastAsia="fr-FR"/>
            </w:rPr>
          </w:pPr>
          <w:r>
            <w:rPr>
              <w:rFonts w:asciiTheme="majorHAnsi" w:hAnsiTheme="majorHAnsi"/>
              <w:b/>
              <w:smallCaps/>
              <w:sz w:val="20"/>
              <w:szCs w:val="20"/>
            </w:rPr>
            <w:t>EAUS</w:t>
          </w:r>
        </w:p>
      </w:tc>
      <w:tc>
        <w:tcPr>
          <w:tcW w:w="3747" w:type="dxa"/>
          <w:vAlign w:val="center"/>
        </w:tcPr>
        <w:p w14:paraId="0B2B8B29" w14:textId="4E82F6AE" w:rsidR="00774630" w:rsidRPr="00EB26C7" w:rsidRDefault="00774630" w:rsidP="005211B4">
          <w:pPr>
            <w:pStyle w:val="En-tte"/>
            <w:tabs>
              <w:tab w:val="center" w:pos="0"/>
            </w:tabs>
            <w:jc w:val="center"/>
            <w:rPr>
              <w:rFonts w:asciiTheme="majorHAnsi" w:hAnsiTheme="majorHAnsi"/>
              <w:b/>
              <w:sz w:val="20"/>
              <w:szCs w:val="20"/>
            </w:rPr>
          </w:pPr>
          <w:r>
            <w:rPr>
              <w:rFonts w:asciiTheme="majorHAnsi" w:hAnsiTheme="majorHAnsi"/>
              <w:b/>
              <w:sz w:val="20"/>
              <w:szCs w:val="20"/>
            </w:rPr>
            <w:t>Record</w:t>
          </w:r>
          <w:r w:rsidRPr="00191DC6">
            <w:rPr>
              <w:rFonts w:asciiTheme="majorHAnsi" w:hAnsiTheme="majorHAnsi"/>
              <w:b/>
              <w:sz w:val="20"/>
              <w:szCs w:val="20"/>
            </w:rPr>
            <w:t xml:space="preserve"> ID: SRS </w:t>
          </w:r>
          <w:r>
            <w:rPr>
              <w:rFonts w:asciiTheme="majorHAnsi" w:hAnsiTheme="majorHAnsi"/>
              <w:b/>
              <w:sz w:val="20"/>
              <w:szCs w:val="20"/>
            </w:rPr>
            <w:t>G</w:t>
          </w:r>
          <w:r w:rsidRPr="007217B7">
            <w:rPr>
              <w:rFonts w:asciiTheme="majorHAnsi" w:hAnsiTheme="majorHAnsi"/>
              <w:b/>
              <w:sz w:val="20"/>
              <w:szCs w:val="20"/>
            </w:rPr>
            <w:t>FR1610171143</w:t>
          </w:r>
        </w:p>
      </w:tc>
      <w:tc>
        <w:tcPr>
          <w:tcW w:w="3628" w:type="dxa"/>
          <w:vAlign w:val="center"/>
        </w:tcPr>
        <w:p w14:paraId="20866336" w14:textId="20326239" w:rsidR="00774630" w:rsidRPr="00EB26C7" w:rsidRDefault="00774630" w:rsidP="00D7304E">
          <w:pPr>
            <w:pStyle w:val="En-tte"/>
            <w:tabs>
              <w:tab w:val="center" w:pos="0"/>
            </w:tabs>
            <w:jc w:val="center"/>
            <w:rPr>
              <w:rFonts w:asciiTheme="majorHAnsi" w:hAnsiTheme="majorHAnsi"/>
              <w:b/>
              <w:sz w:val="20"/>
              <w:szCs w:val="20"/>
            </w:rPr>
          </w:pPr>
          <w:r w:rsidRPr="00EB26C7">
            <w:rPr>
              <w:rFonts w:asciiTheme="majorHAnsi" w:hAnsiTheme="majorHAnsi"/>
              <w:b/>
              <w:sz w:val="20"/>
              <w:szCs w:val="20"/>
            </w:rPr>
            <w:t xml:space="preserve">Revision: </w:t>
          </w:r>
          <w:r>
            <w:rPr>
              <w:rFonts w:asciiTheme="majorHAnsi" w:hAnsiTheme="majorHAnsi"/>
              <w:b/>
              <w:sz w:val="20"/>
              <w:szCs w:val="20"/>
            </w:rPr>
            <w:t>1</w:t>
          </w:r>
          <w:ins w:id="2672" w:author="Rafael Wehrmeister Padilha" w:date="2020-08-24T15:20:00Z">
            <w:del w:id="2673" w:author="Benjamin Roustan" w:date="2020-08-31T11:39:00Z">
              <w:r w:rsidDel="00BB7E30">
                <w:rPr>
                  <w:rFonts w:asciiTheme="majorHAnsi" w:hAnsiTheme="majorHAnsi"/>
                  <w:b/>
                  <w:sz w:val="20"/>
                  <w:szCs w:val="20"/>
                </w:rPr>
                <w:delText>7</w:delText>
              </w:r>
            </w:del>
          </w:ins>
          <w:ins w:id="2674" w:author="Damien Altmann" w:date="2020-05-07T12:57:00Z">
            <w:del w:id="2675" w:author="Rafael Wehrmeister Padilha" w:date="2020-08-24T15:20:00Z">
              <w:r w:rsidDel="00592905">
                <w:rPr>
                  <w:rFonts w:asciiTheme="majorHAnsi" w:hAnsiTheme="majorHAnsi"/>
                  <w:b/>
                  <w:sz w:val="20"/>
                  <w:szCs w:val="20"/>
                </w:rPr>
                <w:delText>2</w:delText>
              </w:r>
            </w:del>
            <w:r>
              <w:rPr>
                <w:rFonts w:asciiTheme="majorHAnsi" w:hAnsiTheme="majorHAnsi"/>
                <w:b/>
                <w:sz w:val="20"/>
                <w:szCs w:val="20"/>
              </w:rPr>
              <w:t>.</w:t>
            </w:r>
          </w:ins>
          <w:ins w:id="2676" w:author="Rafael Wehrmeister Padilha" w:date="2020-08-24T15:20:00Z">
            <w:r>
              <w:rPr>
                <w:rFonts w:asciiTheme="majorHAnsi" w:hAnsiTheme="majorHAnsi"/>
                <w:b/>
                <w:sz w:val="20"/>
                <w:szCs w:val="20"/>
              </w:rPr>
              <w:t>0</w:t>
            </w:r>
          </w:ins>
          <w:r>
            <w:rPr>
              <w:rFonts w:asciiTheme="majorHAnsi" w:hAnsiTheme="majorHAnsi"/>
              <w:b/>
              <w:sz w:val="20"/>
              <w:szCs w:val="20"/>
            </w:rPr>
            <w:t>.1</w:t>
          </w:r>
          <w:ins w:id="2677" w:author="Damien Altmann" w:date="2020-05-07T12:58:00Z">
            <w:del w:id="2678" w:author="Rafael Wehrmeister Padilha" w:date="2020-08-24T15:20:00Z">
              <w:r w:rsidDel="00592905">
                <w:rPr>
                  <w:rFonts w:asciiTheme="majorHAnsi" w:hAnsiTheme="majorHAnsi"/>
                  <w:b/>
                  <w:sz w:val="20"/>
                  <w:szCs w:val="20"/>
                </w:rPr>
                <w:delText>0</w:delText>
              </w:r>
            </w:del>
          </w:ins>
        </w:p>
      </w:tc>
    </w:tr>
  </w:tbl>
  <w:p w14:paraId="2826A431" w14:textId="77777777" w:rsidR="00774630" w:rsidRPr="00EB26C7" w:rsidRDefault="00774630" w:rsidP="009F4537">
    <w:pPr>
      <w:pStyle w:val="En-tte"/>
      <w:rPr>
        <w:b/>
        <w:smallCaps/>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5576"/>
      <w:gridCol w:w="1710"/>
      <w:gridCol w:w="1394"/>
    </w:tblGrid>
    <w:tr w:rsidR="00774630" w:rsidRPr="00136B54" w14:paraId="2762BC92" w14:textId="396DC05E" w:rsidTr="003E6129">
      <w:tc>
        <w:tcPr>
          <w:tcW w:w="2002" w:type="dxa"/>
        </w:tcPr>
        <w:p w14:paraId="29458D62" w14:textId="77777777" w:rsidR="00774630" w:rsidRPr="009F4537" w:rsidRDefault="00774630" w:rsidP="00586FDC">
          <w:pPr>
            <w:pStyle w:val="En-tte"/>
            <w:jc w:val="center"/>
            <w:rPr>
              <w:b/>
              <w:smallCaps/>
              <w:sz w:val="20"/>
            </w:rPr>
          </w:pPr>
          <w:r>
            <w:rPr>
              <w:b/>
              <w:smallCaps/>
              <w:noProof/>
              <w:sz w:val="20"/>
              <w:lang w:val="fr-FR" w:eastAsia="fr-FR" w:bidi="ar-SA"/>
            </w:rPr>
            <w:drawing>
              <wp:inline distT="0" distB="0" distL="0" distR="0" wp14:anchorId="6C956C12" wp14:editId="3B5FECCB">
                <wp:extent cx="754596" cy="438150"/>
                <wp:effectExtent l="0" t="0" r="7620" b="0"/>
                <wp:docPr id="4"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oMems Logo.png"/>
                        <pic:cNvPicPr/>
                      </pic:nvPicPr>
                      <pic:blipFill>
                        <a:blip r:embed="rId1">
                          <a:extLst>
                            <a:ext uri="{28A0092B-C50C-407E-A947-70E740481C1C}">
                              <a14:useLocalDpi xmlns:a14="http://schemas.microsoft.com/office/drawing/2010/main" val="0"/>
                            </a:ext>
                          </a:extLst>
                        </a:blip>
                        <a:stretch>
                          <a:fillRect/>
                        </a:stretch>
                      </pic:blipFill>
                      <pic:spPr>
                        <a:xfrm>
                          <a:off x="0" y="0"/>
                          <a:ext cx="756476" cy="439242"/>
                        </a:xfrm>
                        <a:prstGeom prst="rect">
                          <a:avLst/>
                        </a:prstGeom>
                      </pic:spPr>
                    </pic:pic>
                  </a:graphicData>
                </a:graphic>
              </wp:inline>
            </w:drawing>
          </w:r>
        </w:p>
      </w:tc>
      <w:tc>
        <w:tcPr>
          <w:tcW w:w="5576" w:type="dxa"/>
          <w:vAlign w:val="center"/>
        </w:tcPr>
        <w:p w14:paraId="6C4DB600" w14:textId="77777777" w:rsidR="00774630" w:rsidRPr="00EB26C7" w:rsidRDefault="00774630" w:rsidP="00B66E9D">
          <w:pPr>
            <w:pStyle w:val="En-tte"/>
            <w:jc w:val="center"/>
            <w:rPr>
              <w:rFonts w:asciiTheme="majorHAnsi" w:hAnsiTheme="majorHAnsi"/>
              <w:b/>
              <w:sz w:val="24"/>
              <w:szCs w:val="24"/>
            </w:rPr>
          </w:pPr>
          <w:r w:rsidRPr="00EB26C7">
            <w:rPr>
              <w:rFonts w:asciiTheme="majorHAnsi" w:hAnsiTheme="majorHAnsi"/>
              <w:b/>
              <w:sz w:val="24"/>
              <w:szCs w:val="24"/>
            </w:rPr>
            <w:t>TEMPLATE</w:t>
          </w:r>
        </w:p>
        <w:p w14:paraId="7C4C1030" w14:textId="77777777" w:rsidR="00774630" w:rsidRPr="00B66E9D" w:rsidRDefault="00774630" w:rsidP="00B37599">
          <w:pPr>
            <w:pStyle w:val="En-tte"/>
            <w:jc w:val="center"/>
            <w:rPr>
              <w:rFonts w:asciiTheme="majorHAnsi" w:hAnsiTheme="majorHAnsi"/>
              <w:b/>
              <w:sz w:val="20"/>
            </w:rPr>
          </w:pPr>
          <w:r w:rsidRPr="004E5944">
            <w:rPr>
              <w:rFonts w:asciiTheme="majorHAnsi" w:hAnsiTheme="majorHAnsi"/>
              <w:b/>
              <w:sz w:val="24"/>
              <w:szCs w:val="24"/>
            </w:rPr>
            <w:t xml:space="preserve">Software </w:t>
          </w:r>
          <w:r>
            <w:rPr>
              <w:rFonts w:asciiTheme="majorHAnsi" w:hAnsiTheme="majorHAnsi"/>
              <w:b/>
              <w:sz w:val="24"/>
              <w:szCs w:val="24"/>
            </w:rPr>
            <w:t>Requirements Specifications</w:t>
          </w:r>
        </w:p>
      </w:tc>
      <w:tc>
        <w:tcPr>
          <w:tcW w:w="1710" w:type="dxa"/>
        </w:tcPr>
        <w:p w14:paraId="0D15FAC0" w14:textId="77777777" w:rsidR="00774630" w:rsidRPr="00EB26C7" w:rsidRDefault="00774630" w:rsidP="00B66E9D">
          <w:pPr>
            <w:pStyle w:val="En-tte"/>
            <w:jc w:val="center"/>
            <w:rPr>
              <w:rFonts w:asciiTheme="majorHAnsi" w:hAnsiTheme="majorHAnsi"/>
              <w:b/>
              <w:sz w:val="24"/>
              <w:szCs w:val="24"/>
            </w:rPr>
          </w:pPr>
          <w:r w:rsidRPr="00EB26C7">
            <w:rPr>
              <w:rFonts w:asciiTheme="majorHAnsi" w:hAnsiTheme="majorHAnsi"/>
              <w:b/>
              <w:sz w:val="24"/>
              <w:szCs w:val="24"/>
            </w:rPr>
            <w:t>F</w:t>
          </w:r>
          <w:r>
            <w:rPr>
              <w:rFonts w:asciiTheme="majorHAnsi" w:hAnsiTheme="majorHAnsi"/>
              <w:b/>
              <w:sz w:val="24"/>
              <w:szCs w:val="24"/>
            </w:rPr>
            <w:t>428</w:t>
          </w:r>
        </w:p>
        <w:p w14:paraId="1F414E3A" w14:textId="77777777" w:rsidR="00774630" w:rsidRDefault="00774630" w:rsidP="00B66E9D">
          <w:pPr>
            <w:pStyle w:val="En-tte"/>
            <w:jc w:val="center"/>
            <w:rPr>
              <w:rFonts w:asciiTheme="majorHAnsi" w:hAnsiTheme="majorHAnsi"/>
              <w:b/>
              <w:sz w:val="28"/>
            </w:rPr>
          </w:pPr>
          <w:r w:rsidRPr="00EB26C7">
            <w:rPr>
              <w:rFonts w:asciiTheme="majorHAnsi" w:hAnsiTheme="majorHAnsi"/>
              <w:b/>
              <w:sz w:val="24"/>
              <w:szCs w:val="24"/>
            </w:rPr>
            <w:t>Revision: A</w:t>
          </w:r>
        </w:p>
      </w:tc>
      <w:tc>
        <w:tcPr>
          <w:tcW w:w="1394" w:type="dxa"/>
        </w:tcPr>
        <w:p w14:paraId="42799ED4" w14:textId="502D05FE" w:rsidR="00774630" w:rsidRPr="00EB26C7" w:rsidRDefault="00774630" w:rsidP="00B66E9D">
          <w:pPr>
            <w:pStyle w:val="En-tte"/>
            <w:jc w:val="center"/>
            <w:rPr>
              <w:rFonts w:asciiTheme="majorHAnsi" w:hAnsiTheme="majorHAnsi"/>
              <w:b/>
              <w:sz w:val="24"/>
              <w:szCs w:val="24"/>
            </w:rPr>
          </w:pPr>
          <w:r>
            <w:rPr>
              <w:rFonts w:asciiTheme="majorHAnsi" w:hAnsiTheme="majorHAnsi"/>
              <w:b/>
              <w:sz w:val="24"/>
              <w:szCs w:val="20"/>
            </w:rPr>
            <w:t xml:space="preserve">Status: </w:t>
          </w:r>
          <w:sdt>
            <w:sdtPr>
              <w:rPr>
                <w:rFonts w:asciiTheme="majorHAnsi" w:hAnsiTheme="majorHAnsi"/>
                <w:b/>
                <w:sz w:val="24"/>
                <w:szCs w:val="20"/>
              </w:rPr>
              <w:id w:val="-2108800705"/>
              <w:dropDownList>
                <w:listItem w:value="Choose an item."/>
                <w:listItem w:displayText="Current" w:value="Current"/>
                <w:listItem w:displayText="Draft" w:value="Draft"/>
                <w:listItem w:displayText="Obsolete" w:value="Obsolete"/>
              </w:dropDownList>
            </w:sdtPr>
            <w:sdtContent>
              <w:r>
                <w:rPr>
                  <w:rFonts w:asciiTheme="majorHAnsi" w:hAnsiTheme="majorHAnsi"/>
                  <w:b/>
                  <w:sz w:val="24"/>
                  <w:szCs w:val="20"/>
                </w:rPr>
                <w:t>Current</w:t>
              </w:r>
            </w:sdtContent>
          </w:sdt>
        </w:p>
      </w:tc>
    </w:tr>
  </w:tbl>
  <w:p w14:paraId="11E8FB0B" w14:textId="77777777" w:rsidR="00774630" w:rsidRPr="00F87163" w:rsidRDefault="00774630" w:rsidP="009F4537">
    <w:pPr>
      <w:pStyle w:val="En-tte"/>
      <w:rPr>
        <w:b/>
        <w:smallCaps/>
        <w:sz w:val="20"/>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22AF"/>
    <w:multiLevelType w:val="hybridMultilevel"/>
    <w:tmpl w:val="04A812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DA0DE4"/>
    <w:multiLevelType w:val="hybridMultilevel"/>
    <w:tmpl w:val="346E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20AEE"/>
    <w:multiLevelType w:val="hybridMultilevel"/>
    <w:tmpl w:val="467A29CA"/>
    <w:lvl w:ilvl="0" w:tplc="91888C8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D0AB1"/>
    <w:multiLevelType w:val="hybridMultilevel"/>
    <w:tmpl w:val="BD5E77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5DC768F"/>
    <w:multiLevelType w:val="hybridMultilevel"/>
    <w:tmpl w:val="6E0E71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2C23F6"/>
    <w:multiLevelType w:val="hybridMultilevel"/>
    <w:tmpl w:val="BD8C36A0"/>
    <w:lvl w:ilvl="0" w:tplc="99387B92">
      <w:numFmt w:val="bullet"/>
      <w:lvlText w:val="•"/>
      <w:lvlJc w:val="left"/>
      <w:pPr>
        <w:ind w:left="1425" w:hanging="705"/>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D0293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07219BC"/>
    <w:multiLevelType w:val="hybridMultilevel"/>
    <w:tmpl w:val="98DCD016"/>
    <w:lvl w:ilvl="0" w:tplc="385A327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CD4DCA"/>
    <w:multiLevelType w:val="hybridMultilevel"/>
    <w:tmpl w:val="F0A21C80"/>
    <w:lvl w:ilvl="0" w:tplc="99387B92">
      <w:numFmt w:val="bullet"/>
      <w:lvlText w:val="•"/>
      <w:lvlJc w:val="left"/>
      <w:pPr>
        <w:ind w:left="1065" w:hanging="705"/>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D00010"/>
    <w:multiLevelType w:val="hybridMultilevel"/>
    <w:tmpl w:val="2A987DC0"/>
    <w:lvl w:ilvl="0" w:tplc="0409000F">
      <w:start w:val="1"/>
      <w:numFmt w:val="decimal"/>
      <w:lvlText w:val="%1."/>
      <w:lvlJc w:val="left"/>
      <w:pPr>
        <w:ind w:left="405"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055D28"/>
    <w:multiLevelType w:val="hybridMultilevel"/>
    <w:tmpl w:val="E1B462C6"/>
    <w:lvl w:ilvl="0" w:tplc="99387B92">
      <w:numFmt w:val="bullet"/>
      <w:lvlText w:val="•"/>
      <w:lvlJc w:val="left"/>
      <w:pPr>
        <w:ind w:left="1065" w:hanging="705"/>
      </w:pPr>
      <w:rPr>
        <w:rFonts w:ascii="Calibri" w:eastAsia="Times New Roman" w:hAnsi="Calibri" w:cs="Calibri" w:hint="default"/>
      </w:rPr>
    </w:lvl>
    <w:lvl w:ilvl="1" w:tplc="5EF0939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2E1B68"/>
    <w:multiLevelType w:val="hybridMultilevel"/>
    <w:tmpl w:val="116001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65074D"/>
    <w:multiLevelType w:val="hybridMultilevel"/>
    <w:tmpl w:val="6E0E71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77314EF"/>
    <w:multiLevelType w:val="hybridMultilevel"/>
    <w:tmpl w:val="063220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403246"/>
    <w:multiLevelType w:val="hybridMultilevel"/>
    <w:tmpl w:val="06788008"/>
    <w:lvl w:ilvl="0" w:tplc="34A05540">
      <w:numFmt w:val="bullet"/>
      <w:lvlText w:val="-"/>
      <w:lvlJc w:val="left"/>
      <w:pPr>
        <w:ind w:left="405" w:hanging="360"/>
      </w:pPr>
      <w:rPr>
        <w:rFonts w:ascii="Calibri" w:eastAsia="Times New Roman"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15:restartNumberingAfterBreak="0">
    <w:nsid w:val="2B687300"/>
    <w:multiLevelType w:val="hybridMultilevel"/>
    <w:tmpl w:val="2B585D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CC41AD5"/>
    <w:multiLevelType w:val="hybridMultilevel"/>
    <w:tmpl w:val="48649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CF158A1"/>
    <w:multiLevelType w:val="hybridMultilevel"/>
    <w:tmpl w:val="04A812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E6A62E1"/>
    <w:multiLevelType w:val="hybridMultilevel"/>
    <w:tmpl w:val="5F5A5DC8"/>
    <w:lvl w:ilvl="0" w:tplc="99387B92">
      <w:numFmt w:val="bullet"/>
      <w:lvlText w:val="•"/>
      <w:lvlJc w:val="left"/>
      <w:pPr>
        <w:ind w:left="1065" w:hanging="705"/>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0527287"/>
    <w:multiLevelType w:val="hybridMultilevel"/>
    <w:tmpl w:val="E21629B8"/>
    <w:lvl w:ilvl="0" w:tplc="B1D82A7C">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15:restartNumberingAfterBreak="0">
    <w:nsid w:val="33FE601D"/>
    <w:multiLevelType w:val="hybridMultilevel"/>
    <w:tmpl w:val="FD22B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4BA0D98"/>
    <w:multiLevelType w:val="hybridMultilevel"/>
    <w:tmpl w:val="12824D6E"/>
    <w:lvl w:ilvl="0" w:tplc="A606B24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BA44FFE"/>
    <w:multiLevelType w:val="hybridMultilevel"/>
    <w:tmpl w:val="81B0DE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F265F0D"/>
    <w:multiLevelType w:val="hybridMultilevel"/>
    <w:tmpl w:val="A12A7998"/>
    <w:lvl w:ilvl="0" w:tplc="99387B92">
      <w:numFmt w:val="bullet"/>
      <w:lvlText w:val="•"/>
      <w:lvlJc w:val="left"/>
      <w:pPr>
        <w:ind w:left="1425" w:hanging="705"/>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F795168"/>
    <w:multiLevelType w:val="hybridMultilevel"/>
    <w:tmpl w:val="04A812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2C83B88"/>
    <w:multiLevelType w:val="hybridMultilevel"/>
    <w:tmpl w:val="243A3C32"/>
    <w:lvl w:ilvl="0" w:tplc="34A05540">
      <w:numFmt w:val="bullet"/>
      <w:lvlText w:val="-"/>
      <w:lvlJc w:val="left"/>
      <w:pPr>
        <w:ind w:left="405"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2D35084"/>
    <w:multiLevelType w:val="hybridMultilevel"/>
    <w:tmpl w:val="6E0E71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43CE7FF2"/>
    <w:multiLevelType w:val="multilevel"/>
    <w:tmpl w:val="9A4CF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51D3BE9"/>
    <w:multiLevelType w:val="hybridMultilevel"/>
    <w:tmpl w:val="04A812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543555B"/>
    <w:multiLevelType w:val="multilevel"/>
    <w:tmpl w:val="9C20FDDC"/>
    <w:lvl w:ilvl="0">
      <w:start w:val="1"/>
      <w:numFmt w:val="decimal"/>
      <w:pStyle w:val="Titre1"/>
      <w:lvlText w:val="%1"/>
      <w:lvlJc w:val="left"/>
      <w:pPr>
        <w:ind w:left="431" w:hanging="431"/>
      </w:pPr>
      <w:rPr>
        <w:rFonts w:hint="default"/>
      </w:rPr>
    </w:lvl>
    <w:lvl w:ilvl="1">
      <w:start w:val="1"/>
      <w:numFmt w:val="decimal"/>
      <w:pStyle w:val="Titre2"/>
      <w:lvlText w:val="%1.%2"/>
      <w:lvlJc w:val="left"/>
      <w:pPr>
        <w:ind w:left="431" w:hanging="431"/>
      </w:pPr>
      <w:rPr>
        <w:rFonts w:hint="default"/>
      </w:rPr>
    </w:lvl>
    <w:lvl w:ilvl="2">
      <w:start w:val="1"/>
      <w:numFmt w:val="decimal"/>
      <w:pStyle w:val="Titre3"/>
      <w:lvlText w:val="%1.%2.%3"/>
      <w:lvlJc w:val="left"/>
      <w:pPr>
        <w:ind w:left="431" w:hanging="431"/>
      </w:pPr>
      <w:rPr>
        <w:rFonts w:hint="default"/>
      </w:rPr>
    </w:lvl>
    <w:lvl w:ilvl="3">
      <w:start w:val="1"/>
      <w:numFmt w:val="decimal"/>
      <w:pStyle w:val="Titre4"/>
      <w:lvlText w:val="%1.%2.%3.%4"/>
      <w:lvlJc w:val="left"/>
      <w:pPr>
        <w:ind w:left="998" w:hanging="431"/>
      </w:pPr>
      <w:rPr>
        <w:rFonts w:hint="default"/>
      </w:rPr>
    </w:lvl>
    <w:lvl w:ilvl="4">
      <w:start w:val="1"/>
      <w:numFmt w:val="decimal"/>
      <w:pStyle w:val="Titre5"/>
      <w:lvlText w:val="%1.%2.%3.%4.%5"/>
      <w:lvlJc w:val="left"/>
      <w:pPr>
        <w:ind w:left="431" w:hanging="431"/>
      </w:pPr>
      <w:rPr>
        <w:rFonts w:hint="default"/>
      </w:rPr>
    </w:lvl>
    <w:lvl w:ilvl="5">
      <w:start w:val="1"/>
      <w:numFmt w:val="decimal"/>
      <w:pStyle w:val="Titre6"/>
      <w:lvlText w:val="%1.%2.%3.%4.%5.%6"/>
      <w:lvlJc w:val="left"/>
      <w:pPr>
        <w:ind w:left="431" w:hanging="431"/>
      </w:pPr>
      <w:rPr>
        <w:rFonts w:hint="default"/>
      </w:rPr>
    </w:lvl>
    <w:lvl w:ilvl="6">
      <w:start w:val="1"/>
      <w:numFmt w:val="decimal"/>
      <w:pStyle w:val="Titre7"/>
      <w:lvlText w:val="%1.%2.%3.%4.%5.%6.%7"/>
      <w:lvlJc w:val="left"/>
      <w:pPr>
        <w:ind w:left="431" w:hanging="431"/>
      </w:pPr>
      <w:rPr>
        <w:rFonts w:hint="default"/>
      </w:rPr>
    </w:lvl>
    <w:lvl w:ilvl="7">
      <w:start w:val="1"/>
      <w:numFmt w:val="decimal"/>
      <w:pStyle w:val="Titre8"/>
      <w:lvlText w:val="%1.%2.%3.%4.%5.%6.%7.%8"/>
      <w:lvlJc w:val="left"/>
      <w:pPr>
        <w:ind w:left="431" w:hanging="431"/>
      </w:pPr>
      <w:rPr>
        <w:rFonts w:hint="default"/>
      </w:rPr>
    </w:lvl>
    <w:lvl w:ilvl="8">
      <w:start w:val="1"/>
      <w:numFmt w:val="decimal"/>
      <w:pStyle w:val="Titre9"/>
      <w:lvlText w:val="%1.%2.%3.%4.%5.%6.%7.%8.%9"/>
      <w:lvlJc w:val="left"/>
      <w:pPr>
        <w:ind w:left="431" w:hanging="431"/>
      </w:pPr>
      <w:rPr>
        <w:rFonts w:hint="default"/>
      </w:rPr>
    </w:lvl>
  </w:abstractNum>
  <w:abstractNum w:abstractNumId="36" w15:restartNumberingAfterBreak="0">
    <w:nsid w:val="46765DF4"/>
    <w:multiLevelType w:val="hybridMultilevel"/>
    <w:tmpl w:val="33C46324"/>
    <w:lvl w:ilvl="0" w:tplc="99387B92">
      <w:numFmt w:val="bullet"/>
      <w:lvlText w:val="•"/>
      <w:lvlJc w:val="left"/>
      <w:pPr>
        <w:ind w:left="1065" w:hanging="705"/>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7CD37D3"/>
    <w:multiLevelType w:val="hybridMultilevel"/>
    <w:tmpl w:val="A0DA38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40" w15:restartNumberingAfterBreak="0">
    <w:nsid w:val="4D0B76A8"/>
    <w:multiLevelType w:val="hybridMultilevel"/>
    <w:tmpl w:val="959604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1" w15:restartNumberingAfterBreak="0">
    <w:nsid w:val="50EB7CE0"/>
    <w:multiLevelType w:val="hybridMultilevel"/>
    <w:tmpl w:val="E45C55DE"/>
    <w:lvl w:ilvl="0" w:tplc="99387B92">
      <w:numFmt w:val="bullet"/>
      <w:lvlText w:val="•"/>
      <w:lvlJc w:val="left"/>
      <w:pPr>
        <w:ind w:left="1065" w:hanging="705"/>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86A14E9"/>
    <w:multiLevelType w:val="hybridMultilevel"/>
    <w:tmpl w:val="BB845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C1231B"/>
    <w:multiLevelType w:val="hybridMultilevel"/>
    <w:tmpl w:val="8FAC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E2B44"/>
    <w:multiLevelType w:val="hybridMultilevel"/>
    <w:tmpl w:val="88E435E4"/>
    <w:lvl w:ilvl="0" w:tplc="99387B92">
      <w:numFmt w:val="bullet"/>
      <w:lvlText w:val="•"/>
      <w:lvlJc w:val="left"/>
      <w:pPr>
        <w:ind w:left="1065" w:hanging="705"/>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9D449EB"/>
    <w:multiLevelType w:val="hybridMultilevel"/>
    <w:tmpl w:val="0AE42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E126AF6"/>
    <w:multiLevelType w:val="hybridMultilevel"/>
    <w:tmpl w:val="04A812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5366E57"/>
    <w:multiLevelType w:val="hybridMultilevel"/>
    <w:tmpl w:val="963274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7AB237D"/>
    <w:multiLevelType w:val="hybridMultilevel"/>
    <w:tmpl w:val="37424B1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94C3699"/>
    <w:multiLevelType w:val="hybridMultilevel"/>
    <w:tmpl w:val="08A4D406"/>
    <w:lvl w:ilvl="0" w:tplc="347E38D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A9D23FA"/>
    <w:multiLevelType w:val="hybridMultilevel"/>
    <w:tmpl w:val="545816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7B6D4B85"/>
    <w:multiLevelType w:val="hybridMultilevel"/>
    <w:tmpl w:val="04A812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5"/>
  </w:num>
  <w:num w:numId="2">
    <w:abstractNumId w:val="47"/>
  </w:num>
  <w:num w:numId="3">
    <w:abstractNumId w:val="48"/>
  </w:num>
  <w:num w:numId="4">
    <w:abstractNumId w:val="43"/>
  </w:num>
  <w:num w:numId="5">
    <w:abstractNumId w:val="40"/>
  </w:num>
  <w:num w:numId="6">
    <w:abstractNumId w:val="1"/>
  </w:num>
  <w:num w:numId="7">
    <w:abstractNumId w:val="23"/>
  </w:num>
  <w:num w:numId="8">
    <w:abstractNumId w:val="39"/>
  </w:num>
  <w:num w:numId="9">
    <w:abstractNumId w:val="22"/>
  </w:num>
  <w:num w:numId="10">
    <w:abstractNumId w:val="6"/>
  </w:num>
  <w:num w:numId="11">
    <w:abstractNumId w:val="11"/>
  </w:num>
  <w:num w:numId="12">
    <w:abstractNumId w:val="24"/>
  </w:num>
  <w:num w:numId="13">
    <w:abstractNumId w:val="16"/>
  </w:num>
  <w:num w:numId="14">
    <w:abstractNumId w:val="33"/>
  </w:num>
  <w:num w:numId="15">
    <w:abstractNumId w:val="49"/>
  </w:num>
  <w:num w:numId="16">
    <w:abstractNumId w:val="14"/>
  </w:num>
  <w:num w:numId="17">
    <w:abstractNumId w:val="26"/>
  </w:num>
  <w:num w:numId="18">
    <w:abstractNumId w:val="38"/>
  </w:num>
  <w:num w:numId="19">
    <w:abstractNumId w:val="10"/>
  </w:num>
  <w:num w:numId="20">
    <w:abstractNumId w:val="42"/>
  </w:num>
  <w:num w:numId="21">
    <w:abstractNumId w:val="45"/>
  </w:num>
  <w:num w:numId="22">
    <w:abstractNumId w:val="36"/>
  </w:num>
  <w:num w:numId="23">
    <w:abstractNumId w:val="21"/>
  </w:num>
  <w:num w:numId="24">
    <w:abstractNumId w:val="12"/>
  </w:num>
  <w:num w:numId="25">
    <w:abstractNumId w:val="41"/>
  </w:num>
  <w:num w:numId="26">
    <w:abstractNumId w:val="8"/>
  </w:num>
  <w:num w:numId="27">
    <w:abstractNumId w:val="5"/>
  </w:num>
  <w:num w:numId="28">
    <w:abstractNumId w:val="28"/>
  </w:num>
  <w:num w:numId="29">
    <w:abstractNumId w:val="44"/>
  </w:num>
  <w:num w:numId="30">
    <w:abstractNumId w:val="50"/>
  </w:num>
  <w:num w:numId="31">
    <w:abstractNumId w:val="15"/>
  </w:num>
  <w:num w:numId="32">
    <w:abstractNumId w:val="4"/>
  </w:num>
  <w:num w:numId="33">
    <w:abstractNumId w:val="31"/>
  </w:num>
  <w:num w:numId="34">
    <w:abstractNumId w:val="27"/>
  </w:num>
  <w:num w:numId="35">
    <w:abstractNumId w:val="46"/>
  </w:num>
  <w:num w:numId="36">
    <w:abstractNumId w:val="29"/>
  </w:num>
  <w:num w:numId="37">
    <w:abstractNumId w:val="20"/>
  </w:num>
  <w:num w:numId="38">
    <w:abstractNumId w:val="34"/>
  </w:num>
  <w:num w:numId="39">
    <w:abstractNumId w:val="52"/>
  </w:num>
  <w:num w:numId="40">
    <w:abstractNumId w:val="0"/>
  </w:num>
  <w:num w:numId="41">
    <w:abstractNumId w:val="51"/>
  </w:num>
  <w:num w:numId="42">
    <w:abstractNumId w:val="19"/>
  </w:num>
  <w:num w:numId="43">
    <w:abstractNumId w:val="13"/>
  </w:num>
  <w:num w:numId="44">
    <w:abstractNumId w:val="17"/>
  </w:num>
  <w:num w:numId="45">
    <w:abstractNumId w:val="30"/>
  </w:num>
  <w:num w:numId="46">
    <w:abstractNumId w:val="18"/>
  </w:num>
  <w:num w:numId="47">
    <w:abstractNumId w:val="7"/>
  </w:num>
  <w:num w:numId="48">
    <w:abstractNumId w:val="25"/>
  </w:num>
  <w:num w:numId="49">
    <w:abstractNumId w:val="37"/>
  </w:num>
  <w:num w:numId="50">
    <w:abstractNumId w:val="3"/>
  </w:num>
  <w:num w:numId="51">
    <w:abstractNumId w:val="32"/>
    <w:lvlOverride w:ilvl="0">
      <w:startOverride w:val="1"/>
    </w:lvlOverride>
  </w:num>
  <w:num w:numId="52">
    <w:abstractNumId w:val="9"/>
  </w:num>
  <w:num w:numId="53">
    <w:abstractNumId w:val="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jamin Roustan">
    <w15:presenceInfo w15:providerId="AD" w15:userId="S-1-5-21-2766067853-472457485-3368662736-1648"/>
  </w15:person>
  <w15:person w15:author="Damien Altmann">
    <w15:presenceInfo w15:providerId="AD" w15:userId="S::damien.altmann@uromems.com::a87e57b5-3f88-4532-afd2-78455a2d6f90"/>
  </w15:person>
  <w15:person w15:author="Rafael Wehrmeister Padilha">
    <w15:presenceInfo w15:providerId="AD" w15:userId="S::rafael.wehrmeister-padilha@uromems.com::b06b87ca-0c9e-4076-96f2-f8c571327149"/>
  </w15:person>
  <w15:person w15:author="Pascal Henck">
    <w15:presenceInfo w15:providerId="AD" w15:userId="S::pascal.henck@uromems.com::9df78f85-17bd-4745-aa40-e9aaf0c55f69"/>
  </w15:person>
  <w15:person w15:author="Vincent Rolly Vachez">
    <w15:presenceInfo w15:providerId="AD" w15:userId="S::vincent.rolly@uromems.com::084c4a9d-dd15-4be7-bbf0-2e453e3154b4"/>
  </w15:person>
  <w15:person w15:author="Hamza Charou">
    <w15:presenceInfo w15:providerId="AD" w15:userId="S::hamza.charou@uromems.com::14188198-f5c2-4603-a7ce-91180edb6086"/>
  </w15:person>
  <w15:person w15:author="Damien Altmann [2]">
    <w15:presenceInfo w15:providerId="AD" w15:userId="S-1-5-21-2766067853-472457485-3368662736-1129"/>
  </w15:person>
  <w15:person w15:author="Julien Pietrement">
    <w15:presenceInfo w15:providerId="AD" w15:userId="S::julien.pietrement@uromems.com::d0b3a09d-3480-48c5-8b49-034f3b6d8b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SortMethod w:val="0000"/>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BC1"/>
    <w:rsid w:val="000003B6"/>
    <w:rsid w:val="000005AB"/>
    <w:rsid w:val="00000B91"/>
    <w:rsid w:val="00003B26"/>
    <w:rsid w:val="00005DFB"/>
    <w:rsid w:val="00007322"/>
    <w:rsid w:val="000078EC"/>
    <w:rsid w:val="00010243"/>
    <w:rsid w:val="0001173B"/>
    <w:rsid w:val="000124FE"/>
    <w:rsid w:val="00014F7C"/>
    <w:rsid w:val="0001573B"/>
    <w:rsid w:val="00016406"/>
    <w:rsid w:val="00016511"/>
    <w:rsid w:val="00021A88"/>
    <w:rsid w:val="00023E7F"/>
    <w:rsid w:val="000262CD"/>
    <w:rsid w:val="0002637E"/>
    <w:rsid w:val="00027F81"/>
    <w:rsid w:val="00031462"/>
    <w:rsid w:val="0003336A"/>
    <w:rsid w:val="00033B35"/>
    <w:rsid w:val="00035FA5"/>
    <w:rsid w:val="000373E7"/>
    <w:rsid w:val="000374C8"/>
    <w:rsid w:val="00037DB8"/>
    <w:rsid w:val="00040588"/>
    <w:rsid w:val="000414F1"/>
    <w:rsid w:val="000429C6"/>
    <w:rsid w:val="0004355A"/>
    <w:rsid w:val="0004372D"/>
    <w:rsid w:val="00043BF0"/>
    <w:rsid w:val="00046C90"/>
    <w:rsid w:val="000479C5"/>
    <w:rsid w:val="00050392"/>
    <w:rsid w:val="0005121E"/>
    <w:rsid w:val="00052D74"/>
    <w:rsid w:val="000545CD"/>
    <w:rsid w:val="00054603"/>
    <w:rsid w:val="00060943"/>
    <w:rsid w:val="0006126E"/>
    <w:rsid w:val="00062611"/>
    <w:rsid w:val="000628EF"/>
    <w:rsid w:val="00063951"/>
    <w:rsid w:val="00064DC5"/>
    <w:rsid w:val="00065CB5"/>
    <w:rsid w:val="0006664A"/>
    <w:rsid w:val="00066B7B"/>
    <w:rsid w:val="00067E1D"/>
    <w:rsid w:val="00070689"/>
    <w:rsid w:val="00071B53"/>
    <w:rsid w:val="0007213B"/>
    <w:rsid w:val="00076F5C"/>
    <w:rsid w:val="00077672"/>
    <w:rsid w:val="00080734"/>
    <w:rsid w:val="0008178B"/>
    <w:rsid w:val="00081DBE"/>
    <w:rsid w:val="00082AE7"/>
    <w:rsid w:val="00082DE3"/>
    <w:rsid w:val="000836A9"/>
    <w:rsid w:val="0008382C"/>
    <w:rsid w:val="000845E9"/>
    <w:rsid w:val="0008499F"/>
    <w:rsid w:val="00084DD9"/>
    <w:rsid w:val="00085114"/>
    <w:rsid w:val="00085E9F"/>
    <w:rsid w:val="00086574"/>
    <w:rsid w:val="00087940"/>
    <w:rsid w:val="000903CD"/>
    <w:rsid w:val="00090402"/>
    <w:rsid w:val="00090589"/>
    <w:rsid w:val="000905F1"/>
    <w:rsid w:val="0009123A"/>
    <w:rsid w:val="000921B9"/>
    <w:rsid w:val="00093984"/>
    <w:rsid w:val="00095518"/>
    <w:rsid w:val="00095EEA"/>
    <w:rsid w:val="00095F58"/>
    <w:rsid w:val="000961AB"/>
    <w:rsid w:val="00097536"/>
    <w:rsid w:val="00097C9D"/>
    <w:rsid w:val="000A0D4F"/>
    <w:rsid w:val="000A1FE0"/>
    <w:rsid w:val="000A22BD"/>
    <w:rsid w:val="000A2A45"/>
    <w:rsid w:val="000A5E9B"/>
    <w:rsid w:val="000A6D15"/>
    <w:rsid w:val="000A7176"/>
    <w:rsid w:val="000A7890"/>
    <w:rsid w:val="000B0CAD"/>
    <w:rsid w:val="000B0EF2"/>
    <w:rsid w:val="000B13F2"/>
    <w:rsid w:val="000B3C62"/>
    <w:rsid w:val="000B47A5"/>
    <w:rsid w:val="000B5575"/>
    <w:rsid w:val="000B5E1D"/>
    <w:rsid w:val="000B6745"/>
    <w:rsid w:val="000B7279"/>
    <w:rsid w:val="000B7434"/>
    <w:rsid w:val="000C0631"/>
    <w:rsid w:val="000C0AF1"/>
    <w:rsid w:val="000C107A"/>
    <w:rsid w:val="000C25F6"/>
    <w:rsid w:val="000C3D9B"/>
    <w:rsid w:val="000C4176"/>
    <w:rsid w:val="000C4252"/>
    <w:rsid w:val="000C4861"/>
    <w:rsid w:val="000C59AB"/>
    <w:rsid w:val="000C5F78"/>
    <w:rsid w:val="000C712D"/>
    <w:rsid w:val="000C7551"/>
    <w:rsid w:val="000C7836"/>
    <w:rsid w:val="000D09C2"/>
    <w:rsid w:val="000D0E67"/>
    <w:rsid w:val="000D277D"/>
    <w:rsid w:val="000D2A56"/>
    <w:rsid w:val="000D2E48"/>
    <w:rsid w:val="000D5D3C"/>
    <w:rsid w:val="000E0AFC"/>
    <w:rsid w:val="000E1766"/>
    <w:rsid w:val="000E1827"/>
    <w:rsid w:val="000E188D"/>
    <w:rsid w:val="000E27FC"/>
    <w:rsid w:val="000E2905"/>
    <w:rsid w:val="000E2B95"/>
    <w:rsid w:val="000E2E01"/>
    <w:rsid w:val="000E3053"/>
    <w:rsid w:val="000E4F41"/>
    <w:rsid w:val="000E5124"/>
    <w:rsid w:val="000E5251"/>
    <w:rsid w:val="000E5486"/>
    <w:rsid w:val="000E5630"/>
    <w:rsid w:val="000E7319"/>
    <w:rsid w:val="000E7470"/>
    <w:rsid w:val="000F0219"/>
    <w:rsid w:val="000F0829"/>
    <w:rsid w:val="000F0F7B"/>
    <w:rsid w:val="000F15A7"/>
    <w:rsid w:val="000F1B43"/>
    <w:rsid w:val="000F2EBC"/>
    <w:rsid w:val="000F340C"/>
    <w:rsid w:val="000F37A8"/>
    <w:rsid w:val="000F41C6"/>
    <w:rsid w:val="000F4484"/>
    <w:rsid w:val="000F5067"/>
    <w:rsid w:val="000F7C15"/>
    <w:rsid w:val="000F7DCF"/>
    <w:rsid w:val="00101D40"/>
    <w:rsid w:val="00102019"/>
    <w:rsid w:val="00102D62"/>
    <w:rsid w:val="00103C60"/>
    <w:rsid w:val="00103DF4"/>
    <w:rsid w:val="00105313"/>
    <w:rsid w:val="00106507"/>
    <w:rsid w:val="00106605"/>
    <w:rsid w:val="00106AAA"/>
    <w:rsid w:val="00106E68"/>
    <w:rsid w:val="001070BD"/>
    <w:rsid w:val="0011091D"/>
    <w:rsid w:val="0011151E"/>
    <w:rsid w:val="001116FF"/>
    <w:rsid w:val="0011306B"/>
    <w:rsid w:val="00113BB2"/>
    <w:rsid w:val="00115247"/>
    <w:rsid w:val="001153CF"/>
    <w:rsid w:val="00115B03"/>
    <w:rsid w:val="00115E47"/>
    <w:rsid w:val="00116895"/>
    <w:rsid w:val="00116D6C"/>
    <w:rsid w:val="00117176"/>
    <w:rsid w:val="001176FA"/>
    <w:rsid w:val="00120DC2"/>
    <w:rsid w:val="00120F52"/>
    <w:rsid w:val="001221F5"/>
    <w:rsid w:val="0012290A"/>
    <w:rsid w:val="00123852"/>
    <w:rsid w:val="00124810"/>
    <w:rsid w:val="00124941"/>
    <w:rsid w:val="00124E49"/>
    <w:rsid w:val="00126734"/>
    <w:rsid w:val="00127343"/>
    <w:rsid w:val="001301FA"/>
    <w:rsid w:val="001304D0"/>
    <w:rsid w:val="001304F0"/>
    <w:rsid w:val="00131BB6"/>
    <w:rsid w:val="001335C4"/>
    <w:rsid w:val="00133E3D"/>
    <w:rsid w:val="0013438C"/>
    <w:rsid w:val="001345C7"/>
    <w:rsid w:val="001347DA"/>
    <w:rsid w:val="00136527"/>
    <w:rsid w:val="00136B54"/>
    <w:rsid w:val="0013702B"/>
    <w:rsid w:val="001378A5"/>
    <w:rsid w:val="00140405"/>
    <w:rsid w:val="00140618"/>
    <w:rsid w:val="00140DA9"/>
    <w:rsid w:val="001411A6"/>
    <w:rsid w:val="001414B9"/>
    <w:rsid w:val="001414EB"/>
    <w:rsid w:val="001416C3"/>
    <w:rsid w:val="0014298C"/>
    <w:rsid w:val="00143DAD"/>
    <w:rsid w:val="001443AD"/>
    <w:rsid w:val="00144945"/>
    <w:rsid w:val="00144D73"/>
    <w:rsid w:val="00146BFE"/>
    <w:rsid w:val="00151DF7"/>
    <w:rsid w:val="00151E0E"/>
    <w:rsid w:val="00152DF6"/>
    <w:rsid w:val="00153405"/>
    <w:rsid w:val="0015592C"/>
    <w:rsid w:val="00155BE0"/>
    <w:rsid w:val="00155FA2"/>
    <w:rsid w:val="00156DB2"/>
    <w:rsid w:val="00160069"/>
    <w:rsid w:val="001606E6"/>
    <w:rsid w:val="0016208F"/>
    <w:rsid w:val="00162FF3"/>
    <w:rsid w:val="00163E42"/>
    <w:rsid w:val="001643F2"/>
    <w:rsid w:val="001653D1"/>
    <w:rsid w:val="00171A77"/>
    <w:rsid w:val="001744DD"/>
    <w:rsid w:val="001746C1"/>
    <w:rsid w:val="001775DC"/>
    <w:rsid w:val="001779C5"/>
    <w:rsid w:val="00177BB1"/>
    <w:rsid w:val="00177DA4"/>
    <w:rsid w:val="00181D78"/>
    <w:rsid w:val="001845EE"/>
    <w:rsid w:val="001846EF"/>
    <w:rsid w:val="00184E7C"/>
    <w:rsid w:val="0018646B"/>
    <w:rsid w:val="00187500"/>
    <w:rsid w:val="00187C12"/>
    <w:rsid w:val="001903B4"/>
    <w:rsid w:val="00190F7A"/>
    <w:rsid w:val="00191641"/>
    <w:rsid w:val="00191DC6"/>
    <w:rsid w:val="00192523"/>
    <w:rsid w:val="001926CF"/>
    <w:rsid w:val="00193E0A"/>
    <w:rsid w:val="00194588"/>
    <w:rsid w:val="00194600"/>
    <w:rsid w:val="00194788"/>
    <w:rsid w:val="00194CB2"/>
    <w:rsid w:val="001951EA"/>
    <w:rsid w:val="001972EE"/>
    <w:rsid w:val="00197738"/>
    <w:rsid w:val="001979FA"/>
    <w:rsid w:val="001A091D"/>
    <w:rsid w:val="001A1126"/>
    <w:rsid w:val="001A1E83"/>
    <w:rsid w:val="001A4276"/>
    <w:rsid w:val="001A547E"/>
    <w:rsid w:val="001A5E9A"/>
    <w:rsid w:val="001A62A1"/>
    <w:rsid w:val="001A6F7F"/>
    <w:rsid w:val="001A7177"/>
    <w:rsid w:val="001A769F"/>
    <w:rsid w:val="001A76A4"/>
    <w:rsid w:val="001A7961"/>
    <w:rsid w:val="001B05C6"/>
    <w:rsid w:val="001B1ADC"/>
    <w:rsid w:val="001B50CD"/>
    <w:rsid w:val="001B687F"/>
    <w:rsid w:val="001B6A14"/>
    <w:rsid w:val="001B7CA5"/>
    <w:rsid w:val="001C0170"/>
    <w:rsid w:val="001C0BAA"/>
    <w:rsid w:val="001C0F93"/>
    <w:rsid w:val="001C2ACB"/>
    <w:rsid w:val="001C3475"/>
    <w:rsid w:val="001C4C11"/>
    <w:rsid w:val="001C5FD8"/>
    <w:rsid w:val="001C6074"/>
    <w:rsid w:val="001C6D41"/>
    <w:rsid w:val="001C7B33"/>
    <w:rsid w:val="001D13B3"/>
    <w:rsid w:val="001D164D"/>
    <w:rsid w:val="001D2047"/>
    <w:rsid w:val="001D25CD"/>
    <w:rsid w:val="001D2E5D"/>
    <w:rsid w:val="001D34EA"/>
    <w:rsid w:val="001D3BCC"/>
    <w:rsid w:val="001D4A80"/>
    <w:rsid w:val="001D5AB9"/>
    <w:rsid w:val="001D6503"/>
    <w:rsid w:val="001D6536"/>
    <w:rsid w:val="001D69B3"/>
    <w:rsid w:val="001D70B4"/>
    <w:rsid w:val="001D780C"/>
    <w:rsid w:val="001E03D0"/>
    <w:rsid w:val="001E085E"/>
    <w:rsid w:val="001E0BE6"/>
    <w:rsid w:val="001E155B"/>
    <w:rsid w:val="001E18DB"/>
    <w:rsid w:val="001E196B"/>
    <w:rsid w:val="001E24DB"/>
    <w:rsid w:val="001E25B0"/>
    <w:rsid w:val="001E2716"/>
    <w:rsid w:val="001E4044"/>
    <w:rsid w:val="001E429F"/>
    <w:rsid w:val="001E46EE"/>
    <w:rsid w:val="001E4AC7"/>
    <w:rsid w:val="001E5372"/>
    <w:rsid w:val="001E53B8"/>
    <w:rsid w:val="001E5E72"/>
    <w:rsid w:val="001E6DD2"/>
    <w:rsid w:val="001E7D8D"/>
    <w:rsid w:val="001E7F43"/>
    <w:rsid w:val="001F22E7"/>
    <w:rsid w:val="001F24B7"/>
    <w:rsid w:val="001F2902"/>
    <w:rsid w:val="001F5418"/>
    <w:rsid w:val="001F561A"/>
    <w:rsid w:val="001F5706"/>
    <w:rsid w:val="001F66ED"/>
    <w:rsid w:val="001F7237"/>
    <w:rsid w:val="00200675"/>
    <w:rsid w:val="0020113C"/>
    <w:rsid w:val="00201543"/>
    <w:rsid w:val="00203479"/>
    <w:rsid w:val="00203C27"/>
    <w:rsid w:val="00203DEC"/>
    <w:rsid w:val="00207486"/>
    <w:rsid w:val="00207600"/>
    <w:rsid w:val="002078CB"/>
    <w:rsid w:val="002100B5"/>
    <w:rsid w:val="002101D4"/>
    <w:rsid w:val="002109D7"/>
    <w:rsid w:val="00210E6F"/>
    <w:rsid w:val="002114F9"/>
    <w:rsid w:val="002117C5"/>
    <w:rsid w:val="00211A9C"/>
    <w:rsid w:val="002146A8"/>
    <w:rsid w:val="00214D96"/>
    <w:rsid w:val="00222CF9"/>
    <w:rsid w:val="00223954"/>
    <w:rsid w:val="00224DC1"/>
    <w:rsid w:val="00225B05"/>
    <w:rsid w:val="002267DF"/>
    <w:rsid w:val="0022749B"/>
    <w:rsid w:val="00227532"/>
    <w:rsid w:val="00227C02"/>
    <w:rsid w:val="00230788"/>
    <w:rsid w:val="00230A89"/>
    <w:rsid w:val="002315C1"/>
    <w:rsid w:val="00231B46"/>
    <w:rsid w:val="00232A62"/>
    <w:rsid w:val="0023314F"/>
    <w:rsid w:val="0023485B"/>
    <w:rsid w:val="00234E84"/>
    <w:rsid w:val="00235F89"/>
    <w:rsid w:val="0023635E"/>
    <w:rsid w:val="00236410"/>
    <w:rsid w:val="00236BBF"/>
    <w:rsid w:val="002376B2"/>
    <w:rsid w:val="0024016F"/>
    <w:rsid w:val="00242B4F"/>
    <w:rsid w:val="00242B90"/>
    <w:rsid w:val="00243C20"/>
    <w:rsid w:val="00243F4F"/>
    <w:rsid w:val="002443F1"/>
    <w:rsid w:val="00244574"/>
    <w:rsid w:val="002446B5"/>
    <w:rsid w:val="00244856"/>
    <w:rsid w:val="0024642C"/>
    <w:rsid w:val="002464A0"/>
    <w:rsid w:val="00246985"/>
    <w:rsid w:val="0025085A"/>
    <w:rsid w:val="0025106B"/>
    <w:rsid w:val="0025176A"/>
    <w:rsid w:val="002518B1"/>
    <w:rsid w:val="00251C0A"/>
    <w:rsid w:val="0025248D"/>
    <w:rsid w:val="0025388D"/>
    <w:rsid w:val="0025397F"/>
    <w:rsid w:val="00254F0D"/>
    <w:rsid w:val="002557D9"/>
    <w:rsid w:val="0025683B"/>
    <w:rsid w:val="00257317"/>
    <w:rsid w:val="002574B4"/>
    <w:rsid w:val="00262D05"/>
    <w:rsid w:val="00263480"/>
    <w:rsid w:val="002643BE"/>
    <w:rsid w:val="00264ADC"/>
    <w:rsid w:val="00264C6B"/>
    <w:rsid w:val="00266698"/>
    <w:rsid w:val="00267313"/>
    <w:rsid w:val="002703E0"/>
    <w:rsid w:val="00272ABE"/>
    <w:rsid w:val="002741BE"/>
    <w:rsid w:val="00274DED"/>
    <w:rsid w:val="00276619"/>
    <w:rsid w:val="00276C7F"/>
    <w:rsid w:val="00276CA2"/>
    <w:rsid w:val="00280D70"/>
    <w:rsid w:val="00281742"/>
    <w:rsid w:val="00281E06"/>
    <w:rsid w:val="00282DC1"/>
    <w:rsid w:val="00283931"/>
    <w:rsid w:val="00283BCA"/>
    <w:rsid w:val="00287138"/>
    <w:rsid w:val="002877A0"/>
    <w:rsid w:val="00287C7C"/>
    <w:rsid w:val="00290F71"/>
    <w:rsid w:val="0029146E"/>
    <w:rsid w:val="002925C8"/>
    <w:rsid w:val="002958A8"/>
    <w:rsid w:val="00295F62"/>
    <w:rsid w:val="002972C8"/>
    <w:rsid w:val="002A04F5"/>
    <w:rsid w:val="002A18C2"/>
    <w:rsid w:val="002A1F82"/>
    <w:rsid w:val="002A2E39"/>
    <w:rsid w:val="002A456F"/>
    <w:rsid w:val="002A46F7"/>
    <w:rsid w:val="002A4852"/>
    <w:rsid w:val="002A4FF7"/>
    <w:rsid w:val="002A5209"/>
    <w:rsid w:val="002A58F8"/>
    <w:rsid w:val="002A6ABD"/>
    <w:rsid w:val="002A6DCB"/>
    <w:rsid w:val="002A7FD5"/>
    <w:rsid w:val="002B0061"/>
    <w:rsid w:val="002B1319"/>
    <w:rsid w:val="002B46EC"/>
    <w:rsid w:val="002B53C6"/>
    <w:rsid w:val="002B59D1"/>
    <w:rsid w:val="002B615C"/>
    <w:rsid w:val="002B626D"/>
    <w:rsid w:val="002C00FD"/>
    <w:rsid w:val="002C0C08"/>
    <w:rsid w:val="002C11DB"/>
    <w:rsid w:val="002C1468"/>
    <w:rsid w:val="002C28CB"/>
    <w:rsid w:val="002C3B7B"/>
    <w:rsid w:val="002C6BE7"/>
    <w:rsid w:val="002C6EC6"/>
    <w:rsid w:val="002C719D"/>
    <w:rsid w:val="002D02C0"/>
    <w:rsid w:val="002D183D"/>
    <w:rsid w:val="002D2B18"/>
    <w:rsid w:val="002D3B00"/>
    <w:rsid w:val="002D4002"/>
    <w:rsid w:val="002D408C"/>
    <w:rsid w:val="002D52C0"/>
    <w:rsid w:val="002D58B9"/>
    <w:rsid w:val="002D5E35"/>
    <w:rsid w:val="002D611D"/>
    <w:rsid w:val="002D67C7"/>
    <w:rsid w:val="002D75DB"/>
    <w:rsid w:val="002D76D0"/>
    <w:rsid w:val="002E097F"/>
    <w:rsid w:val="002E101D"/>
    <w:rsid w:val="002E1D62"/>
    <w:rsid w:val="002E31A7"/>
    <w:rsid w:val="002E35AB"/>
    <w:rsid w:val="002E528F"/>
    <w:rsid w:val="002E6FE1"/>
    <w:rsid w:val="002E7A50"/>
    <w:rsid w:val="002E7EC3"/>
    <w:rsid w:val="002F0838"/>
    <w:rsid w:val="002F0CCF"/>
    <w:rsid w:val="002F1CD6"/>
    <w:rsid w:val="002F1FF4"/>
    <w:rsid w:val="002F2ACE"/>
    <w:rsid w:val="002F2EB7"/>
    <w:rsid w:val="002F3910"/>
    <w:rsid w:val="002F4900"/>
    <w:rsid w:val="002F595D"/>
    <w:rsid w:val="002F67CF"/>
    <w:rsid w:val="002F7631"/>
    <w:rsid w:val="002F7FBB"/>
    <w:rsid w:val="0030056F"/>
    <w:rsid w:val="00300584"/>
    <w:rsid w:val="003006A4"/>
    <w:rsid w:val="00300BB9"/>
    <w:rsid w:val="003019A3"/>
    <w:rsid w:val="00301D21"/>
    <w:rsid w:val="0030235E"/>
    <w:rsid w:val="00304A7D"/>
    <w:rsid w:val="00304EA1"/>
    <w:rsid w:val="00306415"/>
    <w:rsid w:val="00306AE5"/>
    <w:rsid w:val="00306C6C"/>
    <w:rsid w:val="00307204"/>
    <w:rsid w:val="003076E8"/>
    <w:rsid w:val="00310CDC"/>
    <w:rsid w:val="00312D68"/>
    <w:rsid w:val="003135DD"/>
    <w:rsid w:val="00313CAB"/>
    <w:rsid w:val="00315EA6"/>
    <w:rsid w:val="0031756E"/>
    <w:rsid w:val="00317FC2"/>
    <w:rsid w:val="00322F63"/>
    <w:rsid w:val="00324B2C"/>
    <w:rsid w:val="00325DC1"/>
    <w:rsid w:val="00325FA2"/>
    <w:rsid w:val="003271AF"/>
    <w:rsid w:val="00327557"/>
    <w:rsid w:val="00327941"/>
    <w:rsid w:val="00327A10"/>
    <w:rsid w:val="003322F9"/>
    <w:rsid w:val="0033354B"/>
    <w:rsid w:val="00333679"/>
    <w:rsid w:val="00334EF7"/>
    <w:rsid w:val="00335427"/>
    <w:rsid w:val="00335C8E"/>
    <w:rsid w:val="00335D52"/>
    <w:rsid w:val="003363FF"/>
    <w:rsid w:val="00336808"/>
    <w:rsid w:val="00336BA6"/>
    <w:rsid w:val="003378FF"/>
    <w:rsid w:val="00340110"/>
    <w:rsid w:val="0034150C"/>
    <w:rsid w:val="00341B18"/>
    <w:rsid w:val="003426CF"/>
    <w:rsid w:val="00342AC4"/>
    <w:rsid w:val="00344B67"/>
    <w:rsid w:val="00345D9A"/>
    <w:rsid w:val="00345DD9"/>
    <w:rsid w:val="003460F5"/>
    <w:rsid w:val="003462E5"/>
    <w:rsid w:val="00350CE7"/>
    <w:rsid w:val="00351425"/>
    <w:rsid w:val="00352C2E"/>
    <w:rsid w:val="0035397A"/>
    <w:rsid w:val="0035470E"/>
    <w:rsid w:val="00355782"/>
    <w:rsid w:val="003558D2"/>
    <w:rsid w:val="0035617C"/>
    <w:rsid w:val="003569FE"/>
    <w:rsid w:val="00357269"/>
    <w:rsid w:val="00357618"/>
    <w:rsid w:val="00357BDC"/>
    <w:rsid w:val="00361311"/>
    <w:rsid w:val="00361C72"/>
    <w:rsid w:val="003630E0"/>
    <w:rsid w:val="00363352"/>
    <w:rsid w:val="003634D5"/>
    <w:rsid w:val="00363DD1"/>
    <w:rsid w:val="00364044"/>
    <w:rsid w:val="0036404A"/>
    <w:rsid w:val="00365C77"/>
    <w:rsid w:val="00365D8E"/>
    <w:rsid w:val="00366486"/>
    <w:rsid w:val="003668AD"/>
    <w:rsid w:val="003679B5"/>
    <w:rsid w:val="00367B9F"/>
    <w:rsid w:val="00370326"/>
    <w:rsid w:val="00371CF4"/>
    <w:rsid w:val="0037238D"/>
    <w:rsid w:val="00374229"/>
    <w:rsid w:val="00374917"/>
    <w:rsid w:val="00374977"/>
    <w:rsid w:val="0037532B"/>
    <w:rsid w:val="00377985"/>
    <w:rsid w:val="003805AB"/>
    <w:rsid w:val="00380952"/>
    <w:rsid w:val="0038101D"/>
    <w:rsid w:val="003819C8"/>
    <w:rsid w:val="003857EE"/>
    <w:rsid w:val="003863A1"/>
    <w:rsid w:val="003863F1"/>
    <w:rsid w:val="00386577"/>
    <w:rsid w:val="00386B67"/>
    <w:rsid w:val="00387014"/>
    <w:rsid w:val="00387271"/>
    <w:rsid w:val="003874D8"/>
    <w:rsid w:val="00387D13"/>
    <w:rsid w:val="00390517"/>
    <w:rsid w:val="003907B4"/>
    <w:rsid w:val="00391501"/>
    <w:rsid w:val="00391CCF"/>
    <w:rsid w:val="00391CDD"/>
    <w:rsid w:val="00392978"/>
    <w:rsid w:val="00392C58"/>
    <w:rsid w:val="00392FCF"/>
    <w:rsid w:val="003936F3"/>
    <w:rsid w:val="00393758"/>
    <w:rsid w:val="00393D78"/>
    <w:rsid w:val="0039408D"/>
    <w:rsid w:val="00394C16"/>
    <w:rsid w:val="00395CAD"/>
    <w:rsid w:val="00396669"/>
    <w:rsid w:val="00396F75"/>
    <w:rsid w:val="003A4B50"/>
    <w:rsid w:val="003A78D8"/>
    <w:rsid w:val="003B0E74"/>
    <w:rsid w:val="003B1006"/>
    <w:rsid w:val="003B27F1"/>
    <w:rsid w:val="003B2CD9"/>
    <w:rsid w:val="003B2E6E"/>
    <w:rsid w:val="003B40DB"/>
    <w:rsid w:val="003B628F"/>
    <w:rsid w:val="003B6BCF"/>
    <w:rsid w:val="003C0962"/>
    <w:rsid w:val="003C216A"/>
    <w:rsid w:val="003C5BDF"/>
    <w:rsid w:val="003C6F75"/>
    <w:rsid w:val="003D0586"/>
    <w:rsid w:val="003D0C04"/>
    <w:rsid w:val="003D14B7"/>
    <w:rsid w:val="003D1A3E"/>
    <w:rsid w:val="003D1D7F"/>
    <w:rsid w:val="003D23CA"/>
    <w:rsid w:val="003D244E"/>
    <w:rsid w:val="003D2D88"/>
    <w:rsid w:val="003D307B"/>
    <w:rsid w:val="003D3622"/>
    <w:rsid w:val="003D3ACD"/>
    <w:rsid w:val="003D4BE9"/>
    <w:rsid w:val="003D7C89"/>
    <w:rsid w:val="003E09A5"/>
    <w:rsid w:val="003E0E69"/>
    <w:rsid w:val="003E0EA6"/>
    <w:rsid w:val="003E2AC3"/>
    <w:rsid w:val="003E2BEE"/>
    <w:rsid w:val="003E3255"/>
    <w:rsid w:val="003E382A"/>
    <w:rsid w:val="003E498B"/>
    <w:rsid w:val="003E58AA"/>
    <w:rsid w:val="003E6129"/>
    <w:rsid w:val="003E6E28"/>
    <w:rsid w:val="003E7377"/>
    <w:rsid w:val="003E76FA"/>
    <w:rsid w:val="003F043F"/>
    <w:rsid w:val="003F210B"/>
    <w:rsid w:val="003F2FB8"/>
    <w:rsid w:val="003F351C"/>
    <w:rsid w:val="003F3D0D"/>
    <w:rsid w:val="003F4F44"/>
    <w:rsid w:val="003F5BC9"/>
    <w:rsid w:val="003F6385"/>
    <w:rsid w:val="003F6395"/>
    <w:rsid w:val="003F641C"/>
    <w:rsid w:val="003F6621"/>
    <w:rsid w:val="003F7192"/>
    <w:rsid w:val="004019FB"/>
    <w:rsid w:val="00401B67"/>
    <w:rsid w:val="00401D06"/>
    <w:rsid w:val="00402205"/>
    <w:rsid w:val="00402776"/>
    <w:rsid w:val="00402859"/>
    <w:rsid w:val="00402D21"/>
    <w:rsid w:val="004031F2"/>
    <w:rsid w:val="00403398"/>
    <w:rsid w:val="0040524A"/>
    <w:rsid w:val="004052F4"/>
    <w:rsid w:val="004059AC"/>
    <w:rsid w:val="00405E14"/>
    <w:rsid w:val="004076B7"/>
    <w:rsid w:val="00407902"/>
    <w:rsid w:val="00407C64"/>
    <w:rsid w:val="00410162"/>
    <w:rsid w:val="0041079D"/>
    <w:rsid w:val="004111FE"/>
    <w:rsid w:val="004115CB"/>
    <w:rsid w:val="00411600"/>
    <w:rsid w:val="00412666"/>
    <w:rsid w:val="00413B28"/>
    <w:rsid w:val="00415307"/>
    <w:rsid w:val="00415C85"/>
    <w:rsid w:val="00417D9F"/>
    <w:rsid w:val="0042001A"/>
    <w:rsid w:val="004201C6"/>
    <w:rsid w:val="004202C9"/>
    <w:rsid w:val="00421B82"/>
    <w:rsid w:val="00422E29"/>
    <w:rsid w:val="00423B08"/>
    <w:rsid w:val="00425313"/>
    <w:rsid w:val="00425D0E"/>
    <w:rsid w:val="004261FD"/>
    <w:rsid w:val="00426576"/>
    <w:rsid w:val="00426C07"/>
    <w:rsid w:val="00426C26"/>
    <w:rsid w:val="0042706E"/>
    <w:rsid w:val="004275E7"/>
    <w:rsid w:val="00430E71"/>
    <w:rsid w:val="00431931"/>
    <w:rsid w:val="004320C9"/>
    <w:rsid w:val="004323A0"/>
    <w:rsid w:val="0043441A"/>
    <w:rsid w:val="0043495C"/>
    <w:rsid w:val="00435487"/>
    <w:rsid w:val="00436A06"/>
    <w:rsid w:val="00436B8B"/>
    <w:rsid w:val="00437208"/>
    <w:rsid w:val="00437D0F"/>
    <w:rsid w:val="004407EB"/>
    <w:rsid w:val="004408DB"/>
    <w:rsid w:val="00440F13"/>
    <w:rsid w:val="00440F57"/>
    <w:rsid w:val="0044265A"/>
    <w:rsid w:val="004446B3"/>
    <w:rsid w:val="00444FF6"/>
    <w:rsid w:val="004466E4"/>
    <w:rsid w:val="0045080B"/>
    <w:rsid w:val="004509D2"/>
    <w:rsid w:val="0045165E"/>
    <w:rsid w:val="00452CD9"/>
    <w:rsid w:val="00452F9C"/>
    <w:rsid w:val="0045300B"/>
    <w:rsid w:val="0045306E"/>
    <w:rsid w:val="00456777"/>
    <w:rsid w:val="004567C2"/>
    <w:rsid w:val="0045795F"/>
    <w:rsid w:val="0046051F"/>
    <w:rsid w:val="004609B6"/>
    <w:rsid w:val="004617CB"/>
    <w:rsid w:val="00461DEB"/>
    <w:rsid w:val="00463D82"/>
    <w:rsid w:val="004647FD"/>
    <w:rsid w:val="00464972"/>
    <w:rsid w:val="00465169"/>
    <w:rsid w:val="0046633F"/>
    <w:rsid w:val="0046791F"/>
    <w:rsid w:val="004714E0"/>
    <w:rsid w:val="00473A37"/>
    <w:rsid w:val="00473D21"/>
    <w:rsid w:val="00475395"/>
    <w:rsid w:val="004756B8"/>
    <w:rsid w:val="004759E3"/>
    <w:rsid w:val="00476177"/>
    <w:rsid w:val="00477044"/>
    <w:rsid w:val="004770BA"/>
    <w:rsid w:val="00477234"/>
    <w:rsid w:val="00480428"/>
    <w:rsid w:val="00481CA4"/>
    <w:rsid w:val="00481DEC"/>
    <w:rsid w:val="004827A2"/>
    <w:rsid w:val="00484CEE"/>
    <w:rsid w:val="00484F88"/>
    <w:rsid w:val="00485013"/>
    <w:rsid w:val="004853B2"/>
    <w:rsid w:val="0048611C"/>
    <w:rsid w:val="0048775B"/>
    <w:rsid w:val="004879FD"/>
    <w:rsid w:val="004900D0"/>
    <w:rsid w:val="004906A2"/>
    <w:rsid w:val="004927DE"/>
    <w:rsid w:val="00492812"/>
    <w:rsid w:val="0049288E"/>
    <w:rsid w:val="004932C2"/>
    <w:rsid w:val="00493329"/>
    <w:rsid w:val="00493441"/>
    <w:rsid w:val="004938DB"/>
    <w:rsid w:val="00493C42"/>
    <w:rsid w:val="00495985"/>
    <w:rsid w:val="00496903"/>
    <w:rsid w:val="00497515"/>
    <w:rsid w:val="004A026E"/>
    <w:rsid w:val="004A0411"/>
    <w:rsid w:val="004A0D1B"/>
    <w:rsid w:val="004A3D86"/>
    <w:rsid w:val="004A41E0"/>
    <w:rsid w:val="004A4B5C"/>
    <w:rsid w:val="004A6874"/>
    <w:rsid w:val="004A73AC"/>
    <w:rsid w:val="004A7B54"/>
    <w:rsid w:val="004B0DAC"/>
    <w:rsid w:val="004B0F10"/>
    <w:rsid w:val="004B1F89"/>
    <w:rsid w:val="004B1FA0"/>
    <w:rsid w:val="004B3A8B"/>
    <w:rsid w:val="004B3D61"/>
    <w:rsid w:val="004B4F85"/>
    <w:rsid w:val="004B7A3D"/>
    <w:rsid w:val="004C05E3"/>
    <w:rsid w:val="004C0F83"/>
    <w:rsid w:val="004C10AD"/>
    <w:rsid w:val="004C1825"/>
    <w:rsid w:val="004C3F3D"/>
    <w:rsid w:val="004C56A6"/>
    <w:rsid w:val="004C698E"/>
    <w:rsid w:val="004D0ED4"/>
    <w:rsid w:val="004D1609"/>
    <w:rsid w:val="004D18DC"/>
    <w:rsid w:val="004D227D"/>
    <w:rsid w:val="004D2FB6"/>
    <w:rsid w:val="004D39D2"/>
    <w:rsid w:val="004D47F4"/>
    <w:rsid w:val="004D68AC"/>
    <w:rsid w:val="004E051B"/>
    <w:rsid w:val="004E3399"/>
    <w:rsid w:val="004E41D9"/>
    <w:rsid w:val="004E5628"/>
    <w:rsid w:val="004E5944"/>
    <w:rsid w:val="004E6824"/>
    <w:rsid w:val="004E70D6"/>
    <w:rsid w:val="004E7B3D"/>
    <w:rsid w:val="004F083F"/>
    <w:rsid w:val="004F14FE"/>
    <w:rsid w:val="004F18FA"/>
    <w:rsid w:val="004F490A"/>
    <w:rsid w:val="004F51A1"/>
    <w:rsid w:val="004F5D64"/>
    <w:rsid w:val="004F69AE"/>
    <w:rsid w:val="004F7155"/>
    <w:rsid w:val="004F7AA2"/>
    <w:rsid w:val="00500EC1"/>
    <w:rsid w:val="0050140E"/>
    <w:rsid w:val="00501FAC"/>
    <w:rsid w:val="0050273F"/>
    <w:rsid w:val="005027AE"/>
    <w:rsid w:val="00503432"/>
    <w:rsid w:val="00503E55"/>
    <w:rsid w:val="00503F92"/>
    <w:rsid w:val="0050678B"/>
    <w:rsid w:val="00506EB0"/>
    <w:rsid w:val="00506FD3"/>
    <w:rsid w:val="005107C0"/>
    <w:rsid w:val="005118D1"/>
    <w:rsid w:val="00511A3C"/>
    <w:rsid w:val="00511D02"/>
    <w:rsid w:val="00512F76"/>
    <w:rsid w:val="00513361"/>
    <w:rsid w:val="0051348D"/>
    <w:rsid w:val="0051415B"/>
    <w:rsid w:val="005143FD"/>
    <w:rsid w:val="00514E06"/>
    <w:rsid w:val="00515557"/>
    <w:rsid w:val="00515EAF"/>
    <w:rsid w:val="00516362"/>
    <w:rsid w:val="00516772"/>
    <w:rsid w:val="005211B4"/>
    <w:rsid w:val="00521274"/>
    <w:rsid w:val="00522A00"/>
    <w:rsid w:val="0052300C"/>
    <w:rsid w:val="00523478"/>
    <w:rsid w:val="005246B4"/>
    <w:rsid w:val="00525C60"/>
    <w:rsid w:val="00526BC5"/>
    <w:rsid w:val="0052737D"/>
    <w:rsid w:val="00527D0B"/>
    <w:rsid w:val="00531B06"/>
    <w:rsid w:val="00532996"/>
    <w:rsid w:val="005337CA"/>
    <w:rsid w:val="005346EC"/>
    <w:rsid w:val="0053610A"/>
    <w:rsid w:val="005369A6"/>
    <w:rsid w:val="00536B6B"/>
    <w:rsid w:val="00536B71"/>
    <w:rsid w:val="00537850"/>
    <w:rsid w:val="00537FE6"/>
    <w:rsid w:val="005442FB"/>
    <w:rsid w:val="00544A66"/>
    <w:rsid w:val="00544DA5"/>
    <w:rsid w:val="0054507C"/>
    <w:rsid w:val="00550646"/>
    <w:rsid w:val="00550FA1"/>
    <w:rsid w:val="0055168B"/>
    <w:rsid w:val="005537CF"/>
    <w:rsid w:val="00553F86"/>
    <w:rsid w:val="00554004"/>
    <w:rsid w:val="0055448D"/>
    <w:rsid w:val="00554D48"/>
    <w:rsid w:val="0055593E"/>
    <w:rsid w:val="005561C8"/>
    <w:rsid w:val="0055640B"/>
    <w:rsid w:val="00557466"/>
    <w:rsid w:val="00561763"/>
    <w:rsid w:val="00562BB9"/>
    <w:rsid w:val="00562FF8"/>
    <w:rsid w:val="0056363F"/>
    <w:rsid w:val="00565909"/>
    <w:rsid w:val="00565C9F"/>
    <w:rsid w:val="00565CFE"/>
    <w:rsid w:val="00566117"/>
    <w:rsid w:val="00567A80"/>
    <w:rsid w:val="0057047D"/>
    <w:rsid w:val="005715C2"/>
    <w:rsid w:val="005719BE"/>
    <w:rsid w:val="00572596"/>
    <w:rsid w:val="00572877"/>
    <w:rsid w:val="00575154"/>
    <w:rsid w:val="00575EBE"/>
    <w:rsid w:val="00577307"/>
    <w:rsid w:val="00577BD7"/>
    <w:rsid w:val="005801C0"/>
    <w:rsid w:val="0058087B"/>
    <w:rsid w:val="00580E9C"/>
    <w:rsid w:val="00581141"/>
    <w:rsid w:val="00582698"/>
    <w:rsid w:val="00583909"/>
    <w:rsid w:val="005856A5"/>
    <w:rsid w:val="00585B53"/>
    <w:rsid w:val="00585FFF"/>
    <w:rsid w:val="00586648"/>
    <w:rsid w:val="00586FDC"/>
    <w:rsid w:val="00587633"/>
    <w:rsid w:val="00590072"/>
    <w:rsid w:val="005905E8"/>
    <w:rsid w:val="00590F38"/>
    <w:rsid w:val="005912BA"/>
    <w:rsid w:val="00591DE1"/>
    <w:rsid w:val="00592320"/>
    <w:rsid w:val="00592905"/>
    <w:rsid w:val="00592D16"/>
    <w:rsid w:val="00593F3F"/>
    <w:rsid w:val="0059471E"/>
    <w:rsid w:val="005A076B"/>
    <w:rsid w:val="005A0AA0"/>
    <w:rsid w:val="005A14EA"/>
    <w:rsid w:val="005A1C37"/>
    <w:rsid w:val="005A1F1F"/>
    <w:rsid w:val="005A51A8"/>
    <w:rsid w:val="005A56D0"/>
    <w:rsid w:val="005A5E88"/>
    <w:rsid w:val="005A5F5B"/>
    <w:rsid w:val="005A6756"/>
    <w:rsid w:val="005A6EA0"/>
    <w:rsid w:val="005A771E"/>
    <w:rsid w:val="005A77B5"/>
    <w:rsid w:val="005B096D"/>
    <w:rsid w:val="005B1062"/>
    <w:rsid w:val="005B1E9A"/>
    <w:rsid w:val="005B2169"/>
    <w:rsid w:val="005B3B60"/>
    <w:rsid w:val="005B4A14"/>
    <w:rsid w:val="005B5EA8"/>
    <w:rsid w:val="005B630E"/>
    <w:rsid w:val="005B7459"/>
    <w:rsid w:val="005C03BC"/>
    <w:rsid w:val="005C0A39"/>
    <w:rsid w:val="005C0AE3"/>
    <w:rsid w:val="005C0DB1"/>
    <w:rsid w:val="005C2378"/>
    <w:rsid w:val="005C2A85"/>
    <w:rsid w:val="005C3EAC"/>
    <w:rsid w:val="005C402C"/>
    <w:rsid w:val="005C5134"/>
    <w:rsid w:val="005C51CF"/>
    <w:rsid w:val="005C54F4"/>
    <w:rsid w:val="005C66EC"/>
    <w:rsid w:val="005C7833"/>
    <w:rsid w:val="005D027B"/>
    <w:rsid w:val="005D0AF1"/>
    <w:rsid w:val="005D15EC"/>
    <w:rsid w:val="005D3526"/>
    <w:rsid w:val="005D435F"/>
    <w:rsid w:val="005D50B5"/>
    <w:rsid w:val="005D6BBB"/>
    <w:rsid w:val="005D7B33"/>
    <w:rsid w:val="005E06EC"/>
    <w:rsid w:val="005E1670"/>
    <w:rsid w:val="005E1A4D"/>
    <w:rsid w:val="005E2A46"/>
    <w:rsid w:val="005E382F"/>
    <w:rsid w:val="005E4157"/>
    <w:rsid w:val="005F09ED"/>
    <w:rsid w:val="005F277F"/>
    <w:rsid w:val="005F56BF"/>
    <w:rsid w:val="005F75C5"/>
    <w:rsid w:val="006013C0"/>
    <w:rsid w:val="006017D6"/>
    <w:rsid w:val="006019C1"/>
    <w:rsid w:val="006019CE"/>
    <w:rsid w:val="0060330B"/>
    <w:rsid w:val="006052FD"/>
    <w:rsid w:val="006054F9"/>
    <w:rsid w:val="00606D07"/>
    <w:rsid w:val="006075B1"/>
    <w:rsid w:val="006078DD"/>
    <w:rsid w:val="00607922"/>
    <w:rsid w:val="00610444"/>
    <w:rsid w:val="006112E3"/>
    <w:rsid w:val="0061223E"/>
    <w:rsid w:val="00612B99"/>
    <w:rsid w:val="006132FE"/>
    <w:rsid w:val="00613527"/>
    <w:rsid w:val="00613696"/>
    <w:rsid w:val="0061460C"/>
    <w:rsid w:val="00614983"/>
    <w:rsid w:val="00614E47"/>
    <w:rsid w:val="006159ED"/>
    <w:rsid w:val="006172B9"/>
    <w:rsid w:val="00617652"/>
    <w:rsid w:val="006179F4"/>
    <w:rsid w:val="0062038C"/>
    <w:rsid w:val="006212D7"/>
    <w:rsid w:val="00622165"/>
    <w:rsid w:val="006224E8"/>
    <w:rsid w:val="00622725"/>
    <w:rsid w:val="00622E03"/>
    <w:rsid w:val="00623178"/>
    <w:rsid w:val="00625315"/>
    <w:rsid w:val="00625446"/>
    <w:rsid w:val="00626231"/>
    <w:rsid w:val="0062667B"/>
    <w:rsid w:val="006273BF"/>
    <w:rsid w:val="00630359"/>
    <w:rsid w:val="006313AB"/>
    <w:rsid w:val="006316B6"/>
    <w:rsid w:val="006332B6"/>
    <w:rsid w:val="00633729"/>
    <w:rsid w:val="00633A3D"/>
    <w:rsid w:val="00634E2B"/>
    <w:rsid w:val="00636222"/>
    <w:rsid w:val="0063679E"/>
    <w:rsid w:val="006370C3"/>
    <w:rsid w:val="006403C8"/>
    <w:rsid w:val="00641996"/>
    <w:rsid w:val="006428D0"/>
    <w:rsid w:val="00644587"/>
    <w:rsid w:val="00644B35"/>
    <w:rsid w:val="00645FFD"/>
    <w:rsid w:val="006465D1"/>
    <w:rsid w:val="006467BF"/>
    <w:rsid w:val="006514CF"/>
    <w:rsid w:val="0065384D"/>
    <w:rsid w:val="00655F3C"/>
    <w:rsid w:val="00657EA3"/>
    <w:rsid w:val="00660500"/>
    <w:rsid w:val="00660EF6"/>
    <w:rsid w:val="00661FB0"/>
    <w:rsid w:val="00662726"/>
    <w:rsid w:val="00663089"/>
    <w:rsid w:val="00663FF1"/>
    <w:rsid w:val="006641C8"/>
    <w:rsid w:val="0066450E"/>
    <w:rsid w:val="00664DF1"/>
    <w:rsid w:val="00667029"/>
    <w:rsid w:val="006706F7"/>
    <w:rsid w:val="00672062"/>
    <w:rsid w:val="00674261"/>
    <w:rsid w:val="00675696"/>
    <w:rsid w:val="006766D2"/>
    <w:rsid w:val="00677B17"/>
    <w:rsid w:val="00677E7E"/>
    <w:rsid w:val="0068190A"/>
    <w:rsid w:val="006819D0"/>
    <w:rsid w:val="00681FBC"/>
    <w:rsid w:val="00682083"/>
    <w:rsid w:val="0068327F"/>
    <w:rsid w:val="00683BAB"/>
    <w:rsid w:val="00684C9C"/>
    <w:rsid w:val="00684D44"/>
    <w:rsid w:val="00685989"/>
    <w:rsid w:val="00687434"/>
    <w:rsid w:val="006911D4"/>
    <w:rsid w:val="00692945"/>
    <w:rsid w:val="00693705"/>
    <w:rsid w:val="006945D0"/>
    <w:rsid w:val="006956DA"/>
    <w:rsid w:val="0069652D"/>
    <w:rsid w:val="0069654A"/>
    <w:rsid w:val="00697081"/>
    <w:rsid w:val="006973B1"/>
    <w:rsid w:val="00697988"/>
    <w:rsid w:val="00697C18"/>
    <w:rsid w:val="00697E44"/>
    <w:rsid w:val="006A00A5"/>
    <w:rsid w:val="006A0215"/>
    <w:rsid w:val="006A1235"/>
    <w:rsid w:val="006A1FEE"/>
    <w:rsid w:val="006A2D06"/>
    <w:rsid w:val="006A3BDA"/>
    <w:rsid w:val="006A3C96"/>
    <w:rsid w:val="006A3E88"/>
    <w:rsid w:val="006A438D"/>
    <w:rsid w:val="006A48D6"/>
    <w:rsid w:val="006A4EC7"/>
    <w:rsid w:val="006A51EF"/>
    <w:rsid w:val="006A55ED"/>
    <w:rsid w:val="006A60FC"/>
    <w:rsid w:val="006A69E6"/>
    <w:rsid w:val="006A6FCC"/>
    <w:rsid w:val="006A7248"/>
    <w:rsid w:val="006B04E6"/>
    <w:rsid w:val="006B0B3D"/>
    <w:rsid w:val="006B34A4"/>
    <w:rsid w:val="006B368B"/>
    <w:rsid w:val="006B3DAD"/>
    <w:rsid w:val="006B5029"/>
    <w:rsid w:val="006B52CE"/>
    <w:rsid w:val="006B6D92"/>
    <w:rsid w:val="006B7768"/>
    <w:rsid w:val="006B7FEC"/>
    <w:rsid w:val="006C22AD"/>
    <w:rsid w:val="006C22FC"/>
    <w:rsid w:val="006C3246"/>
    <w:rsid w:val="006C37C6"/>
    <w:rsid w:val="006C3990"/>
    <w:rsid w:val="006C4D6F"/>
    <w:rsid w:val="006C500A"/>
    <w:rsid w:val="006C5B02"/>
    <w:rsid w:val="006C6958"/>
    <w:rsid w:val="006C7018"/>
    <w:rsid w:val="006C7248"/>
    <w:rsid w:val="006C7D7F"/>
    <w:rsid w:val="006D2378"/>
    <w:rsid w:val="006D299C"/>
    <w:rsid w:val="006D2E03"/>
    <w:rsid w:val="006D427D"/>
    <w:rsid w:val="006D4BC7"/>
    <w:rsid w:val="006D537C"/>
    <w:rsid w:val="006D5BFB"/>
    <w:rsid w:val="006D626F"/>
    <w:rsid w:val="006D68A5"/>
    <w:rsid w:val="006D705A"/>
    <w:rsid w:val="006D7237"/>
    <w:rsid w:val="006D742B"/>
    <w:rsid w:val="006D7CC5"/>
    <w:rsid w:val="006E0FFE"/>
    <w:rsid w:val="006E166E"/>
    <w:rsid w:val="006E1747"/>
    <w:rsid w:val="006E2A1C"/>
    <w:rsid w:val="006E2CDC"/>
    <w:rsid w:val="006E3656"/>
    <w:rsid w:val="006E3BF6"/>
    <w:rsid w:val="006E40E5"/>
    <w:rsid w:val="006E46EE"/>
    <w:rsid w:val="006E48C5"/>
    <w:rsid w:val="006E4E85"/>
    <w:rsid w:val="006E567F"/>
    <w:rsid w:val="006E5875"/>
    <w:rsid w:val="006E7225"/>
    <w:rsid w:val="006F0766"/>
    <w:rsid w:val="006F1903"/>
    <w:rsid w:val="006F25E4"/>
    <w:rsid w:val="006F323B"/>
    <w:rsid w:val="006F6717"/>
    <w:rsid w:val="006F7DFA"/>
    <w:rsid w:val="007002C0"/>
    <w:rsid w:val="00700325"/>
    <w:rsid w:val="00701B97"/>
    <w:rsid w:val="007021FB"/>
    <w:rsid w:val="00702721"/>
    <w:rsid w:val="00702918"/>
    <w:rsid w:val="00704217"/>
    <w:rsid w:val="00704375"/>
    <w:rsid w:val="00704AA8"/>
    <w:rsid w:val="00704E78"/>
    <w:rsid w:val="00706273"/>
    <w:rsid w:val="00706358"/>
    <w:rsid w:val="00707243"/>
    <w:rsid w:val="007077A0"/>
    <w:rsid w:val="0071053B"/>
    <w:rsid w:val="00711DF0"/>
    <w:rsid w:val="0071251F"/>
    <w:rsid w:val="00713055"/>
    <w:rsid w:val="00713C21"/>
    <w:rsid w:val="00713C84"/>
    <w:rsid w:val="00715A82"/>
    <w:rsid w:val="007168FB"/>
    <w:rsid w:val="00720699"/>
    <w:rsid w:val="007213E1"/>
    <w:rsid w:val="007227FF"/>
    <w:rsid w:val="00722DED"/>
    <w:rsid w:val="00725A92"/>
    <w:rsid w:val="00727D0B"/>
    <w:rsid w:val="0073017B"/>
    <w:rsid w:val="007306B9"/>
    <w:rsid w:val="007315DF"/>
    <w:rsid w:val="00732CAD"/>
    <w:rsid w:val="00732FB0"/>
    <w:rsid w:val="00733177"/>
    <w:rsid w:val="00737A7F"/>
    <w:rsid w:val="00740979"/>
    <w:rsid w:val="00740BE6"/>
    <w:rsid w:val="00740C78"/>
    <w:rsid w:val="00741063"/>
    <w:rsid w:val="00741434"/>
    <w:rsid w:val="00741A37"/>
    <w:rsid w:val="0074260A"/>
    <w:rsid w:val="00743C1D"/>
    <w:rsid w:val="00744924"/>
    <w:rsid w:val="0074554A"/>
    <w:rsid w:val="00746527"/>
    <w:rsid w:val="0074741E"/>
    <w:rsid w:val="007474D2"/>
    <w:rsid w:val="0075049D"/>
    <w:rsid w:val="00751113"/>
    <w:rsid w:val="0075296A"/>
    <w:rsid w:val="007530AF"/>
    <w:rsid w:val="007535C7"/>
    <w:rsid w:val="007535CF"/>
    <w:rsid w:val="0075389D"/>
    <w:rsid w:val="007541C3"/>
    <w:rsid w:val="0075432D"/>
    <w:rsid w:val="00754DA2"/>
    <w:rsid w:val="007552C3"/>
    <w:rsid w:val="00755417"/>
    <w:rsid w:val="00756822"/>
    <w:rsid w:val="007606AB"/>
    <w:rsid w:val="007620F7"/>
    <w:rsid w:val="0076643C"/>
    <w:rsid w:val="00773376"/>
    <w:rsid w:val="00773845"/>
    <w:rsid w:val="0077450C"/>
    <w:rsid w:val="00774630"/>
    <w:rsid w:val="0077539B"/>
    <w:rsid w:val="00776369"/>
    <w:rsid w:val="00776B98"/>
    <w:rsid w:val="0078010A"/>
    <w:rsid w:val="00780D84"/>
    <w:rsid w:val="00781069"/>
    <w:rsid w:val="00782E17"/>
    <w:rsid w:val="007839E1"/>
    <w:rsid w:val="0078436A"/>
    <w:rsid w:val="0078438B"/>
    <w:rsid w:val="00784817"/>
    <w:rsid w:val="00784931"/>
    <w:rsid w:val="00784A30"/>
    <w:rsid w:val="00785664"/>
    <w:rsid w:val="00785AB7"/>
    <w:rsid w:val="00790C65"/>
    <w:rsid w:val="0079125C"/>
    <w:rsid w:val="00791A6F"/>
    <w:rsid w:val="0079279C"/>
    <w:rsid w:val="007929FE"/>
    <w:rsid w:val="00792FD8"/>
    <w:rsid w:val="00795BD1"/>
    <w:rsid w:val="00797E3A"/>
    <w:rsid w:val="00797F02"/>
    <w:rsid w:val="007A1194"/>
    <w:rsid w:val="007A1777"/>
    <w:rsid w:val="007A265F"/>
    <w:rsid w:val="007A53C7"/>
    <w:rsid w:val="007A56A2"/>
    <w:rsid w:val="007A6965"/>
    <w:rsid w:val="007A70A5"/>
    <w:rsid w:val="007A762A"/>
    <w:rsid w:val="007A785D"/>
    <w:rsid w:val="007A7D33"/>
    <w:rsid w:val="007A7E1C"/>
    <w:rsid w:val="007B0D54"/>
    <w:rsid w:val="007B1DE2"/>
    <w:rsid w:val="007B358F"/>
    <w:rsid w:val="007B3E24"/>
    <w:rsid w:val="007B4C13"/>
    <w:rsid w:val="007B4DFC"/>
    <w:rsid w:val="007C0942"/>
    <w:rsid w:val="007C17CB"/>
    <w:rsid w:val="007C1CFC"/>
    <w:rsid w:val="007C3E92"/>
    <w:rsid w:val="007C5C72"/>
    <w:rsid w:val="007C68FC"/>
    <w:rsid w:val="007C7AE7"/>
    <w:rsid w:val="007D1343"/>
    <w:rsid w:val="007D2854"/>
    <w:rsid w:val="007D2879"/>
    <w:rsid w:val="007D2F4C"/>
    <w:rsid w:val="007D3B88"/>
    <w:rsid w:val="007D3E1D"/>
    <w:rsid w:val="007D3FCD"/>
    <w:rsid w:val="007D4BE6"/>
    <w:rsid w:val="007D59E6"/>
    <w:rsid w:val="007D711E"/>
    <w:rsid w:val="007D7508"/>
    <w:rsid w:val="007E0B82"/>
    <w:rsid w:val="007E0DC1"/>
    <w:rsid w:val="007E183A"/>
    <w:rsid w:val="007E2230"/>
    <w:rsid w:val="007E2CD8"/>
    <w:rsid w:val="007E3809"/>
    <w:rsid w:val="007E3965"/>
    <w:rsid w:val="007E3E40"/>
    <w:rsid w:val="007E57AD"/>
    <w:rsid w:val="007E6FFC"/>
    <w:rsid w:val="007E772C"/>
    <w:rsid w:val="007F300F"/>
    <w:rsid w:val="007F3486"/>
    <w:rsid w:val="007F3917"/>
    <w:rsid w:val="007F3982"/>
    <w:rsid w:val="007F3C86"/>
    <w:rsid w:val="007F40B4"/>
    <w:rsid w:val="007F4BA2"/>
    <w:rsid w:val="007F532A"/>
    <w:rsid w:val="007F61DC"/>
    <w:rsid w:val="007F6C0E"/>
    <w:rsid w:val="007F7764"/>
    <w:rsid w:val="0080040D"/>
    <w:rsid w:val="00800FF5"/>
    <w:rsid w:val="00801A06"/>
    <w:rsid w:val="00801FB5"/>
    <w:rsid w:val="008048E5"/>
    <w:rsid w:val="00805D2D"/>
    <w:rsid w:val="0080622A"/>
    <w:rsid w:val="008062FB"/>
    <w:rsid w:val="0080713E"/>
    <w:rsid w:val="008115E4"/>
    <w:rsid w:val="008128AB"/>
    <w:rsid w:val="008130C7"/>
    <w:rsid w:val="008133DD"/>
    <w:rsid w:val="00815BC4"/>
    <w:rsid w:val="0081789A"/>
    <w:rsid w:val="008201A3"/>
    <w:rsid w:val="00820AE9"/>
    <w:rsid w:val="008224BC"/>
    <w:rsid w:val="00825A72"/>
    <w:rsid w:val="00832A0C"/>
    <w:rsid w:val="00832CFF"/>
    <w:rsid w:val="00833562"/>
    <w:rsid w:val="00833F8D"/>
    <w:rsid w:val="00835221"/>
    <w:rsid w:val="00835426"/>
    <w:rsid w:val="0083572A"/>
    <w:rsid w:val="00835A8D"/>
    <w:rsid w:val="00835BB9"/>
    <w:rsid w:val="00835D7D"/>
    <w:rsid w:val="008368EA"/>
    <w:rsid w:val="00841B05"/>
    <w:rsid w:val="00842CB4"/>
    <w:rsid w:val="008431EB"/>
    <w:rsid w:val="00843C55"/>
    <w:rsid w:val="00844319"/>
    <w:rsid w:val="00844DCC"/>
    <w:rsid w:val="008451A6"/>
    <w:rsid w:val="00846C5C"/>
    <w:rsid w:val="00847F40"/>
    <w:rsid w:val="00850804"/>
    <w:rsid w:val="0085244A"/>
    <w:rsid w:val="00852721"/>
    <w:rsid w:val="008529E9"/>
    <w:rsid w:val="00852E5F"/>
    <w:rsid w:val="00853F1A"/>
    <w:rsid w:val="00854977"/>
    <w:rsid w:val="00854BCE"/>
    <w:rsid w:val="0085540C"/>
    <w:rsid w:val="0085643F"/>
    <w:rsid w:val="00856A2F"/>
    <w:rsid w:val="00856A5A"/>
    <w:rsid w:val="00857094"/>
    <w:rsid w:val="00857B1E"/>
    <w:rsid w:val="00857B3E"/>
    <w:rsid w:val="00861D37"/>
    <w:rsid w:val="00862D5F"/>
    <w:rsid w:val="008635A1"/>
    <w:rsid w:val="00863651"/>
    <w:rsid w:val="008637D7"/>
    <w:rsid w:val="00863C8D"/>
    <w:rsid w:val="00863FF8"/>
    <w:rsid w:val="008648EF"/>
    <w:rsid w:val="008649E1"/>
    <w:rsid w:val="00864BAF"/>
    <w:rsid w:val="00864BE0"/>
    <w:rsid w:val="00865EE3"/>
    <w:rsid w:val="008660D8"/>
    <w:rsid w:val="0087069E"/>
    <w:rsid w:val="00870A63"/>
    <w:rsid w:val="00870B9B"/>
    <w:rsid w:val="00870FE6"/>
    <w:rsid w:val="00871798"/>
    <w:rsid w:val="00871A81"/>
    <w:rsid w:val="00871E56"/>
    <w:rsid w:val="00871FD5"/>
    <w:rsid w:val="00872882"/>
    <w:rsid w:val="008728BF"/>
    <w:rsid w:val="008729EF"/>
    <w:rsid w:val="00872B5D"/>
    <w:rsid w:val="008741D0"/>
    <w:rsid w:val="008751E1"/>
    <w:rsid w:val="00875205"/>
    <w:rsid w:val="00875C40"/>
    <w:rsid w:val="00875E09"/>
    <w:rsid w:val="00877050"/>
    <w:rsid w:val="00877124"/>
    <w:rsid w:val="00881D7D"/>
    <w:rsid w:val="00883923"/>
    <w:rsid w:val="00884A85"/>
    <w:rsid w:val="00885266"/>
    <w:rsid w:val="00885696"/>
    <w:rsid w:val="00885B07"/>
    <w:rsid w:val="00886841"/>
    <w:rsid w:val="00887278"/>
    <w:rsid w:val="00887A64"/>
    <w:rsid w:val="00890326"/>
    <w:rsid w:val="008915DD"/>
    <w:rsid w:val="00892113"/>
    <w:rsid w:val="00892140"/>
    <w:rsid w:val="0089448B"/>
    <w:rsid w:val="008944D7"/>
    <w:rsid w:val="00894C56"/>
    <w:rsid w:val="00894F6B"/>
    <w:rsid w:val="00896B9E"/>
    <w:rsid w:val="008977C2"/>
    <w:rsid w:val="008A110F"/>
    <w:rsid w:val="008A1D1B"/>
    <w:rsid w:val="008A2183"/>
    <w:rsid w:val="008A3363"/>
    <w:rsid w:val="008A3D11"/>
    <w:rsid w:val="008A3FDB"/>
    <w:rsid w:val="008A4F34"/>
    <w:rsid w:val="008A72BF"/>
    <w:rsid w:val="008A75D8"/>
    <w:rsid w:val="008B0AE4"/>
    <w:rsid w:val="008B0F70"/>
    <w:rsid w:val="008B492E"/>
    <w:rsid w:val="008B4A5C"/>
    <w:rsid w:val="008B600B"/>
    <w:rsid w:val="008C050B"/>
    <w:rsid w:val="008C1E7D"/>
    <w:rsid w:val="008C2834"/>
    <w:rsid w:val="008C381C"/>
    <w:rsid w:val="008C3B8D"/>
    <w:rsid w:val="008C4439"/>
    <w:rsid w:val="008C5677"/>
    <w:rsid w:val="008C6282"/>
    <w:rsid w:val="008C6DB7"/>
    <w:rsid w:val="008D0B93"/>
    <w:rsid w:val="008D0D68"/>
    <w:rsid w:val="008D194C"/>
    <w:rsid w:val="008D29A8"/>
    <w:rsid w:val="008D35E1"/>
    <w:rsid w:val="008D3BB6"/>
    <w:rsid w:val="008D4734"/>
    <w:rsid w:val="008D4FB8"/>
    <w:rsid w:val="008D5183"/>
    <w:rsid w:val="008D5972"/>
    <w:rsid w:val="008D6B10"/>
    <w:rsid w:val="008D7158"/>
    <w:rsid w:val="008D72C8"/>
    <w:rsid w:val="008E0F49"/>
    <w:rsid w:val="008E119E"/>
    <w:rsid w:val="008E14EF"/>
    <w:rsid w:val="008E1759"/>
    <w:rsid w:val="008E21DE"/>
    <w:rsid w:val="008E25F1"/>
    <w:rsid w:val="008E3529"/>
    <w:rsid w:val="008E3736"/>
    <w:rsid w:val="008E43C1"/>
    <w:rsid w:val="008E47CF"/>
    <w:rsid w:val="008E4F8E"/>
    <w:rsid w:val="008E65DC"/>
    <w:rsid w:val="008F13A6"/>
    <w:rsid w:val="008F1622"/>
    <w:rsid w:val="008F1CDE"/>
    <w:rsid w:val="008F5740"/>
    <w:rsid w:val="008F5AF8"/>
    <w:rsid w:val="008F5D5A"/>
    <w:rsid w:val="00901782"/>
    <w:rsid w:val="00901F2F"/>
    <w:rsid w:val="009022C4"/>
    <w:rsid w:val="00902C51"/>
    <w:rsid w:val="009047F1"/>
    <w:rsid w:val="009050B5"/>
    <w:rsid w:val="009062A9"/>
    <w:rsid w:val="00907CC5"/>
    <w:rsid w:val="009117C8"/>
    <w:rsid w:val="00911B45"/>
    <w:rsid w:val="0091264D"/>
    <w:rsid w:val="009129A1"/>
    <w:rsid w:val="00912A72"/>
    <w:rsid w:val="00912D44"/>
    <w:rsid w:val="00914719"/>
    <w:rsid w:val="009151F3"/>
    <w:rsid w:val="00915EFD"/>
    <w:rsid w:val="009163B8"/>
    <w:rsid w:val="0091651C"/>
    <w:rsid w:val="00917278"/>
    <w:rsid w:val="009225D6"/>
    <w:rsid w:val="00923168"/>
    <w:rsid w:val="009245B1"/>
    <w:rsid w:val="00924AE5"/>
    <w:rsid w:val="00924D37"/>
    <w:rsid w:val="0092620B"/>
    <w:rsid w:val="00926241"/>
    <w:rsid w:val="00930BDA"/>
    <w:rsid w:val="009311E9"/>
    <w:rsid w:val="00931219"/>
    <w:rsid w:val="0093246E"/>
    <w:rsid w:val="00932959"/>
    <w:rsid w:val="00932B0F"/>
    <w:rsid w:val="00932DF2"/>
    <w:rsid w:val="00933986"/>
    <w:rsid w:val="00933D38"/>
    <w:rsid w:val="009358E8"/>
    <w:rsid w:val="00935CD7"/>
    <w:rsid w:val="00936092"/>
    <w:rsid w:val="0093733A"/>
    <w:rsid w:val="009375CC"/>
    <w:rsid w:val="0094079D"/>
    <w:rsid w:val="00940930"/>
    <w:rsid w:val="00942AAA"/>
    <w:rsid w:val="00943CAB"/>
    <w:rsid w:val="0094436F"/>
    <w:rsid w:val="00944CAD"/>
    <w:rsid w:val="0094508C"/>
    <w:rsid w:val="009453B4"/>
    <w:rsid w:val="009454CB"/>
    <w:rsid w:val="009474F4"/>
    <w:rsid w:val="009475A5"/>
    <w:rsid w:val="009475EA"/>
    <w:rsid w:val="00947BDB"/>
    <w:rsid w:val="009508B9"/>
    <w:rsid w:val="00950C79"/>
    <w:rsid w:val="009510C3"/>
    <w:rsid w:val="009511B2"/>
    <w:rsid w:val="00951AC5"/>
    <w:rsid w:val="009522C9"/>
    <w:rsid w:val="009531C7"/>
    <w:rsid w:val="00953249"/>
    <w:rsid w:val="009553C8"/>
    <w:rsid w:val="00955722"/>
    <w:rsid w:val="0095591B"/>
    <w:rsid w:val="00955EF0"/>
    <w:rsid w:val="0095662B"/>
    <w:rsid w:val="00957D60"/>
    <w:rsid w:val="00960807"/>
    <w:rsid w:val="00960B18"/>
    <w:rsid w:val="00960C9A"/>
    <w:rsid w:val="009626B2"/>
    <w:rsid w:val="009627EB"/>
    <w:rsid w:val="00963115"/>
    <w:rsid w:val="00964A61"/>
    <w:rsid w:val="009655D6"/>
    <w:rsid w:val="00965C92"/>
    <w:rsid w:val="009676E6"/>
    <w:rsid w:val="0097003B"/>
    <w:rsid w:val="00970491"/>
    <w:rsid w:val="00972276"/>
    <w:rsid w:val="00973417"/>
    <w:rsid w:val="00973B7E"/>
    <w:rsid w:val="00973DB9"/>
    <w:rsid w:val="00974A9F"/>
    <w:rsid w:val="00974F52"/>
    <w:rsid w:val="0097544D"/>
    <w:rsid w:val="00975452"/>
    <w:rsid w:val="0097663E"/>
    <w:rsid w:val="00977159"/>
    <w:rsid w:val="0098029D"/>
    <w:rsid w:val="0098060C"/>
    <w:rsid w:val="009807D9"/>
    <w:rsid w:val="00981DDA"/>
    <w:rsid w:val="00982ACC"/>
    <w:rsid w:val="00982DD2"/>
    <w:rsid w:val="00984295"/>
    <w:rsid w:val="009855DD"/>
    <w:rsid w:val="0098612C"/>
    <w:rsid w:val="00986399"/>
    <w:rsid w:val="00986CB8"/>
    <w:rsid w:val="00986F6B"/>
    <w:rsid w:val="0099093C"/>
    <w:rsid w:val="00991D11"/>
    <w:rsid w:val="00992268"/>
    <w:rsid w:val="00992704"/>
    <w:rsid w:val="00992DE5"/>
    <w:rsid w:val="00993ED6"/>
    <w:rsid w:val="00996C55"/>
    <w:rsid w:val="009A0B2B"/>
    <w:rsid w:val="009A22DD"/>
    <w:rsid w:val="009A253F"/>
    <w:rsid w:val="009A2CA1"/>
    <w:rsid w:val="009A4126"/>
    <w:rsid w:val="009A452F"/>
    <w:rsid w:val="009A4DE8"/>
    <w:rsid w:val="009A5309"/>
    <w:rsid w:val="009A5FA1"/>
    <w:rsid w:val="009A6F2F"/>
    <w:rsid w:val="009A7C9B"/>
    <w:rsid w:val="009B089A"/>
    <w:rsid w:val="009B0AF8"/>
    <w:rsid w:val="009B0ED9"/>
    <w:rsid w:val="009B1B0E"/>
    <w:rsid w:val="009B3784"/>
    <w:rsid w:val="009B3B8F"/>
    <w:rsid w:val="009B413A"/>
    <w:rsid w:val="009B4710"/>
    <w:rsid w:val="009B4821"/>
    <w:rsid w:val="009B4F30"/>
    <w:rsid w:val="009B5831"/>
    <w:rsid w:val="009B5C3F"/>
    <w:rsid w:val="009B69DE"/>
    <w:rsid w:val="009B6C27"/>
    <w:rsid w:val="009B6E0C"/>
    <w:rsid w:val="009C1468"/>
    <w:rsid w:val="009C1602"/>
    <w:rsid w:val="009C1CC0"/>
    <w:rsid w:val="009C2377"/>
    <w:rsid w:val="009C3300"/>
    <w:rsid w:val="009C41D9"/>
    <w:rsid w:val="009C469D"/>
    <w:rsid w:val="009C5423"/>
    <w:rsid w:val="009C54D6"/>
    <w:rsid w:val="009C572D"/>
    <w:rsid w:val="009C6A17"/>
    <w:rsid w:val="009C755F"/>
    <w:rsid w:val="009D065E"/>
    <w:rsid w:val="009D0A6F"/>
    <w:rsid w:val="009D1974"/>
    <w:rsid w:val="009D1F12"/>
    <w:rsid w:val="009D1F22"/>
    <w:rsid w:val="009D27FF"/>
    <w:rsid w:val="009D3459"/>
    <w:rsid w:val="009D3768"/>
    <w:rsid w:val="009D3BD7"/>
    <w:rsid w:val="009D516B"/>
    <w:rsid w:val="009D53C7"/>
    <w:rsid w:val="009D53EF"/>
    <w:rsid w:val="009D573F"/>
    <w:rsid w:val="009D5F06"/>
    <w:rsid w:val="009D71B9"/>
    <w:rsid w:val="009E2925"/>
    <w:rsid w:val="009E2D95"/>
    <w:rsid w:val="009E2E77"/>
    <w:rsid w:val="009E3457"/>
    <w:rsid w:val="009E3A9D"/>
    <w:rsid w:val="009E44B0"/>
    <w:rsid w:val="009E5FC3"/>
    <w:rsid w:val="009E61BD"/>
    <w:rsid w:val="009F1F01"/>
    <w:rsid w:val="009F2FC4"/>
    <w:rsid w:val="009F443F"/>
    <w:rsid w:val="009F4537"/>
    <w:rsid w:val="009F6CEC"/>
    <w:rsid w:val="009F7B12"/>
    <w:rsid w:val="009F7B98"/>
    <w:rsid w:val="009F7E30"/>
    <w:rsid w:val="00A00276"/>
    <w:rsid w:val="00A01C97"/>
    <w:rsid w:val="00A01E40"/>
    <w:rsid w:val="00A01EA0"/>
    <w:rsid w:val="00A027FF"/>
    <w:rsid w:val="00A02E0A"/>
    <w:rsid w:val="00A02F74"/>
    <w:rsid w:val="00A03342"/>
    <w:rsid w:val="00A03D75"/>
    <w:rsid w:val="00A045ED"/>
    <w:rsid w:val="00A04D1F"/>
    <w:rsid w:val="00A0511E"/>
    <w:rsid w:val="00A058E7"/>
    <w:rsid w:val="00A0606F"/>
    <w:rsid w:val="00A06F2C"/>
    <w:rsid w:val="00A1033C"/>
    <w:rsid w:val="00A106C2"/>
    <w:rsid w:val="00A13A9A"/>
    <w:rsid w:val="00A154A6"/>
    <w:rsid w:val="00A160FC"/>
    <w:rsid w:val="00A16EE9"/>
    <w:rsid w:val="00A179C3"/>
    <w:rsid w:val="00A17CE3"/>
    <w:rsid w:val="00A20F80"/>
    <w:rsid w:val="00A20FBB"/>
    <w:rsid w:val="00A210E1"/>
    <w:rsid w:val="00A21CC1"/>
    <w:rsid w:val="00A22382"/>
    <w:rsid w:val="00A2315B"/>
    <w:rsid w:val="00A241DA"/>
    <w:rsid w:val="00A24550"/>
    <w:rsid w:val="00A24831"/>
    <w:rsid w:val="00A24FA7"/>
    <w:rsid w:val="00A25BE0"/>
    <w:rsid w:val="00A26195"/>
    <w:rsid w:val="00A2771D"/>
    <w:rsid w:val="00A27D03"/>
    <w:rsid w:val="00A3092C"/>
    <w:rsid w:val="00A31050"/>
    <w:rsid w:val="00A3422D"/>
    <w:rsid w:val="00A34594"/>
    <w:rsid w:val="00A35319"/>
    <w:rsid w:val="00A36572"/>
    <w:rsid w:val="00A370A5"/>
    <w:rsid w:val="00A37B9D"/>
    <w:rsid w:val="00A410F6"/>
    <w:rsid w:val="00A420B8"/>
    <w:rsid w:val="00A431E2"/>
    <w:rsid w:val="00A43A5B"/>
    <w:rsid w:val="00A444BB"/>
    <w:rsid w:val="00A4485A"/>
    <w:rsid w:val="00A44A02"/>
    <w:rsid w:val="00A46169"/>
    <w:rsid w:val="00A4665B"/>
    <w:rsid w:val="00A47803"/>
    <w:rsid w:val="00A47BB5"/>
    <w:rsid w:val="00A52550"/>
    <w:rsid w:val="00A525D7"/>
    <w:rsid w:val="00A527FE"/>
    <w:rsid w:val="00A52CB9"/>
    <w:rsid w:val="00A548CC"/>
    <w:rsid w:val="00A56010"/>
    <w:rsid w:val="00A56D77"/>
    <w:rsid w:val="00A61185"/>
    <w:rsid w:val="00A625BD"/>
    <w:rsid w:val="00A62819"/>
    <w:rsid w:val="00A62AED"/>
    <w:rsid w:val="00A62ED5"/>
    <w:rsid w:val="00A62F6E"/>
    <w:rsid w:val="00A636CF"/>
    <w:rsid w:val="00A64884"/>
    <w:rsid w:val="00A6518B"/>
    <w:rsid w:val="00A65AD1"/>
    <w:rsid w:val="00A65C94"/>
    <w:rsid w:val="00A671ED"/>
    <w:rsid w:val="00A67E76"/>
    <w:rsid w:val="00A70407"/>
    <w:rsid w:val="00A7093C"/>
    <w:rsid w:val="00A732F6"/>
    <w:rsid w:val="00A7407D"/>
    <w:rsid w:val="00A75BD8"/>
    <w:rsid w:val="00A77390"/>
    <w:rsid w:val="00A80C4E"/>
    <w:rsid w:val="00A80CF6"/>
    <w:rsid w:val="00A8130F"/>
    <w:rsid w:val="00A819D8"/>
    <w:rsid w:val="00A822F4"/>
    <w:rsid w:val="00A823EB"/>
    <w:rsid w:val="00A82BB5"/>
    <w:rsid w:val="00A82BD4"/>
    <w:rsid w:val="00A82F1D"/>
    <w:rsid w:val="00A84059"/>
    <w:rsid w:val="00A85499"/>
    <w:rsid w:val="00A855F5"/>
    <w:rsid w:val="00A8611B"/>
    <w:rsid w:val="00A863BC"/>
    <w:rsid w:val="00A86CC5"/>
    <w:rsid w:val="00A87493"/>
    <w:rsid w:val="00A879E6"/>
    <w:rsid w:val="00A90798"/>
    <w:rsid w:val="00A90DB6"/>
    <w:rsid w:val="00A90E3D"/>
    <w:rsid w:val="00A91039"/>
    <w:rsid w:val="00A91A51"/>
    <w:rsid w:val="00A9257A"/>
    <w:rsid w:val="00A95101"/>
    <w:rsid w:val="00A96E48"/>
    <w:rsid w:val="00AA10F4"/>
    <w:rsid w:val="00AA14D0"/>
    <w:rsid w:val="00AA238B"/>
    <w:rsid w:val="00AA44BB"/>
    <w:rsid w:val="00AA4DCE"/>
    <w:rsid w:val="00AA51E4"/>
    <w:rsid w:val="00AA5A62"/>
    <w:rsid w:val="00AA5D16"/>
    <w:rsid w:val="00AA66C7"/>
    <w:rsid w:val="00AA7082"/>
    <w:rsid w:val="00AA754A"/>
    <w:rsid w:val="00AB141E"/>
    <w:rsid w:val="00AB2B25"/>
    <w:rsid w:val="00AB335E"/>
    <w:rsid w:val="00AB3E88"/>
    <w:rsid w:val="00AB472D"/>
    <w:rsid w:val="00AB57E1"/>
    <w:rsid w:val="00AB5CAC"/>
    <w:rsid w:val="00AB6297"/>
    <w:rsid w:val="00AC1C95"/>
    <w:rsid w:val="00AC1DEC"/>
    <w:rsid w:val="00AC2AE3"/>
    <w:rsid w:val="00AC2DA4"/>
    <w:rsid w:val="00AC2FE9"/>
    <w:rsid w:val="00AC3E76"/>
    <w:rsid w:val="00AC6C04"/>
    <w:rsid w:val="00AC7954"/>
    <w:rsid w:val="00AC79B2"/>
    <w:rsid w:val="00AC7DFF"/>
    <w:rsid w:val="00AC7E55"/>
    <w:rsid w:val="00AC7FC6"/>
    <w:rsid w:val="00AD099E"/>
    <w:rsid w:val="00AD19C5"/>
    <w:rsid w:val="00AD1AC0"/>
    <w:rsid w:val="00AD29A3"/>
    <w:rsid w:val="00AD30E9"/>
    <w:rsid w:val="00AD3570"/>
    <w:rsid w:val="00AD4E62"/>
    <w:rsid w:val="00AD7755"/>
    <w:rsid w:val="00AE0341"/>
    <w:rsid w:val="00AE09F6"/>
    <w:rsid w:val="00AE122A"/>
    <w:rsid w:val="00AE1BEE"/>
    <w:rsid w:val="00AE20C3"/>
    <w:rsid w:val="00AE2F8D"/>
    <w:rsid w:val="00AE30FD"/>
    <w:rsid w:val="00AE4D7D"/>
    <w:rsid w:val="00AE6B64"/>
    <w:rsid w:val="00AE6FF5"/>
    <w:rsid w:val="00AE7941"/>
    <w:rsid w:val="00AF0000"/>
    <w:rsid w:val="00AF0608"/>
    <w:rsid w:val="00AF0F6A"/>
    <w:rsid w:val="00AF1196"/>
    <w:rsid w:val="00AF17F8"/>
    <w:rsid w:val="00AF1831"/>
    <w:rsid w:val="00AF211A"/>
    <w:rsid w:val="00AF498C"/>
    <w:rsid w:val="00AF49A3"/>
    <w:rsid w:val="00AF51B5"/>
    <w:rsid w:val="00AF6712"/>
    <w:rsid w:val="00B00303"/>
    <w:rsid w:val="00B00FE7"/>
    <w:rsid w:val="00B010DA"/>
    <w:rsid w:val="00B01750"/>
    <w:rsid w:val="00B01FED"/>
    <w:rsid w:val="00B02611"/>
    <w:rsid w:val="00B02E56"/>
    <w:rsid w:val="00B041A1"/>
    <w:rsid w:val="00B042A2"/>
    <w:rsid w:val="00B044DD"/>
    <w:rsid w:val="00B045E9"/>
    <w:rsid w:val="00B048C8"/>
    <w:rsid w:val="00B06EBD"/>
    <w:rsid w:val="00B0706C"/>
    <w:rsid w:val="00B07416"/>
    <w:rsid w:val="00B07E15"/>
    <w:rsid w:val="00B11DCA"/>
    <w:rsid w:val="00B11FF2"/>
    <w:rsid w:val="00B126A8"/>
    <w:rsid w:val="00B15168"/>
    <w:rsid w:val="00B1658F"/>
    <w:rsid w:val="00B16595"/>
    <w:rsid w:val="00B16E01"/>
    <w:rsid w:val="00B20158"/>
    <w:rsid w:val="00B20E4C"/>
    <w:rsid w:val="00B22356"/>
    <w:rsid w:val="00B24873"/>
    <w:rsid w:val="00B25451"/>
    <w:rsid w:val="00B25827"/>
    <w:rsid w:val="00B25ADB"/>
    <w:rsid w:val="00B26C59"/>
    <w:rsid w:val="00B2753F"/>
    <w:rsid w:val="00B30248"/>
    <w:rsid w:val="00B31017"/>
    <w:rsid w:val="00B31907"/>
    <w:rsid w:val="00B321FE"/>
    <w:rsid w:val="00B33459"/>
    <w:rsid w:val="00B340D0"/>
    <w:rsid w:val="00B344AD"/>
    <w:rsid w:val="00B35862"/>
    <w:rsid w:val="00B37599"/>
    <w:rsid w:val="00B3762A"/>
    <w:rsid w:val="00B37F28"/>
    <w:rsid w:val="00B4045F"/>
    <w:rsid w:val="00B40981"/>
    <w:rsid w:val="00B41782"/>
    <w:rsid w:val="00B42032"/>
    <w:rsid w:val="00B4274C"/>
    <w:rsid w:val="00B42772"/>
    <w:rsid w:val="00B42FE7"/>
    <w:rsid w:val="00B434A0"/>
    <w:rsid w:val="00B43714"/>
    <w:rsid w:val="00B43CE4"/>
    <w:rsid w:val="00B444FA"/>
    <w:rsid w:val="00B45350"/>
    <w:rsid w:val="00B4543B"/>
    <w:rsid w:val="00B45D5F"/>
    <w:rsid w:val="00B46F07"/>
    <w:rsid w:val="00B507FD"/>
    <w:rsid w:val="00B50F13"/>
    <w:rsid w:val="00B513C0"/>
    <w:rsid w:val="00B51ED2"/>
    <w:rsid w:val="00B53C45"/>
    <w:rsid w:val="00B5712E"/>
    <w:rsid w:val="00B57776"/>
    <w:rsid w:val="00B578FD"/>
    <w:rsid w:val="00B60B5E"/>
    <w:rsid w:val="00B61989"/>
    <w:rsid w:val="00B633FB"/>
    <w:rsid w:val="00B637F5"/>
    <w:rsid w:val="00B63B88"/>
    <w:rsid w:val="00B63D72"/>
    <w:rsid w:val="00B64E29"/>
    <w:rsid w:val="00B6509E"/>
    <w:rsid w:val="00B65252"/>
    <w:rsid w:val="00B65A56"/>
    <w:rsid w:val="00B664FD"/>
    <w:rsid w:val="00B66E9D"/>
    <w:rsid w:val="00B67C1B"/>
    <w:rsid w:val="00B70128"/>
    <w:rsid w:val="00B71829"/>
    <w:rsid w:val="00B72216"/>
    <w:rsid w:val="00B724E7"/>
    <w:rsid w:val="00B7340A"/>
    <w:rsid w:val="00B74182"/>
    <w:rsid w:val="00B74CD1"/>
    <w:rsid w:val="00B77843"/>
    <w:rsid w:val="00B82DAA"/>
    <w:rsid w:val="00B83028"/>
    <w:rsid w:val="00B8344F"/>
    <w:rsid w:val="00B84EFA"/>
    <w:rsid w:val="00B87AE8"/>
    <w:rsid w:val="00B9056D"/>
    <w:rsid w:val="00B905AB"/>
    <w:rsid w:val="00B908FF"/>
    <w:rsid w:val="00B90983"/>
    <w:rsid w:val="00B91F84"/>
    <w:rsid w:val="00B93E0B"/>
    <w:rsid w:val="00B942BB"/>
    <w:rsid w:val="00B951A6"/>
    <w:rsid w:val="00B9520D"/>
    <w:rsid w:val="00B9673F"/>
    <w:rsid w:val="00B96F91"/>
    <w:rsid w:val="00BA0BB7"/>
    <w:rsid w:val="00BA3724"/>
    <w:rsid w:val="00BA3BF9"/>
    <w:rsid w:val="00BA585C"/>
    <w:rsid w:val="00BA5B5F"/>
    <w:rsid w:val="00BA66F3"/>
    <w:rsid w:val="00BA683F"/>
    <w:rsid w:val="00BB0F82"/>
    <w:rsid w:val="00BB14CA"/>
    <w:rsid w:val="00BB32BC"/>
    <w:rsid w:val="00BB36EA"/>
    <w:rsid w:val="00BB3E89"/>
    <w:rsid w:val="00BB48AD"/>
    <w:rsid w:val="00BB5490"/>
    <w:rsid w:val="00BB7E30"/>
    <w:rsid w:val="00BC0C6C"/>
    <w:rsid w:val="00BC10F2"/>
    <w:rsid w:val="00BC138C"/>
    <w:rsid w:val="00BC303C"/>
    <w:rsid w:val="00BC3489"/>
    <w:rsid w:val="00BC3E5F"/>
    <w:rsid w:val="00BC4162"/>
    <w:rsid w:val="00BC41B3"/>
    <w:rsid w:val="00BC5B5D"/>
    <w:rsid w:val="00BC660B"/>
    <w:rsid w:val="00BC6BCC"/>
    <w:rsid w:val="00BD01A9"/>
    <w:rsid w:val="00BD25D5"/>
    <w:rsid w:val="00BD3F7E"/>
    <w:rsid w:val="00BD4D4F"/>
    <w:rsid w:val="00BD561A"/>
    <w:rsid w:val="00BD66BB"/>
    <w:rsid w:val="00BD6EA9"/>
    <w:rsid w:val="00BD7486"/>
    <w:rsid w:val="00BD7625"/>
    <w:rsid w:val="00BD7F6B"/>
    <w:rsid w:val="00BE06B4"/>
    <w:rsid w:val="00BE1182"/>
    <w:rsid w:val="00BE1710"/>
    <w:rsid w:val="00BE1EC8"/>
    <w:rsid w:val="00BE23AC"/>
    <w:rsid w:val="00BE3407"/>
    <w:rsid w:val="00BE35C0"/>
    <w:rsid w:val="00BE462B"/>
    <w:rsid w:val="00BE4F6C"/>
    <w:rsid w:val="00BE50F1"/>
    <w:rsid w:val="00BE51B9"/>
    <w:rsid w:val="00BE57F5"/>
    <w:rsid w:val="00BE75C9"/>
    <w:rsid w:val="00BE779A"/>
    <w:rsid w:val="00BF15A2"/>
    <w:rsid w:val="00BF1B1D"/>
    <w:rsid w:val="00BF1F33"/>
    <w:rsid w:val="00BF28AF"/>
    <w:rsid w:val="00BF3C69"/>
    <w:rsid w:val="00BF3DE3"/>
    <w:rsid w:val="00BF48F2"/>
    <w:rsid w:val="00BF69D8"/>
    <w:rsid w:val="00BF6E3A"/>
    <w:rsid w:val="00BF6EF7"/>
    <w:rsid w:val="00BF760F"/>
    <w:rsid w:val="00C003E9"/>
    <w:rsid w:val="00C01739"/>
    <w:rsid w:val="00C01FE0"/>
    <w:rsid w:val="00C0298C"/>
    <w:rsid w:val="00C0486C"/>
    <w:rsid w:val="00C04EA5"/>
    <w:rsid w:val="00C0528F"/>
    <w:rsid w:val="00C0581E"/>
    <w:rsid w:val="00C05F46"/>
    <w:rsid w:val="00C10003"/>
    <w:rsid w:val="00C10970"/>
    <w:rsid w:val="00C11273"/>
    <w:rsid w:val="00C114CE"/>
    <w:rsid w:val="00C11791"/>
    <w:rsid w:val="00C11D17"/>
    <w:rsid w:val="00C133F1"/>
    <w:rsid w:val="00C1426E"/>
    <w:rsid w:val="00C143F6"/>
    <w:rsid w:val="00C15902"/>
    <w:rsid w:val="00C159C9"/>
    <w:rsid w:val="00C15FE3"/>
    <w:rsid w:val="00C1621E"/>
    <w:rsid w:val="00C170B0"/>
    <w:rsid w:val="00C1756D"/>
    <w:rsid w:val="00C17C7A"/>
    <w:rsid w:val="00C17E82"/>
    <w:rsid w:val="00C201C0"/>
    <w:rsid w:val="00C209CE"/>
    <w:rsid w:val="00C2164F"/>
    <w:rsid w:val="00C22264"/>
    <w:rsid w:val="00C24652"/>
    <w:rsid w:val="00C24F29"/>
    <w:rsid w:val="00C261DC"/>
    <w:rsid w:val="00C262B8"/>
    <w:rsid w:val="00C26346"/>
    <w:rsid w:val="00C274D0"/>
    <w:rsid w:val="00C27F1F"/>
    <w:rsid w:val="00C30521"/>
    <w:rsid w:val="00C316C5"/>
    <w:rsid w:val="00C32DA6"/>
    <w:rsid w:val="00C32F1B"/>
    <w:rsid w:val="00C33F01"/>
    <w:rsid w:val="00C353B4"/>
    <w:rsid w:val="00C354B7"/>
    <w:rsid w:val="00C35DD7"/>
    <w:rsid w:val="00C36FE2"/>
    <w:rsid w:val="00C376BE"/>
    <w:rsid w:val="00C41543"/>
    <w:rsid w:val="00C44781"/>
    <w:rsid w:val="00C4583B"/>
    <w:rsid w:val="00C45C7B"/>
    <w:rsid w:val="00C45FEE"/>
    <w:rsid w:val="00C46696"/>
    <w:rsid w:val="00C50297"/>
    <w:rsid w:val="00C51B0F"/>
    <w:rsid w:val="00C52B11"/>
    <w:rsid w:val="00C52EE2"/>
    <w:rsid w:val="00C53165"/>
    <w:rsid w:val="00C53C02"/>
    <w:rsid w:val="00C55057"/>
    <w:rsid w:val="00C55325"/>
    <w:rsid w:val="00C5554D"/>
    <w:rsid w:val="00C56186"/>
    <w:rsid w:val="00C56D15"/>
    <w:rsid w:val="00C56DB2"/>
    <w:rsid w:val="00C56FD4"/>
    <w:rsid w:val="00C57C25"/>
    <w:rsid w:val="00C57E94"/>
    <w:rsid w:val="00C57EEF"/>
    <w:rsid w:val="00C57F07"/>
    <w:rsid w:val="00C6049F"/>
    <w:rsid w:val="00C63F27"/>
    <w:rsid w:val="00C642E6"/>
    <w:rsid w:val="00C65099"/>
    <w:rsid w:val="00C65CD7"/>
    <w:rsid w:val="00C669CB"/>
    <w:rsid w:val="00C66C70"/>
    <w:rsid w:val="00C70029"/>
    <w:rsid w:val="00C70FFA"/>
    <w:rsid w:val="00C71380"/>
    <w:rsid w:val="00C7161A"/>
    <w:rsid w:val="00C728A8"/>
    <w:rsid w:val="00C73FD1"/>
    <w:rsid w:val="00C74131"/>
    <w:rsid w:val="00C75B62"/>
    <w:rsid w:val="00C770AD"/>
    <w:rsid w:val="00C80948"/>
    <w:rsid w:val="00C80AB7"/>
    <w:rsid w:val="00C8103D"/>
    <w:rsid w:val="00C81CD0"/>
    <w:rsid w:val="00C81DD6"/>
    <w:rsid w:val="00C82057"/>
    <w:rsid w:val="00C8320D"/>
    <w:rsid w:val="00C833F1"/>
    <w:rsid w:val="00C851CA"/>
    <w:rsid w:val="00C85301"/>
    <w:rsid w:val="00C86406"/>
    <w:rsid w:val="00C93EA7"/>
    <w:rsid w:val="00C949DC"/>
    <w:rsid w:val="00C95104"/>
    <w:rsid w:val="00C95C2D"/>
    <w:rsid w:val="00C972D8"/>
    <w:rsid w:val="00C9740B"/>
    <w:rsid w:val="00CA0184"/>
    <w:rsid w:val="00CA020E"/>
    <w:rsid w:val="00CA270A"/>
    <w:rsid w:val="00CA2BC6"/>
    <w:rsid w:val="00CA435E"/>
    <w:rsid w:val="00CA53B0"/>
    <w:rsid w:val="00CA55D8"/>
    <w:rsid w:val="00CA625C"/>
    <w:rsid w:val="00CA627A"/>
    <w:rsid w:val="00CA7A9E"/>
    <w:rsid w:val="00CB16BB"/>
    <w:rsid w:val="00CB17AC"/>
    <w:rsid w:val="00CB209C"/>
    <w:rsid w:val="00CB2E39"/>
    <w:rsid w:val="00CB4E7F"/>
    <w:rsid w:val="00CB5341"/>
    <w:rsid w:val="00CB6A5C"/>
    <w:rsid w:val="00CB6AA9"/>
    <w:rsid w:val="00CB6AE5"/>
    <w:rsid w:val="00CB743D"/>
    <w:rsid w:val="00CB787B"/>
    <w:rsid w:val="00CC168D"/>
    <w:rsid w:val="00CC4830"/>
    <w:rsid w:val="00CC4DF8"/>
    <w:rsid w:val="00CC5B25"/>
    <w:rsid w:val="00CC6518"/>
    <w:rsid w:val="00CC7033"/>
    <w:rsid w:val="00CC7734"/>
    <w:rsid w:val="00CC79F3"/>
    <w:rsid w:val="00CD149B"/>
    <w:rsid w:val="00CD1EF5"/>
    <w:rsid w:val="00CD2267"/>
    <w:rsid w:val="00CD2E33"/>
    <w:rsid w:val="00CD2FAA"/>
    <w:rsid w:val="00CD3892"/>
    <w:rsid w:val="00CD407B"/>
    <w:rsid w:val="00CD44D7"/>
    <w:rsid w:val="00CD4D09"/>
    <w:rsid w:val="00CD4F0E"/>
    <w:rsid w:val="00CD5453"/>
    <w:rsid w:val="00CD5641"/>
    <w:rsid w:val="00CD5A18"/>
    <w:rsid w:val="00CD6913"/>
    <w:rsid w:val="00CE04EF"/>
    <w:rsid w:val="00CE092C"/>
    <w:rsid w:val="00CE207E"/>
    <w:rsid w:val="00CE3457"/>
    <w:rsid w:val="00CE4001"/>
    <w:rsid w:val="00CE586D"/>
    <w:rsid w:val="00CE605F"/>
    <w:rsid w:val="00CE6562"/>
    <w:rsid w:val="00CE6E92"/>
    <w:rsid w:val="00CE72AC"/>
    <w:rsid w:val="00CE7DD8"/>
    <w:rsid w:val="00CF05BA"/>
    <w:rsid w:val="00CF1253"/>
    <w:rsid w:val="00CF19E0"/>
    <w:rsid w:val="00CF1BB1"/>
    <w:rsid w:val="00CF1CC3"/>
    <w:rsid w:val="00CF3D16"/>
    <w:rsid w:val="00CF3EEB"/>
    <w:rsid w:val="00CF5443"/>
    <w:rsid w:val="00CF59E8"/>
    <w:rsid w:val="00D01C9C"/>
    <w:rsid w:val="00D02CDA"/>
    <w:rsid w:val="00D052C8"/>
    <w:rsid w:val="00D059AB"/>
    <w:rsid w:val="00D06C43"/>
    <w:rsid w:val="00D07590"/>
    <w:rsid w:val="00D07C36"/>
    <w:rsid w:val="00D1049B"/>
    <w:rsid w:val="00D108DD"/>
    <w:rsid w:val="00D11254"/>
    <w:rsid w:val="00D12A0E"/>
    <w:rsid w:val="00D12C2E"/>
    <w:rsid w:val="00D13D6D"/>
    <w:rsid w:val="00D1516C"/>
    <w:rsid w:val="00D17AF3"/>
    <w:rsid w:val="00D17B2F"/>
    <w:rsid w:val="00D17CBD"/>
    <w:rsid w:val="00D204E2"/>
    <w:rsid w:val="00D208E5"/>
    <w:rsid w:val="00D20C94"/>
    <w:rsid w:val="00D20DF5"/>
    <w:rsid w:val="00D2100B"/>
    <w:rsid w:val="00D21D83"/>
    <w:rsid w:val="00D21E09"/>
    <w:rsid w:val="00D23BAB"/>
    <w:rsid w:val="00D23F3B"/>
    <w:rsid w:val="00D24AF3"/>
    <w:rsid w:val="00D25CE7"/>
    <w:rsid w:val="00D25D84"/>
    <w:rsid w:val="00D25EE6"/>
    <w:rsid w:val="00D26007"/>
    <w:rsid w:val="00D26C29"/>
    <w:rsid w:val="00D276AF"/>
    <w:rsid w:val="00D311B8"/>
    <w:rsid w:val="00D3302B"/>
    <w:rsid w:val="00D330B5"/>
    <w:rsid w:val="00D33F72"/>
    <w:rsid w:val="00D34949"/>
    <w:rsid w:val="00D34BF8"/>
    <w:rsid w:val="00D35E39"/>
    <w:rsid w:val="00D35EC9"/>
    <w:rsid w:val="00D36D64"/>
    <w:rsid w:val="00D40001"/>
    <w:rsid w:val="00D41863"/>
    <w:rsid w:val="00D4277E"/>
    <w:rsid w:val="00D43F26"/>
    <w:rsid w:val="00D4522E"/>
    <w:rsid w:val="00D46D3E"/>
    <w:rsid w:val="00D5190F"/>
    <w:rsid w:val="00D52D68"/>
    <w:rsid w:val="00D530D7"/>
    <w:rsid w:val="00D531AD"/>
    <w:rsid w:val="00D53432"/>
    <w:rsid w:val="00D53945"/>
    <w:rsid w:val="00D53A3F"/>
    <w:rsid w:val="00D552C2"/>
    <w:rsid w:val="00D55607"/>
    <w:rsid w:val="00D56255"/>
    <w:rsid w:val="00D6010D"/>
    <w:rsid w:val="00D6027B"/>
    <w:rsid w:val="00D61474"/>
    <w:rsid w:val="00D617A3"/>
    <w:rsid w:val="00D62E1F"/>
    <w:rsid w:val="00D64499"/>
    <w:rsid w:val="00D65165"/>
    <w:rsid w:val="00D65749"/>
    <w:rsid w:val="00D661B5"/>
    <w:rsid w:val="00D666B9"/>
    <w:rsid w:val="00D71022"/>
    <w:rsid w:val="00D7258A"/>
    <w:rsid w:val="00D7304E"/>
    <w:rsid w:val="00D74BC1"/>
    <w:rsid w:val="00D750B7"/>
    <w:rsid w:val="00D753F7"/>
    <w:rsid w:val="00D75C02"/>
    <w:rsid w:val="00D772C1"/>
    <w:rsid w:val="00D77923"/>
    <w:rsid w:val="00D77E0A"/>
    <w:rsid w:val="00D80E75"/>
    <w:rsid w:val="00D8393E"/>
    <w:rsid w:val="00D83A65"/>
    <w:rsid w:val="00D84427"/>
    <w:rsid w:val="00D8568C"/>
    <w:rsid w:val="00D8599F"/>
    <w:rsid w:val="00D86111"/>
    <w:rsid w:val="00D8664C"/>
    <w:rsid w:val="00D86BCF"/>
    <w:rsid w:val="00D871C9"/>
    <w:rsid w:val="00D902E8"/>
    <w:rsid w:val="00D90825"/>
    <w:rsid w:val="00D91A18"/>
    <w:rsid w:val="00D91AD6"/>
    <w:rsid w:val="00D91E37"/>
    <w:rsid w:val="00D92145"/>
    <w:rsid w:val="00D92160"/>
    <w:rsid w:val="00D92402"/>
    <w:rsid w:val="00D928EF"/>
    <w:rsid w:val="00D92D79"/>
    <w:rsid w:val="00D94248"/>
    <w:rsid w:val="00D94A27"/>
    <w:rsid w:val="00D954EE"/>
    <w:rsid w:val="00D95BBF"/>
    <w:rsid w:val="00D95D0B"/>
    <w:rsid w:val="00D973DB"/>
    <w:rsid w:val="00D97963"/>
    <w:rsid w:val="00D979FA"/>
    <w:rsid w:val="00DA0824"/>
    <w:rsid w:val="00DA0873"/>
    <w:rsid w:val="00DA1367"/>
    <w:rsid w:val="00DA1709"/>
    <w:rsid w:val="00DA1A9F"/>
    <w:rsid w:val="00DA2941"/>
    <w:rsid w:val="00DA3B1B"/>
    <w:rsid w:val="00DA5F57"/>
    <w:rsid w:val="00DA744D"/>
    <w:rsid w:val="00DB04D5"/>
    <w:rsid w:val="00DB0F17"/>
    <w:rsid w:val="00DB10AF"/>
    <w:rsid w:val="00DB13DC"/>
    <w:rsid w:val="00DB1FBB"/>
    <w:rsid w:val="00DB35C1"/>
    <w:rsid w:val="00DB460C"/>
    <w:rsid w:val="00DB4CF6"/>
    <w:rsid w:val="00DB5442"/>
    <w:rsid w:val="00DB5D77"/>
    <w:rsid w:val="00DB6F50"/>
    <w:rsid w:val="00DB6F9B"/>
    <w:rsid w:val="00DB73D5"/>
    <w:rsid w:val="00DB7B10"/>
    <w:rsid w:val="00DC0364"/>
    <w:rsid w:val="00DC181A"/>
    <w:rsid w:val="00DC2807"/>
    <w:rsid w:val="00DC3A8D"/>
    <w:rsid w:val="00DC425A"/>
    <w:rsid w:val="00DC4722"/>
    <w:rsid w:val="00DC5031"/>
    <w:rsid w:val="00DC50E5"/>
    <w:rsid w:val="00DC5EC9"/>
    <w:rsid w:val="00DC63C8"/>
    <w:rsid w:val="00DC7176"/>
    <w:rsid w:val="00DC72D7"/>
    <w:rsid w:val="00DC7564"/>
    <w:rsid w:val="00DC7677"/>
    <w:rsid w:val="00DC778D"/>
    <w:rsid w:val="00DC79CE"/>
    <w:rsid w:val="00DD116F"/>
    <w:rsid w:val="00DD1AA8"/>
    <w:rsid w:val="00DD21DF"/>
    <w:rsid w:val="00DD2F26"/>
    <w:rsid w:val="00DD36DF"/>
    <w:rsid w:val="00DD479B"/>
    <w:rsid w:val="00DD52AC"/>
    <w:rsid w:val="00DD5563"/>
    <w:rsid w:val="00DD59CA"/>
    <w:rsid w:val="00DD64B4"/>
    <w:rsid w:val="00DD76F7"/>
    <w:rsid w:val="00DE095E"/>
    <w:rsid w:val="00DE0BCC"/>
    <w:rsid w:val="00DE0F6A"/>
    <w:rsid w:val="00DE1382"/>
    <w:rsid w:val="00DE5400"/>
    <w:rsid w:val="00DF32B1"/>
    <w:rsid w:val="00DF3A03"/>
    <w:rsid w:val="00DF3A2E"/>
    <w:rsid w:val="00DF414B"/>
    <w:rsid w:val="00DF4BAA"/>
    <w:rsid w:val="00DF4E2E"/>
    <w:rsid w:val="00DF7960"/>
    <w:rsid w:val="00E0003A"/>
    <w:rsid w:val="00E00166"/>
    <w:rsid w:val="00E015AA"/>
    <w:rsid w:val="00E020A4"/>
    <w:rsid w:val="00E027D1"/>
    <w:rsid w:val="00E02BF2"/>
    <w:rsid w:val="00E04151"/>
    <w:rsid w:val="00E041A8"/>
    <w:rsid w:val="00E04211"/>
    <w:rsid w:val="00E05F16"/>
    <w:rsid w:val="00E1000B"/>
    <w:rsid w:val="00E1122C"/>
    <w:rsid w:val="00E113A2"/>
    <w:rsid w:val="00E12537"/>
    <w:rsid w:val="00E12697"/>
    <w:rsid w:val="00E14050"/>
    <w:rsid w:val="00E149FC"/>
    <w:rsid w:val="00E14D47"/>
    <w:rsid w:val="00E15C55"/>
    <w:rsid w:val="00E16E1E"/>
    <w:rsid w:val="00E17163"/>
    <w:rsid w:val="00E17775"/>
    <w:rsid w:val="00E20FB9"/>
    <w:rsid w:val="00E210CD"/>
    <w:rsid w:val="00E21A28"/>
    <w:rsid w:val="00E21E6A"/>
    <w:rsid w:val="00E22645"/>
    <w:rsid w:val="00E2302F"/>
    <w:rsid w:val="00E24ECB"/>
    <w:rsid w:val="00E251B9"/>
    <w:rsid w:val="00E26616"/>
    <w:rsid w:val="00E26980"/>
    <w:rsid w:val="00E271E4"/>
    <w:rsid w:val="00E32114"/>
    <w:rsid w:val="00E33FDF"/>
    <w:rsid w:val="00E3566D"/>
    <w:rsid w:val="00E35F70"/>
    <w:rsid w:val="00E41554"/>
    <w:rsid w:val="00E425A1"/>
    <w:rsid w:val="00E4262D"/>
    <w:rsid w:val="00E429FC"/>
    <w:rsid w:val="00E45B4B"/>
    <w:rsid w:val="00E50E8F"/>
    <w:rsid w:val="00E50ECA"/>
    <w:rsid w:val="00E50F87"/>
    <w:rsid w:val="00E513CF"/>
    <w:rsid w:val="00E52D3F"/>
    <w:rsid w:val="00E53673"/>
    <w:rsid w:val="00E53FF0"/>
    <w:rsid w:val="00E54741"/>
    <w:rsid w:val="00E547AF"/>
    <w:rsid w:val="00E54ECF"/>
    <w:rsid w:val="00E554C9"/>
    <w:rsid w:val="00E55A93"/>
    <w:rsid w:val="00E563C6"/>
    <w:rsid w:val="00E56B1D"/>
    <w:rsid w:val="00E57509"/>
    <w:rsid w:val="00E57E69"/>
    <w:rsid w:val="00E60B79"/>
    <w:rsid w:val="00E622BF"/>
    <w:rsid w:val="00E62670"/>
    <w:rsid w:val="00E633B0"/>
    <w:rsid w:val="00E636E7"/>
    <w:rsid w:val="00E63C7C"/>
    <w:rsid w:val="00E65789"/>
    <w:rsid w:val="00E65DD5"/>
    <w:rsid w:val="00E701CD"/>
    <w:rsid w:val="00E70E6D"/>
    <w:rsid w:val="00E71A5E"/>
    <w:rsid w:val="00E72F2A"/>
    <w:rsid w:val="00E7433E"/>
    <w:rsid w:val="00E75904"/>
    <w:rsid w:val="00E75C5E"/>
    <w:rsid w:val="00E768FA"/>
    <w:rsid w:val="00E77090"/>
    <w:rsid w:val="00E809BA"/>
    <w:rsid w:val="00E817B4"/>
    <w:rsid w:val="00E83640"/>
    <w:rsid w:val="00E8499B"/>
    <w:rsid w:val="00E849C3"/>
    <w:rsid w:val="00E84E7D"/>
    <w:rsid w:val="00E87F95"/>
    <w:rsid w:val="00E90597"/>
    <w:rsid w:val="00E91407"/>
    <w:rsid w:val="00E93D7F"/>
    <w:rsid w:val="00E93FB9"/>
    <w:rsid w:val="00E94465"/>
    <w:rsid w:val="00E958B7"/>
    <w:rsid w:val="00E96BC0"/>
    <w:rsid w:val="00EA1075"/>
    <w:rsid w:val="00EA1615"/>
    <w:rsid w:val="00EA2972"/>
    <w:rsid w:val="00EA54B6"/>
    <w:rsid w:val="00EA5D11"/>
    <w:rsid w:val="00EA6F11"/>
    <w:rsid w:val="00EA7077"/>
    <w:rsid w:val="00EA7812"/>
    <w:rsid w:val="00EB00A2"/>
    <w:rsid w:val="00EB1E9D"/>
    <w:rsid w:val="00EB26C7"/>
    <w:rsid w:val="00EB3C7B"/>
    <w:rsid w:val="00EB4284"/>
    <w:rsid w:val="00EB50B9"/>
    <w:rsid w:val="00EB6044"/>
    <w:rsid w:val="00EB643D"/>
    <w:rsid w:val="00EB7212"/>
    <w:rsid w:val="00EC0438"/>
    <w:rsid w:val="00EC0B29"/>
    <w:rsid w:val="00EC0CBF"/>
    <w:rsid w:val="00EC11E1"/>
    <w:rsid w:val="00EC14E0"/>
    <w:rsid w:val="00EC15EA"/>
    <w:rsid w:val="00EC2945"/>
    <w:rsid w:val="00EC4C17"/>
    <w:rsid w:val="00EC4D93"/>
    <w:rsid w:val="00EC4FA2"/>
    <w:rsid w:val="00EC528E"/>
    <w:rsid w:val="00ED0B1C"/>
    <w:rsid w:val="00ED0D16"/>
    <w:rsid w:val="00ED2B0F"/>
    <w:rsid w:val="00ED2EC9"/>
    <w:rsid w:val="00ED305A"/>
    <w:rsid w:val="00ED3547"/>
    <w:rsid w:val="00ED39C1"/>
    <w:rsid w:val="00ED3F29"/>
    <w:rsid w:val="00ED53CB"/>
    <w:rsid w:val="00ED5971"/>
    <w:rsid w:val="00ED77F0"/>
    <w:rsid w:val="00ED785C"/>
    <w:rsid w:val="00EE0086"/>
    <w:rsid w:val="00EE17AE"/>
    <w:rsid w:val="00EE2D0B"/>
    <w:rsid w:val="00EE2D95"/>
    <w:rsid w:val="00EE3B74"/>
    <w:rsid w:val="00EE4176"/>
    <w:rsid w:val="00EE5A5C"/>
    <w:rsid w:val="00EE70C9"/>
    <w:rsid w:val="00EF0392"/>
    <w:rsid w:val="00EF329F"/>
    <w:rsid w:val="00EF388D"/>
    <w:rsid w:val="00EF43CC"/>
    <w:rsid w:val="00EF4AF3"/>
    <w:rsid w:val="00EF4C42"/>
    <w:rsid w:val="00EF55B3"/>
    <w:rsid w:val="00EF6168"/>
    <w:rsid w:val="00EF6833"/>
    <w:rsid w:val="00EF7B7A"/>
    <w:rsid w:val="00F003FD"/>
    <w:rsid w:val="00F03329"/>
    <w:rsid w:val="00F03A44"/>
    <w:rsid w:val="00F04232"/>
    <w:rsid w:val="00F04764"/>
    <w:rsid w:val="00F05885"/>
    <w:rsid w:val="00F05A16"/>
    <w:rsid w:val="00F0718D"/>
    <w:rsid w:val="00F075F2"/>
    <w:rsid w:val="00F07B09"/>
    <w:rsid w:val="00F07C00"/>
    <w:rsid w:val="00F07D6D"/>
    <w:rsid w:val="00F104B1"/>
    <w:rsid w:val="00F107AA"/>
    <w:rsid w:val="00F12B83"/>
    <w:rsid w:val="00F12C9A"/>
    <w:rsid w:val="00F132AA"/>
    <w:rsid w:val="00F13565"/>
    <w:rsid w:val="00F13775"/>
    <w:rsid w:val="00F14469"/>
    <w:rsid w:val="00F1490E"/>
    <w:rsid w:val="00F15201"/>
    <w:rsid w:val="00F16ABD"/>
    <w:rsid w:val="00F170AC"/>
    <w:rsid w:val="00F17178"/>
    <w:rsid w:val="00F20087"/>
    <w:rsid w:val="00F20325"/>
    <w:rsid w:val="00F223F8"/>
    <w:rsid w:val="00F22A94"/>
    <w:rsid w:val="00F23208"/>
    <w:rsid w:val="00F2357A"/>
    <w:rsid w:val="00F23627"/>
    <w:rsid w:val="00F2393F"/>
    <w:rsid w:val="00F25446"/>
    <w:rsid w:val="00F258CA"/>
    <w:rsid w:val="00F26E07"/>
    <w:rsid w:val="00F30542"/>
    <w:rsid w:val="00F339AF"/>
    <w:rsid w:val="00F3475B"/>
    <w:rsid w:val="00F3764E"/>
    <w:rsid w:val="00F3798D"/>
    <w:rsid w:val="00F40739"/>
    <w:rsid w:val="00F408E1"/>
    <w:rsid w:val="00F41871"/>
    <w:rsid w:val="00F42621"/>
    <w:rsid w:val="00F4394B"/>
    <w:rsid w:val="00F439C9"/>
    <w:rsid w:val="00F4426D"/>
    <w:rsid w:val="00F446DD"/>
    <w:rsid w:val="00F46027"/>
    <w:rsid w:val="00F46420"/>
    <w:rsid w:val="00F465C2"/>
    <w:rsid w:val="00F47C31"/>
    <w:rsid w:val="00F47C61"/>
    <w:rsid w:val="00F51D7E"/>
    <w:rsid w:val="00F52A1A"/>
    <w:rsid w:val="00F533F3"/>
    <w:rsid w:val="00F549AF"/>
    <w:rsid w:val="00F54F0A"/>
    <w:rsid w:val="00F55727"/>
    <w:rsid w:val="00F619EF"/>
    <w:rsid w:val="00F62238"/>
    <w:rsid w:val="00F63045"/>
    <w:rsid w:val="00F637CF"/>
    <w:rsid w:val="00F63B6F"/>
    <w:rsid w:val="00F65180"/>
    <w:rsid w:val="00F65224"/>
    <w:rsid w:val="00F66C78"/>
    <w:rsid w:val="00F671DC"/>
    <w:rsid w:val="00F67524"/>
    <w:rsid w:val="00F73FC2"/>
    <w:rsid w:val="00F74D6C"/>
    <w:rsid w:val="00F752F7"/>
    <w:rsid w:val="00F76E11"/>
    <w:rsid w:val="00F81998"/>
    <w:rsid w:val="00F83EBA"/>
    <w:rsid w:val="00F85432"/>
    <w:rsid w:val="00F86B88"/>
    <w:rsid w:val="00F87163"/>
    <w:rsid w:val="00F90162"/>
    <w:rsid w:val="00F90B7B"/>
    <w:rsid w:val="00F90D19"/>
    <w:rsid w:val="00F91B6A"/>
    <w:rsid w:val="00F91C14"/>
    <w:rsid w:val="00F92FC0"/>
    <w:rsid w:val="00F935E4"/>
    <w:rsid w:val="00F93A33"/>
    <w:rsid w:val="00F95629"/>
    <w:rsid w:val="00F95631"/>
    <w:rsid w:val="00F95D9A"/>
    <w:rsid w:val="00F96737"/>
    <w:rsid w:val="00F97547"/>
    <w:rsid w:val="00F975DF"/>
    <w:rsid w:val="00F97BBB"/>
    <w:rsid w:val="00F97EE6"/>
    <w:rsid w:val="00FA17FA"/>
    <w:rsid w:val="00FA322E"/>
    <w:rsid w:val="00FA391D"/>
    <w:rsid w:val="00FA413D"/>
    <w:rsid w:val="00FA48A4"/>
    <w:rsid w:val="00FA59BB"/>
    <w:rsid w:val="00FA5E5D"/>
    <w:rsid w:val="00FA6938"/>
    <w:rsid w:val="00FA752D"/>
    <w:rsid w:val="00FB0563"/>
    <w:rsid w:val="00FB167E"/>
    <w:rsid w:val="00FB192B"/>
    <w:rsid w:val="00FB1B49"/>
    <w:rsid w:val="00FB2E87"/>
    <w:rsid w:val="00FB3B3E"/>
    <w:rsid w:val="00FB3BB4"/>
    <w:rsid w:val="00FB479A"/>
    <w:rsid w:val="00FC05EC"/>
    <w:rsid w:val="00FC092F"/>
    <w:rsid w:val="00FC0E8D"/>
    <w:rsid w:val="00FC0F2D"/>
    <w:rsid w:val="00FC1931"/>
    <w:rsid w:val="00FC2DAE"/>
    <w:rsid w:val="00FC3083"/>
    <w:rsid w:val="00FC5751"/>
    <w:rsid w:val="00FC69DA"/>
    <w:rsid w:val="00FD3D20"/>
    <w:rsid w:val="00FD4171"/>
    <w:rsid w:val="00FD4982"/>
    <w:rsid w:val="00FD4AF2"/>
    <w:rsid w:val="00FD4CA8"/>
    <w:rsid w:val="00FD5706"/>
    <w:rsid w:val="00FD6686"/>
    <w:rsid w:val="00FE1C9C"/>
    <w:rsid w:val="00FE268A"/>
    <w:rsid w:val="00FE2A8C"/>
    <w:rsid w:val="00FE2E21"/>
    <w:rsid w:val="00FE44F1"/>
    <w:rsid w:val="00FE4C37"/>
    <w:rsid w:val="00FE584F"/>
    <w:rsid w:val="00FE7D18"/>
    <w:rsid w:val="00FF04E9"/>
    <w:rsid w:val="00FF0B8E"/>
    <w:rsid w:val="00FF1307"/>
    <w:rsid w:val="00FF1529"/>
    <w:rsid w:val="00FF263E"/>
    <w:rsid w:val="00FF30D6"/>
    <w:rsid w:val="00FF474A"/>
    <w:rsid w:val="00FF561B"/>
    <w:rsid w:val="00FF5A1A"/>
    <w:rsid w:val="00FF5FBF"/>
    <w:rsid w:val="00FF68D2"/>
    <w:rsid w:val="00FF69B5"/>
    <w:rsid w:val="00FF71C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6B1A6D"/>
  <w15:docId w15:val="{7031D130-7C07-462E-A01D-13E622DA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D5"/>
    <w:pPr>
      <w:jc w:val="both"/>
    </w:pPr>
    <w:rPr>
      <w:sz w:val="22"/>
      <w:szCs w:val="22"/>
      <w:lang w:val="en-GB" w:eastAsia="en-US" w:bidi="en-US"/>
    </w:rPr>
  </w:style>
  <w:style w:type="paragraph" w:styleId="Titre1">
    <w:name w:val="heading 1"/>
    <w:basedOn w:val="Normal"/>
    <w:next w:val="Normal"/>
    <w:link w:val="Titre1Car"/>
    <w:qFormat/>
    <w:rsid w:val="00932DF2"/>
    <w:pPr>
      <w:numPr>
        <w:numId w:val="1"/>
      </w:numPr>
      <w:pBdr>
        <w:bottom w:val="single" w:sz="12" w:space="1" w:color="808080" w:themeColor="background1" w:themeShade="80"/>
      </w:pBdr>
      <w:spacing w:before="600" w:after="80"/>
      <w:outlineLvl w:val="0"/>
    </w:pPr>
    <w:rPr>
      <w:rFonts w:ascii="Cambria" w:hAnsi="Cambria"/>
      <w:b/>
      <w:bCs/>
      <w:color w:val="808080" w:themeColor="background1" w:themeShade="80"/>
      <w:sz w:val="24"/>
      <w:szCs w:val="24"/>
    </w:rPr>
  </w:style>
  <w:style w:type="paragraph" w:styleId="Titre2">
    <w:name w:val="heading 2"/>
    <w:basedOn w:val="Normal"/>
    <w:next w:val="Normal"/>
    <w:link w:val="Titre2Car"/>
    <w:unhideWhenUsed/>
    <w:qFormat/>
    <w:rsid w:val="004E051B"/>
    <w:pPr>
      <w:numPr>
        <w:ilvl w:val="1"/>
        <w:numId w:val="1"/>
      </w:numPr>
      <w:pBdr>
        <w:bottom w:val="single" w:sz="8" w:space="1" w:color="808080" w:themeColor="background1" w:themeShade="80"/>
      </w:pBdr>
      <w:spacing w:before="200" w:after="80"/>
      <w:outlineLvl w:val="1"/>
    </w:pPr>
    <w:rPr>
      <w:rFonts w:ascii="Cambria" w:hAnsi="Cambria"/>
      <w:color w:val="808080" w:themeColor="background1" w:themeShade="80"/>
      <w:sz w:val="24"/>
      <w:szCs w:val="24"/>
    </w:rPr>
  </w:style>
  <w:style w:type="paragraph" w:styleId="Titre3">
    <w:name w:val="heading 3"/>
    <w:basedOn w:val="Normal"/>
    <w:next w:val="Normal"/>
    <w:link w:val="Titre3Car"/>
    <w:unhideWhenUsed/>
    <w:qFormat/>
    <w:rsid w:val="00932DF2"/>
    <w:pPr>
      <w:numPr>
        <w:ilvl w:val="2"/>
        <w:numId w:val="1"/>
      </w:numPr>
      <w:pBdr>
        <w:bottom w:val="single" w:sz="4" w:space="1" w:color="808080" w:themeColor="background1" w:themeShade="80"/>
      </w:pBdr>
      <w:spacing w:before="200" w:after="80"/>
      <w:outlineLvl w:val="2"/>
    </w:pPr>
    <w:rPr>
      <w:rFonts w:ascii="Cambria" w:hAnsi="Cambria"/>
      <w:color w:val="808080" w:themeColor="background1" w:themeShade="80"/>
      <w:sz w:val="24"/>
      <w:szCs w:val="24"/>
    </w:rPr>
  </w:style>
  <w:style w:type="paragraph" w:styleId="Titre4">
    <w:name w:val="heading 4"/>
    <w:basedOn w:val="Normal"/>
    <w:next w:val="Normal"/>
    <w:link w:val="Titre4Car"/>
    <w:unhideWhenUsed/>
    <w:qFormat/>
    <w:rsid w:val="000F7DCF"/>
    <w:pPr>
      <w:numPr>
        <w:ilvl w:val="3"/>
        <w:numId w:val="1"/>
      </w:numPr>
      <w:pBdr>
        <w:bottom w:val="single" w:sz="4" w:space="2" w:color="B8CCE4"/>
      </w:pBdr>
      <w:spacing w:before="200" w:after="80"/>
      <w:outlineLvl w:val="3"/>
    </w:pPr>
    <w:rPr>
      <w:rFonts w:ascii="Cambria" w:hAnsi="Cambria"/>
      <w:i/>
      <w:iCs/>
      <w:color w:val="4F81BD"/>
      <w:sz w:val="24"/>
      <w:szCs w:val="24"/>
    </w:rPr>
  </w:style>
  <w:style w:type="paragraph" w:styleId="Titre5">
    <w:name w:val="heading 5"/>
    <w:basedOn w:val="Normal"/>
    <w:next w:val="Normal"/>
    <w:link w:val="Titre5Car"/>
    <w:unhideWhenUsed/>
    <w:qFormat/>
    <w:rsid w:val="000F7DCF"/>
    <w:pPr>
      <w:numPr>
        <w:ilvl w:val="4"/>
        <w:numId w:val="1"/>
      </w:numPr>
      <w:spacing w:before="200" w:after="80"/>
      <w:outlineLvl w:val="4"/>
    </w:pPr>
    <w:rPr>
      <w:rFonts w:ascii="Cambria" w:hAnsi="Cambria"/>
      <w:color w:val="4F81BD"/>
    </w:rPr>
  </w:style>
  <w:style w:type="paragraph" w:styleId="Titre6">
    <w:name w:val="heading 6"/>
    <w:basedOn w:val="Normal"/>
    <w:next w:val="Normal"/>
    <w:link w:val="Titre6Car"/>
    <w:unhideWhenUsed/>
    <w:qFormat/>
    <w:rsid w:val="000F7DCF"/>
    <w:pPr>
      <w:numPr>
        <w:ilvl w:val="5"/>
        <w:numId w:val="1"/>
      </w:numPr>
      <w:spacing w:before="280" w:after="100"/>
      <w:outlineLvl w:val="5"/>
    </w:pPr>
    <w:rPr>
      <w:rFonts w:ascii="Cambria" w:hAnsi="Cambria"/>
      <w:i/>
      <w:iCs/>
      <w:color w:val="4F81BD"/>
    </w:rPr>
  </w:style>
  <w:style w:type="paragraph" w:styleId="Titre7">
    <w:name w:val="heading 7"/>
    <w:basedOn w:val="Normal"/>
    <w:next w:val="Normal"/>
    <w:link w:val="Titre7Car"/>
    <w:unhideWhenUsed/>
    <w:qFormat/>
    <w:rsid w:val="000F7DCF"/>
    <w:pPr>
      <w:numPr>
        <w:ilvl w:val="6"/>
        <w:numId w:val="1"/>
      </w:numPr>
      <w:spacing w:before="320" w:after="100"/>
      <w:outlineLvl w:val="6"/>
    </w:pPr>
    <w:rPr>
      <w:rFonts w:ascii="Cambria" w:hAnsi="Cambria"/>
      <w:b/>
      <w:bCs/>
      <w:color w:val="9BBB59"/>
      <w:sz w:val="20"/>
      <w:szCs w:val="20"/>
    </w:rPr>
  </w:style>
  <w:style w:type="paragraph" w:styleId="Titre8">
    <w:name w:val="heading 8"/>
    <w:basedOn w:val="Normal"/>
    <w:next w:val="Normal"/>
    <w:link w:val="Titre8Car"/>
    <w:unhideWhenUsed/>
    <w:qFormat/>
    <w:rsid w:val="000F7DCF"/>
    <w:pPr>
      <w:numPr>
        <w:ilvl w:val="7"/>
        <w:numId w:val="1"/>
      </w:numPr>
      <w:spacing w:before="320" w:after="100"/>
      <w:outlineLvl w:val="7"/>
    </w:pPr>
    <w:rPr>
      <w:rFonts w:ascii="Cambria" w:hAnsi="Cambria"/>
      <w:b/>
      <w:bCs/>
      <w:i/>
      <w:iCs/>
      <w:color w:val="9BBB59"/>
      <w:sz w:val="20"/>
      <w:szCs w:val="20"/>
    </w:rPr>
  </w:style>
  <w:style w:type="paragraph" w:styleId="Titre9">
    <w:name w:val="heading 9"/>
    <w:aliases w:val="Titre SRS"/>
    <w:basedOn w:val="Normal"/>
    <w:next w:val="Normal"/>
    <w:link w:val="Titre9Car"/>
    <w:unhideWhenUsed/>
    <w:qFormat/>
    <w:rsid w:val="000F7DCF"/>
    <w:pPr>
      <w:numPr>
        <w:ilvl w:val="8"/>
        <w:numId w:val="1"/>
      </w:numPr>
      <w:spacing w:before="320" w:after="100"/>
      <w:outlineLvl w:val="8"/>
    </w:pPr>
    <w:rPr>
      <w:rFonts w:ascii="Cambria" w:hAnsi="Cambria"/>
      <w:i/>
      <w:iCs/>
      <w:color w:val="9BBB59"/>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32DF2"/>
    <w:rPr>
      <w:rFonts w:ascii="Cambria" w:hAnsi="Cambria"/>
      <w:b/>
      <w:bCs/>
      <w:color w:val="808080" w:themeColor="background1" w:themeShade="80"/>
      <w:sz w:val="24"/>
      <w:szCs w:val="24"/>
      <w:lang w:val="en-GB" w:eastAsia="en-US" w:bidi="en-US"/>
    </w:rPr>
  </w:style>
  <w:style w:type="character" w:customStyle="1" w:styleId="Titre2Car">
    <w:name w:val="Titre 2 Car"/>
    <w:basedOn w:val="Policepardfaut"/>
    <w:link w:val="Titre2"/>
    <w:rsid w:val="004E051B"/>
    <w:rPr>
      <w:rFonts w:ascii="Cambria" w:hAnsi="Cambria"/>
      <w:color w:val="808080" w:themeColor="background1" w:themeShade="80"/>
      <w:sz w:val="24"/>
      <w:szCs w:val="24"/>
      <w:lang w:val="en-GB" w:eastAsia="en-US" w:bidi="en-US"/>
    </w:rPr>
  </w:style>
  <w:style w:type="character" w:customStyle="1" w:styleId="Titre3Car">
    <w:name w:val="Titre 3 Car"/>
    <w:basedOn w:val="Policepardfaut"/>
    <w:link w:val="Titre3"/>
    <w:rsid w:val="00932DF2"/>
    <w:rPr>
      <w:rFonts w:ascii="Cambria" w:hAnsi="Cambria"/>
      <w:color w:val="808080" w:themeColor="background1" w:themeShade="80"/>
      <w:sz w:val="24"/>
      <w:szCs w:val="24"/>
      <w:lang w:val="en-GB" w:eastAsia="en-US" w:bidi="en-US"/>
    </w:rPr>
  </w:style>
  <w:style w:type="character" w:customStyle="1" w:styleId="Titre4Car">
    <w:name w:val="Titre 4 Car"/>
    <w:basedOn w:val="Policepardfaut"/>
    <w:link w:val="Titre4"/>
    <w:rsid w:val="000F7DCF"/>
    <w:rPr>
      <w:rFonts w:ascii="Cambria" w:hAnsi="Cambria"/>
      <w:i/>
      <w:iCs/>
      <w:color w:val="4F81BD"/>
      <w:sz w:val="24"/>
      <w:szCs w:val="24"/>
      <w:lang w:val="en-GB" w:eastAsia="en-US" w:bidi="en-US"/>
    </w:rPr>
  </w:style>
  <w:style w:type="character" w:customStyle="1" w:styleId="Titre5Car">
    <w:name w:val="Titre 5 Car"/>
    <w:basedOn w:val="Policepardfaut"/>
    <w:link w:val="Titre5"/>
    <w:rsid w:val="000F7DCF"/>
    <w:rPr>
      <w:rFonts w:ascii="Cambria" w:hAnsi="Cambria"/>
      <w:color w:val="4F81BD"/>
      <w:sz w:val="22"/>
      <w:szCs w:val="22"/>
      <w:lang w:val="en-GB" w:eastAsia="en-US" w:bidi="en-US"/>
    </w:rPr>
  </w:style>
  <w:style w:type="character" w:customStyle="1" w:styleId="Titre6Car">
    <w:name w:val="Titre 6 Car"/>
    <w:basedOn w:val="Policepardfaut"/>
    <w:link w:val="Titre6"/>
    <w:rsid w:val="000F7DCF"/>
    <w:rPr>
      <w:rFonts w:ascii="Cambria" w:hAnsi="Cambria"/>
      <w:i/>
      <w:iCs/>
      <w:color w:val="4F81BD"/>
      <w:sz w:val="22"/>
      <w:szCs w:val="22"/>
      <w:lang w:val="en-GB" w:eastAsia="en-US" w:bidi="en-US"/>
    </w:rPr>
  </w:style>
  <w:style w:type="character" w:customStyle="1" w:styleId="Titre7Car">
    <w:name w:val="Titre 7 Car"/>
    <w:basedOn w:val="Policepardfaut"/>
    <w:link w:val="Titre7"/>
    <w:rsid w:val="000F7DCF"/>
    <w:rPr>
      <w:rFonts w:ascii="Cambria" w:hAnsi="Cambria"/>
      <w:b/>
      <w:bCs/>
      <w:color w:val="9BBB59"/>
      <w:lang w:val="en-GB" w:eastAsia="en-US" w:bidi="en-US"/>
    </w:rPr>
  </w:style>
  <w:style w:type="character" w:customStyle="1" w:styleId="Titre8Car">
    <w:name w:val="Titre 8 Car"/>
    <w:basedOn w:val="Policepardfaut"/>
    <w:link w:val="Titre8"/>
    <w:rsid w:val="000F7DCF"/>
    <w:rPr>
      <w:rFonts w:ascii="Cambria" w:hAnsi="Cambria"/>
      <w:b/>
      <w:bCs/>
      <w:i/>
      <w:iCs/>
      <w:color w:val="9BBB59"/>
      <w:lang w:val="en-GB" w:eastAsia="en-US" w:bidi="en-US"/>
    </w:rPr>
  </w:style>
  <w:style w:type="character" w:customStyle="1" w:styleId="Titre9Car">
    <w:name w:val="Titre 9 Car"/>
    <w:aliases w:val="Titre SRS Car"/>
    <w:basedOn w:val="Policepardfaut"/>
    <w:link w:val="Titre9"/>
    <w:rsid w:val="000F7DCF"/>
    <w:rPr>
      <w:rFonts w:ascii="Cambria" w:hAnsi="Cambria"/>
      <w:i/>
      <w:iCs/>
      <w:color w:val="9BBB59"/>
      <w:lang w:val="en-GB" w:eastAsia="en-US" w:bidi="en-US"/>
    </w:rPr>
  </w:style>
  <w:style w:type="paragraph" w:styleId="Lgende">
    <w:name w:val="caption"/>
    <w:basedOn w:val="Normal"/>
    <w:next w:val="Normal"/>
    <w:uiPriority w:val="35"/>
    <w:unhideWhenUsed/>
    <w:qFormat/>
    <w:rsid w:val="000F7DCF"/>
    <w:rPr>
      <w:b/>
      <w:bCs/>
      <w:sz w:val="18"/>
      <w:szCs w:val="18"/>
    </w:rPr>
  </w:style>
  <w:style w:type="paragraph" w:styleId="Titre">
    <w:name w:val="Title"/>
    <w:basedOn w:val="Normal"/>
    <w:next w:val="Normal"/>
    <w:link w:val="TitreCar"/>
    <w:uiPriority w:val="10"/>
    <w:qFormat/>
    <w:rsid w:val="00CD149B"/>
    <w:pPr>
      <w:pBdr>
        <w:top w:val="single" w:sz="4" w:space="10" w:color="95B3D7"/>
        <w:left w:val="single" w:sz="4" w:space="4" w:color="95B3D7"/>
        <w:bottom w:val="single" w:sz="4" w:space="15" w:color="95B3D7"/>
        <w:right w:val="single" w:sz="4" w:space="4" w:color="95B3D7"/>
      </w:pBdr>
      <w:shd w:val="clear" w:color="auto" w:fill="DBE5F1"/>
      <w:jc w:val="center"/>
    </w:pPr>
    <w:rPr>
      <w:rFonts w:ascii="Cambria" w:hAnsi="Cambria"/>
      <w:i/>
      <w:iCs/>
      <w:color w:val="243F60"/>
      <w:sz w:val="60"/>
      <w:szCs w:val="60"/>
    </w:rPr>
  </w:style>
  <w:style w:type="character" w:customStyle="1" w:styleId="TitreCar">
    <w:name w:val="Titre Car"/>
    <w:basedOn w:val="Policepardfaut"/>
    <w:link w:val="Titre"/>
    <w:uiPriority w:val="10"/>
    <w:rsid w:val="00CD149B"/>
    <w:rPr>
      <w:rFonts w:ascii="Cambria" w:hAnsi="Cambria"/>
      <w:i/>
      <w:iCs/>
      <w:color w:val="243F60"/>
      <w:sz w:val="60"/>
      <w:szCs w:val="60"/>
      <w:shd w:val="clear" w:color="auto" w:fill="DBE5F1"/>
      <w:lang w:val="en-US" w:eastAsia="en-US" w:bidi="en-US"/>
    </w:rPr>
  </w:style>
  <w:style w:type="paragraph" w:styleId="Sous-titre">
    <w:name w:val="Subtitle"/>
    <w:basedOn w:val="Normal"/>
    <w:next w:val="Normal"/>
    <w:link w:val="Sous-titreCar"/>
    <w:uiPriority w:val="11"/>
    <w:qFormat/>
    <w:rsid w:val="002972C8"/>
    <w:pPr>
      <w:pBdr>
        <w:bottom w:val="single" w:sz="4" w:space="7" w:color="8DB3E2"/>
      </w:pBdr>
      <w:spacing w:before="240"/>
      <w:jc w:val="center"/>
    </w:pPr>
    <w:rPr>
      <w:rFonts w:ascii="Cambria" w:hAnsi="Cambria"/>
      <w:i/>
      <w:iCs/>
      <w:color w:val="243F60"/>
      <w:sz w:val="48"/>
      <w:szCs w:val="24"/>
    </w:rPr>
  </w:style>
  <w:style w:type="character" w:customStyle="1" w:styleId="Sous-titreCar">
    <w:name w:val="Sous-titre Car"/>
    <w:basedOn w:val="Policepardfaut"/>
    <w:link w:val="Sous-titre"/>
    <w:uiPriority w:val="11"/>
    <w:rsid w:val="002972C8"/>
    <w:rPr>
      <w:rFonts w:ascii="Cambria" w:hAnsi="Cambria"/>
      <w:i/>
      <w:iCs/>
      <w:color w:val="243F60"/>
      <w:sz w:val="48"/>
      <w:szCs w:val="24"/>
      <w:lang w:val="en-US" w:eastAsia="en-US" w:bidi="en-US"/>
    </w:rPr>
  </w:style>
  <w:style w:type="character" w:styleId="lev">
    <w:name w:val="Strong"/>
    <w:basedOn w:val="Policepardfaut"/>
    <w:uiPriority w:val="22"/>
    <w:qFormat/>
    <w:rsid w:val="000F7DCF"/>
    <w:rPr>
      <w:b/>
      <w:bCs/>
      <w:spacing w:val="0"/>
    </w:rPr>
  </w:style>
  <w:style w:type="character" w:styleId="Accentuation">
    <w:name w:val="Emphasis"/>
    <w:uiPriority w:val="20"/>
    <w:qFormat/>
    <w:rsid w:val="000F7DCF"/>
    <w:rPr>
      <w:b/>
      <w:bCs/>
      <w:i/>
      <w:iCs/>
      <w:color w:val="5A5A5A"/>
    </w:rPr>
  </w:style>
  <w:style w:type="paragraph" w:styleId="Sansinterligne">
    <w:name w:val="No Spacing"/>
    <w:basedOn w:val="Normal"/>
    <w:link w:val="SansinterligneCar"/>
    <w:uiPriority w:val="1"/>
    <w:qFormat/>
    <w:rsid w:val="000F7DCF"/>
  </w:style>
  <w:style w:type="character" w:customStyle="1" w:styleId="SansinterligneCar">
    <w:name w:val="Sans interligne Car"/>
    <w:basedOn w:val="Policepardfaut"/>
    <w:link w:val="Sansinterligne"/>
    <w:uiPriority w:val="1"/>
    <w:rsid w:val="000F7DCF"/>
  </w:style>
  <w:style w:type="paragraph" w:styleId="Paragraphedeliste">
    <w:name w:val="List Paragraph"/>
    <w:basedOn w:val="Normal"/>
    <w:uiPriority w:val="34"/>
    <w:qFormat/>
    <w:rsid w:val="000F7DCF"/>
    <w:pPr>
      <w:ind w:left="720"/>
      <w:contextualSpacing/>
    </w:pPr>
  </w:style>
  <w:style w:type="paragraph" w:styleId="Citation">
    <w:name w:val="Quote"/>
    <w:basedOn w:val="Normal"/>
    <w:next w:val="Normal"/>
    <w:link w:val="CitationCar"/>
    <w:uiPriority w:val="29"/>
    <w:qFormat/>
    <w:rsid w:val="000F7DCF"/>
    <w:rPr>
      <w:rFonts w:ascii="Cambria" w:hAnsi="Cambria"/>
      <w:i/>
      <w:iCs/>
      <w:color w:val="5A5A5A"/>
    </w:rPr>
  </w:style>
  <w:style w:type="character" w:customStyle="1" w:styleId="CitationCar">
    <w:name w:val="Citation Car"/>
    <w:basedOn w:val="Policepardfaut"/>
    <w:link w:val="Citation"/>
    <w:uiPriority w:val="29"/>
    <w:rsid w:val="000F7DCF"/>
    <w:rPr>
      <w:rFonts w:ascii="Cambria" w:eastAsia="Times New Roman" w:hAnsi="Cambria" w:cs="Times New Roman"/>
      <w:i/>
      <w:iCs/>
      <w:color w:val="5A5A5A"/>
    </w:rPr>
  </w:style>
  <w:style w:type="paragraph" w:styleId="Citationintense">
    <w:name w:val="Intense Quote"/>
    <w:basedOn w:val="Normal"/>
    <w:next w:val="Normal"/>
    <w:link w:val="CitationintenseCar"/>
    <w:uiPriority w:val="30"/>
    <w:qFormat/>
    <w:rsid w:val="000F7DCF"/>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onintenseCar">
    <w:name w:val="Citation intense Car"/>
    <w:basedOn w:val="Policepardfaut"/>
    <w:link w:val="Citationintense"/>
    <w:uiPriority w:val="30"/>
    <w:rsid w:val="000F7DCF"/>
    <w:rPr>
      <w:rFonts w:ascii="Cambria" w:eastAsia="Times New Roman" w:hAnsi="Cambria" w:cs="Times New Roman"/>
      <w:i/>
      <w:iCs/>
      <w:color w:val="FFFFFF"/>
      <w:sz w:val="24"/>
      <w:szCs w:val="24"/>
      <w:shd w:val="clear" w:color="auto" w:fill="4F81BD"/>
    </w:rPr>
  </w:style>
  <w:style w:type="character" w:styleId="Accentuationlgre">
    <w:name w:val="Subtle Emphasis"/>
    <w:uiPriority w:val="19"/>
    <w:qFormat/>
    <w:rsid w:val="000F7DCF"/>
    <w:rPr>
      <w:i/>
      <w:iCs/>
      <w:color w:val="5A5A5A"/>
    </w:rPr>
  </w:style>
  <w:style w:type="character" w:styleId="Accentuationintense">
    <w:name w:val="Intense Emphasis"/>
    <w:uiPriority w:val="21"/>
    <w:qFormat/>
    <w:rsid w:val="000F7DCF"/>
    <w:rPr>
      <w:b/>
      <w:bCs/>
      <w:i/>
      <w:iCs/>
      <w:color w:val="4F81BD"/>
      <w:sz w:val="22"/>
      <w:szCs w:val="22"/>
    </w:rPr>
  </w:style>
  <w:style w:type="character" w:styleId="Rfrencelgre">
    <w:name w:val="Subtle Reference"/>
    <w:uiPriority w:val="31"/>
    <w:qFormat/>
    <w:rsid w:val="000F7DCF"/>
    <w:rPr>
      <w:color w:val="auto"/>
      <w:u w:val="single" w:color="9BBB59"/>
    </w:rPr>
  </w:style>
  <w:style w:type="character" w:styleId="Rfrenceintense">
    <w:name w:val="Intense Reference"/>
    <w:basedOn w:val="Policepardfaut"/>
    <w:uiPriority w:val="32"/>
    <w:qFormat/>
    <w:rsid w:val="000F7DCF"/>
    <w:rPr>
      <w:b/>
      <w:bCs/>
      <w:color w:val="76923C"/>
      <w:u w:val="single" w:color="9BBB59"/>
    </w:rPr>
  </w:style>
  <w:style w:type="character" w:styleId="Titredulivre">
    <w:name w:val="Book Title"/>
    <w:basedOn w:val="Policepardfaut"/>
    <w:uiPriority w:val="33"/>
    <w:qFormat/>
    <w:rsid w:val="000F7DCF"/>
    <w:rPr>
      <w:rFonts w:ascii="Cambria" w:eastAsia="Times New Roman" w:hAnsi="Cambria" w:cs="Times New Roman"/>
      <w:b/>
      <w:bCs/>
      <w:i/>
      <w:iCs/>
      <w:color w:val="auto"/>
    </w:rPr>
  </w:style>
  <w:style w:type="paragraph" w:styleId="En-ttedetabledesmatires">
    <w:name w:val="TOC Heading"/>
    <w:basedOn w:val="Titre1"/>
    <w:next w:val="Normal"/>
    <w:uiPriority w:val="39"/>
    <w:unhideWhenUsed/>
    <w:qFormat/>
    <w:rsid w:val="000F7DCF"/>
    <w:pPr>
      <w:outlineLvl w:val="9"/>
    </w:pPr>
  </w:style>
  <w:style w:type="paragraph" w:styleId="En-tte">
    <w:name w:val="header"/>
    <w:basedOn w:val="Normal"/>
    <w:link w:val="En-tteCar"/>
    <w:unhideWhenUsed/>
    <w:rsid w:val="006F6717"/>
    <w:pPr>
      <w:tabs>
        <w:tab w:val="center" w:pos="4536"/>
        <w:tab w:val="right" w:pos="9072"/>
      </w:tabs>
    </w:pPr>
  </w:style>
  <w:style w:type="character" w:customStyle="1" w:styleId="En-tteCar">
    <w:name w:val="En-tête Car"/>
    <w:basedOn w:val="Policepardfaut"/>
    <w:link w:val="En-tte"/>
    <w:rsid w:val="006F6717"/>
    <w:rPr>
      <w:sz w:val="22"/>
      <w:szCs w:val="22"/>
      <w:lang w:val="en-US" w:eastAsia="en-US" w:bidi="en-US"/>
    </w:rPr>
  </w:style>
  <w:style w:type="paragraph" w:styleId="Pieddepage">
    <w:name w:val="footer"/>
    <w:aliases w:val="FOOTER"/>
    <w:basedOn w:val="Normal"/>
    <w:link w:val="PieddepageCar"/>
    <w:uiPriority w:val="99"/>
    <w:unhideWhenUsed/>
    <w:rsid w:val="006F6717"/>
    <w:pPr>
      <w:tabs>
        <w:tab w:val="center" w:pos="4536"/>
        <w:tab w:val="right" w:pos="9072"/>
      </w:tabs>
    </w:pPr>
  </w:style>
  <w:style w:type="character" w:customStyle="1" w:styleId="PieddepageCar">
    <w:name w:val="Pied de page Car"/>
    <w:aliases w:val="FOOTER Car"/>
    <w:basedOn w:val="Policepardfaut"/>
    <w:link w:val="Pieddepage"/>
    <w:uiPriority w:val="99"/>
    <w:rsid w:val="006F6717"/>
    <w:rPr>
      <w:sz w:val="22"/>
      <w:szCs w:val="22"/>
      <w:lang w:val="en-US" w:eastAsia="en-US" w:bidi="en-US"/>
    </w:rPr>
  </w:style>
  <w:style w:type="table" w:styleId="Grilledutableau">
    <w:name w:val="Table Grid"/>
    <w:basedOn w:val="TableauNormal"/>
    <w:rsid w:val="008E21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M1">
    <w:name w:val="toc 1"/>
    <w:basedOn w:val="Normal"/>
    <w:next w:val="Normal"/>
    <w:autoRedefine/>
    <w:uiPriority w:val="39"/>
    <w:unhideWhenUsed/>
    <w:rsid w:val="00224DC1"/>
  </w:style>
  <w:style w:type="character" w:styleId="Lienhypertexte">
    <w:name w:val="Hyperlink"/>
    <w:basedOn w:val="Policepardfaut"/>
    <w:uiPriority w:val="99"/>
    <w:unhideWhenUsed/>
    <w:rsid w:val="00224DC1"/>
    <w:rPr>
      <w:color w:val="0000FF"/>
      <w:u w:val="single"/>
    </w:rPr>
  </w:style>
  <w:style w:type="paragraph" w:styleId="TM2">
    <w:name w:val="toc 2"/>
    <w:basedOn w:val="Normal"/>
    <w:next w:val="Normal"/>
    <w:autoRedefine/>
    <w:uiPriority w:val="39"/>
    <w:unhideWhenUsed/>
    <w:rsid w:val="00561763"/>
    <w:pPr>
      <w:ind w:left="220"/>
    </w:pPr>
  </w:style>
  <w:style w:type="paragraph" w:styleId="Textedebulles">
    <w:name w:val="Balloon Text"/>
    <w:basedOn w:val="Normal"/>
    <w:link w:val="TextedebullesCar"/>
    <w:uiPriority w:val="99"/>
    <w:semiHidden/>
    <w:unhideWhenUsed/>
    <w:rsid w:val="00C44781"/>
    <w:rPr>
      <w:rFonts w:ascii="Tahoma" w:hAnsi="Tahoma" w:cs="Tahoma"/>
      <w:sz w:val="16"/>
      <w:szCs w:val="16"/>
    </w:rPr>
  </w:style>
  <w:style w:type="character" w:customStyle="1" w:styleId="TextedebullesCar">
    <w:name w:val="Texte de bulles Car"/>
    <w:basedOn w:val="Policepardfaut"/>
    <w:link w:val="Textedebulles"/>
    <w:uiPriority w:val="99"/>
    <w:semiHidden/>
    <w:rsid w:val="00C44781"/>
    <w:rPr>
      <w:rFonts w:ascii="Tahoma" w:hAnsi="Tahoma" w:cs="Tahoma"/>
      <w:sz w:val="16"/>
      <w:szCs w:val="16"/>
      <w:lang w:val="en-US" w:eastAsia="en-US" w:bidi="en-US"/>
    </w:rPr>
  </w:style>
  <w:style w:type="character" w:styleId="Marquedecommentaire">
    <w:name w:val="annotation reference"/>
    <w:basedOn w:val="Policepardfaut"/>
    <w:uiPriority w:val="99"/>
    <w:semiHidden/>
    <w:unhideWhenUsed/>
    <w:rsid w:val="00387271"/>
    <w:rPr>
      <w:sz w:val="16"/>
      <w:szCs w:val="16"/>
    </w:rPr>
  </w:style>
  <w:style w:type="paragraph" w:styleId="Commentaire">
    <w:name w:val="annotation text"/>
    <w:basedOn w:val="Normal"/>
    <w:link w:val="CommentaireCar"/>
    <w:uiPriority w:val="99"/>
    <w:unhideWhenUsed/>
    <w:rsid w:val="00387271"/>
    <w:rPr>
      <w:sz w:val="20"/>
      <w:szCs w:val="20"/>
    </w:rPr>
  </w:style>
  <w:style w:type="character" w:customStyle="1" w:styleId="CommentaireCar">
    <w:name w:val="Commentaire Car"/>
    <w:basedOn w:val="Policepardfaut"/>
    <w:link w:val="Commentaire"/>
    <w:uiPriority w:val="99"/>
    <w:rsid w:val="00387271"/>
    <w:rPr>
      <w:lang w:val="en-US" w:eastAsia="en-US" w:bidi="en-US"/>
    </w:rPr>
  </w:style>
  <w:style w:type="paragraph" w:styleId="Objetducommentaire">
    <w:name w:val="annotation subject"/>
    <w:basedOn w:val="Commentaire"/>
    <w:next w:val="Commentaire"/>
    <w:link w:val="ObjetducommentaireCar"/>
    <w:uiPriority w:val="99"/>
    <w:semiHidden/>
    <w:unhideWhenUsed/>
    <w:rsid w:val="00387271"/>
    <w:rPr>
      <w:b/>
      <w:bCs/>
    </w:rPr>
  </w:style>
  <w:style w:type="character" w:customStyle="1" w:styleId="ObjetducommentaireCar">
    <w:name w:val="Objet du commentaire Car"/>
    <w:basedOn w:val="CommentaireCar"/>
    <w:link w:val="Objetducommentaire"/>
    <w:uiPriority w:val="99"/>
    <w:semiHidden/>
    <w:rsid w:val="00387271"/>
    <w:rPr>
      <w:b/>
      <w:bCs/>
      <w:lang w:val="en-US" w:eastAsia="en-US" w:bidi="en-US"/>
    </w:rPr>
  </w:style>
  <w:style w:type="paragraph" w:styleId="TM3">
    <w:name w:val="toc 3"/>
    <w:basedOn w:val="Normal"/>
    <w:next w:val="Normal"/>
    <w:autoRedefine/>
    <w:uiPriority w:val="39"/>
    <w:unhideWhenUsed/>
    <w:rsid w:val="007E3965"/>
    <w:pPr>
      <w:ind w:left="440"/>
    </w:pPr>
  </w:style>
  <w:style w:type="paragraph" w:styleId="Notedebasdepage">
    <w:name w:val="footnote text"/>
    <w:basedOn w:val="Normal"/>
    <w:link w:val="NotedebasdepageCar"/>
    <w:semiHidden/>
    <w:rsid w:val="00C1756D"/>
    <w:pPr>
      <w:widowControl w:val="0"/>
      <w:jc w:val="left"/>
    </w:pPr>
    <w:rPr>
      <w:rFonts w:ascii="Times New Roman" w:hAnsi="Times New Roman"/>
      <w:sz w:val="18"/>
      <w:szCs w:val="20"/>
      <w:lang w:eastAsia="fr-FR" w:bidi="ar-SA"/>
    </w:rPr>
  </w:style>
  <w:style w:type="character" w:customStyle="1" w:styleId="NotedebasdepageCar">
    <w:name w:val="Note de bas de page Car"/>
    <w:basedOn w:val="Policepardfaut"/>
    <w:link w:val="Notedebasdepage"/>
    <w:semiHidden/>
    <w:rsid w:val="00C1756D"/>
    <w:rPr>
      <w:rFonts w:ascii="Times New Roman" w:hAnsi="Times New Roman"/>
      <w:sz w:val="18"/>
      <w:lang w:val="en-US" w:eastAsia="fr-FR"/>
    </w:rPr>
  </w:style>
  <w:style w:type="table" w:styleId="Trameclaire-Accent2">
    <w:name w:val="Light Shading Accent 2"/>
    <w:basedOn w:val="TableauNormal"/>
    <w:uiPriority w:val="60"/>
    <w:rsid w:val="00C1756D"/>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rpsdetexte2">
    <w:name w:val="Body Text 2"/>
    <w:basedOn w:val="Normal"/>
    <w:link w:val="Corpsdetexte2Car"/>
    <w:rsid w:val="003E0EA6"/>
    <w:pPr>
      <w:ind w:left="1080"/>
      <w:jc w:val="left"/>
    </w:pPr>
    <w:rPr>
      <w:rFonts w:ascii="Times New Roman" w:hAnsi="Times New Roman"/>
      <w:sz w:val="20"/>
      <w:szCs w:val="24"/>
      <w:lang w:bidi="ar-SA"/>
    </w:rPr>
  </w:style>
  <w:style w:type="character" w:customStyle="1" w:styleId="Corpsdetexte2Car">
    <w:name w:val="Corps de texte 2 Car"/>
    <w:basedOn w:val="Policepardfaut"/>
    <w:link w:val="Corpsdetexte2"/>
    <w:rsid w:val="003E0EA6"/>
    <w:rPr>
      <w:rFonts w:ascii="Times New Roman" w:hAnsi="Times New Roman"/>
      <w:szCs w:val="24"/>
      <w:lang w:val="en-US" w:eastAsia="en-US"/>
    </w:rPr>
  </w:style>
  <w:style w:type="table" w:styleId="Listeclaire-Accent5">
    <w:name w:val="Light List Accent 5"/>
    <w:basedOn w:val="TableauNormal"/>
    <w:uiPriority w:val="61"/>
    <w:rsid w:val="008529E9"/>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steclaire-Accent11">
    <w:name w:val="Liste claire - Accent 11"/>
    <w:basedOn w:val="TableauNormal"/>
    <w:uiPriority w:val="61"/>
    <w:rsid w:val="004B0DA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Processstyle">
    <w:name w:val="Process style"/>
    <w:basedOn w:val="Normal"/>
    <w:rsid w:val="005B4A14"/>
    <w:pPr>
      <w:jc w:val="left"/>
    </w:pPr>
    <w:rPr>
      <w:rFonts w:ascii="Arial" w:hAnsi="Arial"/>
      <w:sz w:val="20"/>
      <w:szCs w:val="20"/>
      <w:lang w:bidi="ar-SA"/>
    </w:rPr>
  </w:style>
  <w:style w:type="character" w:customStyle="1" w:styleId="mw-headline">
    <w:name w:val="mw-headline"/>
    <w:basedOn w:val="Policepardfaut"/>
    <w:rsid w:val="00A241DA"/>
  </w:style>
  <w:style w:type="paragraph" w:styleId="Explorateurdedocuments">
    <w:name w:val="Document Map"/>
    <w:basedOn w:val="Normal"/>
    <w:link w:val="ExplorateurdedocumentsCar"/>
    <w:uiPriority w:val="99"/>
    <w:semiHidden/>
    <w:unhideWhenUsed/>
    <w:rsid w:val="0097544D"/>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97544D"/>
    <w:rPr>
      <w:rFonts w:ascii="Tahoma" w:hAnsi="Tahoma" w:cs="Tahoma"/>
      <w:sz w:val="16"/>
      <w:szCs w:val="16"/>
      <w:lang w:val="en-US" w:eastAsia="en-US" w:bidi="en-US"/>
    </w:rPr>
  </w:style>
  <w:style w:type="paragraph" w:styleId="NormalWeb">
    <w:name w:val="Normal (Web)"/>
    <w:basedOn w:val="Normal"/>
    <w:uiPriority w:val="99"/>
    <w:unhideWhenUsed/>
    <w:rsid w:val="00516362"/>
    <w:pPr>
      <w:spacing w:before="100" w:beforeAutospacing="1" w:after="100" w:afterAutospacing="1"/>
      <w:jc w:val="left"/>
    </w:pPr>
    <w:rPr>
      <w:rFonts w:ascii="Times New Roman" w:hAnsi="Times New Roman"/>
      <w:sz w:val="24"/>
      <w:szCs w:val="24"/>
      <w:lang w:eastAsia="en-GB" w:bidi="ar-SA"/>
    </w:rPr>
  </w:style>
  <w:style w:type="paragraph" w:styleId="Corpsdetexte">
    <w:name w:val="Body Text"/>
    <w:basedOn w:val="Normal"/>
    <w:link w:val="CorpsdetexteCar"/>
    <w:uiPriority w:val="99"/>
    <w:unhideWhenUsed/>
    <w:rsid w:val="0052300C"/>
    <w:pPr>
      <w:spacing w:after="120"/>
    </w:pPr>
  </w:style>
  <w:style w:type="character" w:customStyle="1" w:styleId="CorpsdetexteCar">
    <w:name w:val="Corps de texte Car"/>
    <w:basedOn w:val="Policepardfaut"/>
    <w:link w:val="Corpsdetexte"/>
    <w:uiPriority w:val="99"/>
    <w:rsid w:val="0052300C"/>
    <w:rPr>
      <w:sz w:val="22"/>
      <w:szCs w:val="22"/>
      <w:lang w:val="en-US" w:eastAsia="en-US" w:bidi="en-US"/>
    </w:rPr>
  </w:style>
  <w:style w:type="character" w:styleId="Lienhypertextesuivivisit">
    <w:name w:val="FollowedHyperlink"/>
    <w:basedOn w:val="Policepardfaut"/>
    <w:uiPriority w:val="99"/>
    <w:semiHidden/>
    <w:unhideWhenUsed/>
    <w:rsid w:val="00A47803"/>
    <w:rPr>
      <w:color w:val="800080" w:themeColor="followedHyperlink"/>
      <w:u w:val="single"/>
    </w:rPr>
  </w:style>
  <w:style w:type="paragraph" w:styleId="Rvision">
    <w:name w:val="Revision"/>
    <w:hidden/>
    <w:uiPriority w:val="99"/>
    <w:semiHidden/>
    <w:rsid w:val="00B74182"/>
    <w:rPr>
      <w:sz w:val="22"/>
      <w:szCs w:val="22"/>
      <w:lang w:val="en-US" w:eastAsia="en-US" w:bidi="en-US"/>
    </w:rPr>
  </w:style>
  <w:style w:type="paragraph" w:styleId="Retraitcorpsdetexte2">
    <w:name w:val="Body Text Indent 2"/>
    <w:basedOn w:val="Normal"/>
    <w:link w:val="Retraitcorpsdetexte2Car"/>
    <w:uiPriority w:val="99"/>
    <w:unhideWhenUsed/>
    <w:rsid w:val="004B1FA0"/>
    <w:pPr>
      <w:spacing w:after="120" w:line="480" w:lineRule="auto"/>
      <w:ind w:left="283"/>
    </w:pPr>
  </w:style>
  <w:style w:type="character" w:customStyle="1" w:styleId="Retraitcorpsdetexte2Car">
    <w:name w:val="Retrait corps de texte 2 Car"/>
    <w:basedOn w:val="Policepardfaut"/>
    <w:link w:val="Retraitcorpsdetexte2"/>
    <w:uiPriority w:val="99"/>
    <w:rsid w:val="004B1FA0"/>
    <w:rPr>
      <w:sz w:val="22"/>
      <w:szCs w:val="22"/>
      <w:lang w:val="en-US" w:eastAsia="en-US" w:bidi="en-US"/>
    </w:rPr>
  </w:style>
  <w:style w:type="table" w:customStyle="1" w:styleId="Grilledutableau1">
    <w:name w:val="Grille du tableau1"/>
    <w:basedOn w:val="TableauNormal"/>
    <w:next w:val="Grilledutableau"/>
    <w:uiPriority w:val="59"/>
    <w:rsid w:val="008872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traitcorpsdetexte3">
    <w:name w:val="Body Text Indent 3"/>
    <w:basedOn w:val="Normal"/>
    <w:link w:val="Retraitcorpsdetexte3Car"/>
    <w:uiPriority w:val="99"/>
    <w:semiHidden/>
    <w:unhideWhenUsed/>
    <w:rsid w:val="00F90D19"/>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F90D19"/>
    <w:rPr>
      <w:sz w:val="16"/>
      <w:szCs w:val="16"/>
      <w:lang w:val="en-US" w:eastAsia="en-US" w:bidi="en-US"/>
    </w:rPr>
  </w:style>
  <w:style w:type="character" w:customStyle="1" w:styleId="mw-editsection">
    <w:name w:val="mw-editsection"/>
    <w:basedOn w:val="Policepardfaut"/>
    <w:rsid w:val="00FF69B5"/>
  </w:style>
  <w:style w:type="character" w:customStyle="1" w:styleId="mw-editsection-bracket">
    <w:name w:val="mw-editsection-bracket"/>
    <w:basedOn w:val="Policepardfaut"/>
    <w:rsid w:val="00FF69B5"/>
  </w:style>
  <w:style w:type="paragraph" w:styleId="Retraitcorpsdetexte">
    <w:name w:val="Body Text Indent"/>
    <w:basedOn w:val="Normal"/>
    <w:link w:val="RetraitcorpsdetexteCar"/>
    <w:uiPriority w:val="99"/>
    <w:semiHidden/>
    <w:unhideWhenUsed/>
    <w:rsid w:val="00A01EA0"/>
    <w:pPr>
      <w:spacing w:after="120"/>
      <w:ind w:left="283"/>
    </w:pPr>
  </w:style>
  <w:style w:type="character" w:customStyle="1" w:styleId="RetraitcorpsdetexteCar">
    <w:name w:val="Retrait corps de texte Car"/>
    <w:basedOn w:val="Policepardfaut"/>
    <w:link w:val="Retraitcorpsdetexte"/>
    <w:uiPriority w:val="99"/>
    <w:semiHidden/>
    <w:rsid w:val="00A01EA0"/>
    <w:rPr>
      <w:sz w:val="22"/>
      <w:szCs w:val="22"/>
      <w:lang w:val="en-US" w:eastAsia="en-US" w:bidi="en-US"/>
    </w:rPr>
  </w:style>
  <w:style w:type="paragraph" w:customStyle="1" w:styleId="RequirementID">
    <w:name w:val="Requirement ID"/>
    <w:basedOn w:val="Normal"/>
    <w:rsid w:val="005211B4"/>
    <w:pPr>
      <w:spacing w:before="120" w:after="120"/>
    </w:pPr>
    <w:rPr>
      <w:rFonts w:ascii="Cambria" w:eastAsia="Cambria" w:hAnsi="Cambria"/>
      <w:b/>
      <w:szCs w:val="24"/>
      <w:lang w:val="en-US" w:bidi="ar-SA"/>
    </w:rPr>
  </w:style>
  <w:style w:type="paragraph" w:customStyle="1" w:styleId="Requirement">
    <w:name w:val="Requirement"/>
    <w:basedOn w:val="Normal"/>
    <w:rsid w:val="005211B4"/>
    <w:rPr>
      <w:rFonts w:ascii="Cambria" w:eastAsia="Cambria" w:hAnsi="Cambria"/>
      <w:szCs w:val="24"/>
      <w:lang w:val="en-US" w:bidi="ar-SA"/>
    </w:rPr>
  </w:style>
  <w:style w:type="paragraph" w:customStyle="1" w:styleId="RequirementTitle">
    <w:name w:val="Requirement Title"/>
    <w:basedOn w:val="Normal"/>
    <w:rsid w:val="005211B4"/>
    <w:pPr>
      <w:spacing w:before="120" w:after="120"/>
    </w:pPr>
    <w:rPr>
      <w:rFonts w:ascii="Cambria" w:eastAsia="Cambria" w:hAnsi="Cambria"/>
      <w:i/>
      <w:szCs w:val="24"/>
      <w:lang w:val="en-US" w:bidi="ar-SA"/>
    </w:rPr>
  </w:style>
  <w:style w:type="paragraph" w:customStyle="1" w:styleId="RequirementVersion">
    <w:name w:val="Requirement Version"/>
    <w:basedOn w:val="Normal"/>
    <w:rsid w:val="005211B4"/>
    <w:rPr>
      <w:rFonts w:ascii="Cambria" w:eastAsia="Cambria" w:hAnsi="Cambria"/>
      <w:lang w:val="en-US" w:bidi="ar-SA"/>
    </w:rPr>
  </w:style>
  <w:style w:type="character" w:styleId="Textedelespacerserv">
    <w:name w:val="Placeholder Text"/>
    <w:basedOn w:val="Policepardfaut"/>
    <w:uiPriority w:val="99"/>
    <w:semiHidden/>
    <w:rsid w:val="00F93A33"/>
    <w:rPr>
      <w:color w:val="808080"/>
    </w:rPr>
  </w:style>
  <w:style w:type="character" w:styleId="Appelnotedebasdep">
    <w:name w:val="footnote reference"/>
    <w:basedOn w:val="Policepardfaut"/>
    <w:uiPriority w:val="99"/>
    <w:semiHidden/>
    <w:unhideWhenUsed/>
    <w:rsid w:val="009510C3"/>
    <w:rPr>
      <w:vertAlign w:val="superscript"/>
    </w:rPr>
  </w:style>
  <w:style w:type="character" w:styleId="Mentionnonrsolue">
    <w:name w:val="Unresolved Mention"/>
    <w:basedOn w:val="Policepardfaut"/>
    <w:uiPriority w:val="99"/>
    <w:unhideWhenUsed/>
    <w:rsid w:val="00AF0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28495">
      <w:bodyDiv w:val="1"/>
      <w:marLeft w:val="0"/>
      <w:marRight w:val="0"/>
      <w:marTop w:val="0"/>
      <w:marBottom w:val="0"/>
      <w:divBdr>
        <w:top w:val="none" w:sz="0" w:space="0" w:color="auto"/>
        <w:left w:val="none" w:sz="0" w:space="0" w:color="auto"/>
        <w:bottom w:val="none" w:sz="0" w:space="0" w:color="auto"/>
        <w:right w:val="none" w:sz="0" w:space="0" w:color="auto"/>
      </w:divBdr>
    </w:div>
    <w:div w:id="193423531">
      <w:bodyDiv w:val="1"/>
      <w:marLeft w:val="0"/>
      <w:marRight w:val="0"/>
      <w:marTop w:val="0"/>
      <w:marBottom w:val="0"/>
      <w:divBdr>
        <w:top w:val="none" w:sz="0" w:space="0" w:color="auto"/>
        <w:left w:val="none" w:sz="0" w:space="0" w:color="auto"/>
        <w:bottom w:val="none" w:sz="0" w:space="0" w:color="auto"/>
        <w:right w:val="none" w:sz="0" w:space="0" w:color="auto"/>
      </w:divBdr>
    </w:div>
    <w:div w:id="256014781">
      <w:bodyDiv w:val="1"/>
      <w:marLeft w:val="0"/>
      <w:marRight w:val="0"/>
      <w:marTop w:val="0"/>
      <w:marBottom w:val="0"/>
      <w:divBdr>
        <w:top w:val="none" w:sz="0" w:space="0" w:color="auto"/>
        <w:left w:val="none" w:sz="0" w:space="0" w:color="auto"/>
        <w:bottom w:val="none" w:sz="0" w:space="0" w:color="auto"/>
        <w:right w:val="none" w:sz="0" w:space="0" w:color="auto"/>
      </w:divBdr>
    </w:div>
    <w:div w:id="312834312">
      <w:bodyDiv w:val="1"/>
      <w:marLeft w:val="0"/>
      <w:marRight w:val="0"/>
      <w:marTop w:val="0"/>
      <w:marBottom w:val="0"/>
      <w:divBdr>
        <w:top w:val="none" w:sz="0" w:space="0" w:color="auto"/>
        <w:left w:val="none" w:sz="0" w:space="0" w:color="auto"/>
        <w:bottom w:val="none" w:sz="0" w:space="0" w:color="auto"/>
        <w:right w:val="none" w:sz="0" w:space="0" w:color="auto"/>
      </w:divBdr>
    </w:div>
    <w:div w:id="319238798">
      <w:bodyDiv w:val="1"/>
      <w:marLeft w:val="0"/>
      <w:marRight w:val="0"/>
      <w:marTop w:val="0"/>
      <w:marBottom w:val="0"/>
      <w:divBdr>
        <w:top w:val="none" w:sz="0" w:space="0" w:color="auto"/>
        <w:left w:val="none" w:sz="0" w:space="0" w:color="auto"/>
        <w:bottom w:val="none" w:sz="0" w:space="0" w:color="auto"/>
        <w:right w:val="none" w:sz="0" w:space="0" w:color="auto"/>
      </w:divBdr>
    </w:div>
    <w:div w:id="335614239">
      <w:bodyDiv w:val="1"/>
      <w:marLeft w:val="0"/>
      <w:marRight w:val="0"/>
      <w:marTop w:val="0"/>
      <w:marBottom w:val="0"/>
      <w:divBdr>
        <w:top w:val="none" w:sz="0" w:space="0" w:color="auto"/>
        <w:left w:val="none" w:sz="0" w:space="0" w:color="auto"/>
        <w:bottom w:val="none" w:sz="0" w:space="0" w:color="auto"/>
        <w:right w:val="none" w:sz="0" w:space="0" w:color="auto"/>
      </w:divBdr>
    </w:div>
    <w:div w:id="454062006">
      <w:bodyDiv w:val="1"/>
      <w:marLeft w:val="0"/>
      <w:marRight w:val="0"/>
      <w:marTop w:val="0"/>
      <w:marBottom w:val="0"/>
      <w:divBdr>
        <w:top w:val="none" w:sz="0" w:space="0" w:color="auto"/>
        <w:left w:val="none" w:sz="0" w:space="0" w:color="auto"/>
        <w:bottom w:val="none" w:sz="0" w:space="0" w:color="auto"/>
        <w:right w:val="none" w:sz="0" w:space="0" w:color="auto"/>
      </w:divBdr>
    </w:div>
    <w:div w:id="471605713">
      <w:bodyDiv w:val="1"/>
      <w:marLeft w:val="0"/>
      <w:marRight w:val="0"/>
      <w:marTop w:val="0"/>
      <w:marBottom w:val="0"/>
      <w:divBdr>
        <w:top w:val="none" w:sz="0" w:space="0" w:color="auto"/>
        <w:left w:val="none" w:sz="0" w:space="0" w:color="auto"/>
        <w:bottom w:val="none" w:sz="0" w:space="0" w:color="auto"/>
        <w:right w:val="none" w:sz="0" w:space="0" w:color="auto"/>
      </w:divBdr>
    </w:div>
    <w:div w:id="499469816">
      <w:bodyDiv w:val="1"/>
      <w:marLeft w:val="0"/>
      <w:marRight w:val="0"/>
      <w:marTop w:val="0"/>
      <w:marBottom w:val="0"/>
      <w:divBdr>
        <w:top w:val="none" w:sz="0" w:space="0" w:color="auto"/>
        <w:left w:val="none" w:sz="0" w:space="0" w:color="auto"/>
        <w:bottom w:val="none" w:sz="0" w:space="0" w:color="auto"/>
        <w:right w:val="none" w:sz="0" w:space="0" w:color="auto"/>
      </w:divBdr>
    </w:div>
    <w:div w:id="516314407">
      <w:bodyDiv w:val="1"/>
      <w:marLeft w:val="0"/>
      <w:marRight w:val="0"/>
      <w:marTop w:val="0"/>
      <w:marBottom w:val="0"/>
      <w:divBdr>
        <w:top w:val="none" w:sz="0" w:space="0" w:color="auto"/>
        <w:left w:val="none" w:sz="0" w:space="0" w:color="auto"/>
        <w:bottom w:val="none" w:sz="0" w:space="0" w:color="auto"/>
        <w:right w:val="none" w:sz="0" w:space="0" w:color="auto"/>
      </w:divBdr>
    </w:div>
    <w:div w:id="526137998">
      <w:bodyDiv w:val="1"/>
      <w:marLeft w:val="0"/>
      <w:marRight w:val="0"/>
      <w:marTop w:val="0"/>
      <w:marBottom w:val="0"/>
      <w:divBdr>
        <w:top w:val="none" w:sz="0" w:space="0" w:color="auto"/>
        <w:left w:val="none" w:sz="0" w:space="0" w:color="auto"/>
        <w:bottom w:val="none" w:sz="0" w:space="0" w:color="auto"/>
        <w:right w:val="none" w:sz="0" w:space="0" w:color="auto"/>
      </w:divBdr>
      <w:divsChild>
        <w:div w:id="1368676873">
          <w:marLeft w:val="0"/>
          <w:marRight w:val="0"/>
          <w:marTop w:val="0"/>
          <w:marBottom w:val="0"/>
          <w:divBdr>
            <w:top w:val="none" w:sz="0" w:space="0" w:color="auto"/>
            <w:left w:val="none" w:sz="0" w:space="0" w:color="auto"/>
            <w:bottom w:val="none" w:sz="0" w:space="0" w:color="auto"/>
            <w:right w:val="none" w:sz="0" w:space="0" w:color="auto"/>
          </w:divBdr>
        </w:div>
      </w:divsChild>
    </w:div>
    <w:div w:id="637565430">
      <w:bodyDiv w:val="1"/>
      <w:marLeft w:val="0"/>
      <w:marRight w:val="0"/>
      <w:marTop w:val="0"/>
      <w:marBottom w:val="0"/>
      <w:divBdr>
        <w:top w:val="none" w:sz="0" w:space="0" w:color="auto"/>
        <w:left w:val="none" w:sz="0" w:space="0" w:color="auto"/>
        <w:bottom w:val="none" w:sz="0" w:space="0" w:color="auto"/>
        <w:right w:val="none" w:sz="0" w:space="0" w:color="auto"/>
      </w:divBdr>
    </w:div>
    <w:div w:id="683432959">
      <w:bodyDiv w:val="1"/>
      <w:marLeft w:val="0"/>
      <w:marRight w:val="0"/>
      <w:marTop w:val="0"/>
      <w:marBottom w:val="0"/>
      <w:divBdr>
        <w:top w:val="none" w:sz="0" w:space="0" w:color="auto"/>
        <w:left w:val="none" w:sz="0" w:space="0" w:color="auto"/>
        <w:bottom w:val="none" w:sz="0" w:space="0" w:color="auto"/>
        <w:right w:val="none" w:sz="0" w:space="0" w:color="auto"/>
      </w:divBdr>
      <w:divsChild>
        <w:div w:id="146946560">
          <w:marLeft w:val="720"/>
          <w:marRight w:val="0"/>
          <w:marTop w:val="0"/>
          <w:marBottom w:val="160"/>
          <w:divBdr>
            <w:top w:val="none" w:sz="0" w:space="0" w:color="auto"/>
            <w:left w:val="none" w:sz="0" w:space="0" w:color="auto"/>
            <w:bottom w:val="none" w:sz="0" w:space="0" w:color="auto"/>
            <w:right w:val="none" w:sz="0" w:space="0" w:color="auto"/>
          </w:divBdr>
        </w:div>
        <w:div w:id="300381944">
          <w:marLeft w:val="720"/>
          <w:marRight w:val="0"/>
          <w:marTop w:val="0"/>
          <w:marBottom w:val="160"/>
          <w:divBdr>
            <w:top w:val="none" w:sz="0" w:space="0" w:color="auto"/>
            <w:left w:val="none" w:sz="0" w:space="0" w:color="auto"/>
            <w:bottom w:val="none" w:sz="0" w:space="0" w:color="auto"/>
            <w:right w:val="none" w:sz="0" w:space="0" w:color="auto"/>
          </w:divBdr>
        </w:div>
        <w:div w:id="394746180">
          <w:marLeft w:val="720"/>
          <w:marRight w:val="0"/>
          <w:marTop w:val="0"/>
          <w:marBottom w:val="160"/>
          <w:divBdr>
            <w:top w:val="none" w:sz="0" w:space="0" w:color="auto"/>
            <w:left w:val="none" w:sz="0" w:space="0" w:color="auto"/>
            <w:bottom w:val="none" w:sz="0" w:space="0" w:color="auto"/>
            <w:right w:val="none" w:sz="0" w:space="0" w:color="auto"/>
          </w:divBdr>
        </w:div>
        <w:div w:id="644941637">
          <w:marLeft w:val="720"/>
          <w:marRight w:val="0"/>
          <w:marTop w:val="0"/>
          <w:marBottom w:val="160"/>
          <w:divBdr>
            <w:top w:val="none" w:sz="0" w:space="0" w:color="auto"/>
            <w:left w:val="none" w:sz="0" w:space="0" w:color="auto"/>
            <w:bottom w:val="none" w:sz="0" w:space="0" w:color="auto"/>
            <w:right w:val="none" w:sz="0" w:space="0" w:color="auto"/>
          </w:divBdr>
        </w:div>
        <w:div w:id="733703364">
          <w:marLeft w:val="720"/>
          <w:marRight w:val="0"/>
          <w:marTop w:val="0"/>
          <w:marBottom w:val="160"/>
          <w:divBdr>
            <w:top w:val="none" w:sz="0" w:space="0" w:color="auto"/>
            <w:left w:val="none" w:sz="0" w:space="0" w:color="auto"/>
            <w:bottom w:val="none" w:sz="0" w:space="0" w:color="auto"/>
            <w:right w:val="none" w:sz="0" w:space="0" w:color="auto"/>
          </w:divBdr>
        </w:div>
        <w:div w:id="990839057">
          <w:marLeft w:val="720"/>
          <w:marRight w:val="0"/>
          <w:marTop w:val="0"/>
          <w:marBottom w:val="160"/>
          <w:divBdr>
            <w:top w:val="none" w:sz="0" w:space="0" w:color="auto"/>
            <w:left w:val="none" w:sz="0" w:space="0" w:color="auto"/>
            <w:bottom w:val="none" w:sz="0" w:space="0" w:color="auto"/>
            <w:right w:val="none" w:sz="0" w:space="0" w:color="auto"/>
          </w:divBdr>
        </w:div>
        <w:div w:id="1818918416">
          <w:marLeft w:val="720"/>
          <w:marRight w:val="0"/>
          <w:marTop w:val="0"/>
          <w:marBottom w:val="160"/>
          <w:divBdr>
            <w:top w:val="none" w:sz="0" w:space="0" w:color="auto"/>
            <w:left w:val="none" w:sz="0" w:space="0" w:color="auto"/>
            <w:bottom w:val="none" w:sz="0" w:space="0" w:color="auto"/>
            <w:right w:val="none" w:sz="0" w:space="0" w:color="auto"/>
          </w:divBdr>
        </w:div>
        <w:div w:id="1930120225">
          <w:marLeft w:val="720"/>
          <w:marRight w:val="0"/>
          <w:marTop w:val="0"/>
          <w:marBottom w:val="160"/>
          <w:divBdr>
            <w:top w:val="none" w:sz="0" w:space="0" w:color="auto"/>
            <w:left w:val="none" w:sz="0" w:space="0" w:color="auto"/>
            <w:bottom w:val="none" w:sz="0" w:space="0" w:color="auto"/>
            <w:right w:val="none" w:sz="0" w:space="0" w:color="auto"/>
          </w:divBdr>
        </w:div>
        <w:div w:id="2106611320">
          <w:marLeft w:val="720"/>
          <w:marRight w:val="0"/>
          <w:marTop w:val="0"/>
          <w:marBottom w:val="160"/>
          <w:divBdr>
            <w:top w:val="none" w:sz="0" w:space="0" w:color="auto"/>
            <w:left w:val="none" w:sz="0" w:space="0" w:color="auto"/>
            <w:bottom w:val="none" w:sz="0" w:space="0" w:color="auto"/>
            <w:right w:val="none" w:sz="0" w:space="0" w:color="auto"/>
          </w:divBdr>
        </w:div>
        <w:div w:id="2134134626">
          <w:marLeft w:val="720"/>
          <w:marRight w:val="0"/>
          <w:marTop w:val="0"/>
          <w:marBottom w:val="160"/>
          <w:divBdr>
            <w:top w:val="none" w:sz="0" w:space="0" w:color="auto"/>
            <w:left w:val="none" w:sz="0" w:space="0" w:color="auto"/>
            <w:bottom w:val="none" w:sz="0" w:space="0" w:color="auto"/>
            <w:right w:val="none" w:sz="0" w:space="0" w:color="auto"/>
          </w:divBdr>
        </w:div>
      </w:divsChild>
    </w:div>
    <w:div w:id="718675924">
      <w:bodyDiv w:val="1"/>
      <w:marLeft w:val="0"/>
      <w:marRight w:val="0"/>
      <w:marTop w:val="0"/>
      <w:marBottom w:val="0"/>
      <w:divBdr>
        <w:top w:val="none" w:sz="0" w:space="0" w:color="auto"/>
        <w:left w:val="none" w:sz="0" w:space="0" w:color="auto"/>
        <w:bottom w:val="none" w:sz="0" w:space="0" w:color="auto"/>
        <w:right w:val="none" w:sz="0" w:space="0" w:color="auto"/>
      </w:divBdr>
    </w:div>
    <w:div w:id="735471132">
      <w:bodyDiv w:val="1"/>
      <w:marLeft w:val="0"/>
      <w:marRight w:val="0"/>
      <w:marTop w:val="0"/>
      <w:marBottom w:val="0"/>
      <w:divBdr>
        <w:top w:val="none" w:sz="0" w:space="0" w:color="auto"/>
        <w:left w:val="none" w:sz="0" w:space="0" w:color="auto"/>
        <w:bottom w:val="none" w:sz="0" w:space="0" w:color="auto"/>
        <w:right w:val="none" w:sz="0" w:space="0" w:color="auto"/>
      </w:divBdr>
    </w:div>
    <w:div w:id="778910433">
      <w:bodyDiv w:val="1"/>
      <w:marLeft w:val="0"/>
      <w:marRight w:val="0"/>
      <w:marTop w:val="0"/>
      <w:marBottom w:val="0"/>
      <w:divBdr>
        <w:top w:val="none" w:sz="0" w:space="0" w:color="auto"/>
        <w:left w:val="none" w:sz="0" w:space="0" w:color="auto"/>
        <w:bottom w:val="none" w:sz="0" w:space="0" w:color="auto"/>
        <w:right w:val="none" w:sz="0" w:space="0" w:color="auto"/>
      </w:divBdr>
    </w:div>
    <w:div w:id="897134735">
      <w:bodyDiv w:val="1"/>
      <w:marLeft w:val="0"/>
      <w:marRight w:val="0"/>
      <w:marTop w:val="0"/>
      <w:marBottom w:val="0"/>
      <w:divBdr>
        <w:top w:val="none" w:sz="0" w:space="0" w:color="auto"/>
        <w:left w:val="none" w:sz="0" w:space="0" w:color="auto"/>
        <w:bottom w:val="none" w:sz="0" w:space="0" w:color="auto"/>
        <w:right w:val="none" w:sz="0" w:space="0" w:color="auto"/>
      </w:divBdr>
      <w:divsChild>
        <w:div w:id="328145726">
          <w:marLeft w:val="0"/>
          <w:marRight w:val="0"/>
          <w:marTop w:val="0"/>
          <w:marBottom w:val="0"/>
          <w:divBdr>
            <w:top w:val="none" w:sz="0" w:space="0" w:color="auto"/>
            <w:left w:val="none" w:sz="0" w:space="0" w:color="auto"/>
            <w:bottom w:val="none" w:sz="0" w:space="0" w:color="auto"/>
            <w:right w:val="none" w:sz="0" w:space="0" w:color="auto"/>
          </w:divBdr>
        </w:div>
        <w:div w:id="581717934">
          <w:marLeft w:val="0"/>
          <w:marRight w:val="0"/>
          <w:marTop w:val="0"/>
          <w:marBottom w:val="0"/>
          <w:divBdr>
            <w:top w:val="none" w:sz="0" w:space="0" w:color="auto"/>
            <w:left w:val="none" w:sz="0" w:space="0" w:color="auto"/>
            <w:bottom w:val="none" w:sz="0" w:space="0" w:color="auto"/>
            <w:right w:val="none" w:sz="0" w:space="0" w:color="auto"/>
          </w:divBdr>
        </w:div>
        <w:div w:id="1052316294">
          <w:marLeft w:val="0"/>
          <w:marRight w:val="0"/>
          <w:marTop w:val="0"/>
          <w:marBottom w:val="0"/>
          <w:divBdr>
            <w:top w:val="none" w:sz="0" w:space="0" w:color="auto"/>
            <w:left w:val="none" w:sz="0" w:space="0" w:color="auto"/>
            <w:bottom w:val="none" w:sz="0" w:space="0" w:color="auto"/>
            <w:right w:val="none" w:sz="0" w:space="0" w:color="auto"/>
          </w:divBdr>
        </w:div>
        <w:div w:id="1152868755">
          <w:marLeft w:val="0"/>
          <w:marRight w:val="0"/>
          <w:marTop w:val="0"/>
          <w:marBottom w:val="0"/>
          <w:divBdr>
            <w:top w:val="none" w:sz="0" w:space="0" w:color="auto"/>
            <w:left w:val="none" w:sz="0" w:space="0" w:color="auto"/>
            <w:bottom w:val="none" w:sz="0" w:space="0" w:color="auto"/>
            <w:right w:val="none" w:sz="0" w:space="0" w:color="auto"/>
          </w:divBdr>
        </w:div>
        <w:div w:id="1343821984">
          <w:marLeft w:val="0"/>
          <w:marRight w:val="0"/>
          <w:marTop w:val="0"/>
          <w:marBottom w:val="0"/>
          <w:divBdr>
            <w:top w:val="none" w:sz="0" w:space="0" w:color="auto"/>
            <w:left w:val="none" w:sz="0" w:space="0" w:color="auto"/>
            <w:bottom w:val="none" w:sz="0" w:space="0" w:color="auto"/>
            <w:right w:val="none" w:sz="0" w:space="0" w:color="auto"/>
          </w:divBdr>
        </w:div>
        <w:div w:id="1352031496">
          <w:marLeft w:val="0"/>
          <w:marRight w:val="0"/>
          <w:marTop w:val="0"/>
          <w:marBottom w:val="0"/>
          <w:divBdr>
            <w:top w:val="none" w:sz="0" w:space="0" w:color="auto"/>
            <w:left w:val="none" w:sz="0" w:space="0" w:color="auto"/>
            <w:bottom w:val="none" w:sz="0" w:space="0" w:color="auto"/>
            <w:right w:val="none" w:sz="0" w:space="0" w:color="auto"/>
          </w:divBdr>
        </w:div>
        <w:div w:id="1483810540">
          <w:marLeft w:val="0"/>
          <w:marRight w:val="0"/>
          <w:marTop w:val="0"/>
          <w:marBottom w:val="0"/>
          <w:divBdr>
            <w:top w:val="none" w:sz="0" w:space="0" w:color="auto"/>
            <w:left w:val="none" w:sz="0" w:space="0" w:color="auto"/>
            <w:bottom w:val="none" w:sz="0" w:space="0" w:color="auto"/>
            <w:right w:val="none" w:sz="0" w:space="0" w:color="auto"/>
          </w:divBdr>
        </w:div>
        <w:div w:id="1595091924">
          <w:marLeft w:val="0"/>
          <w:marRight w:val="0"/>
          <w:marTop w:val="0"/>
          <w:marBottom w:val="0"/>
          <w:divBdr>
            <w:top w:val="none" w:sz="0" w:space="0" w:color="auto"/>
            <w:left w:val="none" w:sz="0" w:space="0" w:color="auto"/>
            <w:bottom w:val="none" w:sz="0" w:space="0" w:color="auto"/>
            <w:right w:val="none" w:sz="0" w:space="0" w:color="auto"/>
          </w:divBdr>
        </w:div>
        <w:div w:id="1836609822">
          <w:marLeft w:val="0"/>
          <w:marRight w:val="0"/>
          <w:marTop w:val="0"/>
          <w:marBottom w:val="0"/>
          <w:divBdr>
            <w:top w:val="none" w:sz="0" w:space="0" w:color="auto"/>
            <w:left w:val="none" w:sz="0" w:space="0" w:color="auto"/>
            <w:bottom w:val="none" w:sz="0" w:space="0" w:color="auto"/>
            <w:right w:val="none" w:sz="0" w:space="0" w:color="auto"/>
          </w:divBdr>
        </w:div>
      </w:divsChild>
    </w:div>
    <w:div w:id="935820919">
      <w:bodyDiv w:val="1"/>
      <w:marLeft w:val="0"/>
      <w:marRight w:val="0"/>
      <w:marTop w:val="0"/>
      <w:marBottom w:val="0"/>
      <w:divBdr>
        <w:top w:val="none" w:sz="0" w:space="0" w:color="auto"/>
        <w:left w:val="none" w:sz="0" w:space="0" w:color="auto"/>
        <w:bottom w:val="none" w:sz="0" w:space="0" w:color="auto"/>
        <w:right w:val="none" w:sz="0" w:space="0" w:color="auto"/>
      </w:divBdr>
    </w:div>
    <w:div w:id="994147378">
      <w:bodyDiv w:val="1"/>
      <w:marLeft w:val="0"/>
      <w:marRight w:val="0"/>
      <w:marTop w:val="0"/>
      <w:marBottom w:val="0"/>
      <w:divBdr>
        <w:top w:val="none" w:sz="0" w:space="0" w:color="auto"/>
        <w:left w:val="none" w:sz="0" w:space="0" w:color="auto"/>
        <w:bottom w:val="none" w:sz="0" w:space="0" w:color="auto"/>
        <w:right w:val="none" w:sz="0" w:space="0" w:color="auto"/>
      </w:divBdr>
    </w:div>
    <w:div w:id="1013802802">
      <w:bodyDiv w:val="1"/>
      <w:marLeft w:val="0"/>
      <w:marRight w:val="0"/>
      <w:marTop w:val="0"/>
      <w:marBottom w:val="0"/>
      <w:divBdr>
        <w:top w:val="none" w:sz="0" w:space="0" w:color="auto"/>
        <w:left w:val="none" w:sz="0" w:space="0" w:color="auto"/>
        <w:bottom w:val="none" w:sz="0" w:space="0" w:color="auto"/>
        <w:right w:val="none" w:sz="0" w:space="0" w:color="auto"/>
      </w:divBdr>
    </w:div>
    <w:div w:id="1027684358">
      <w:bodyDiv w:val="1"/>
      <w:marLeft w:val="0"/>
      <w:marRight w:val="0"/>
      <w:marTop w:val="0"/>
      <w:marBottom w:val="0"/>
      <w:divBdr>
        <w:top w:val="none" w:sz="0" w:space="0" w:color="auto"/>
        <w:left w:val="none" w:sz="0" w:space="0" w:color="auto"/>
        <w:bottom w:val="none" w:sz="0" w:space="0" w:color="auto"/>
        <w:right w:val="none" w:sz="0" w:space="0" w:color="auto"/>
      </w:divBdr>
    </w:div>
    <w:div w:id="1043679925">
      <w:bodyDiv w:val="1"/>
      <w:marLeft w:val="0"/>
      <w:marRight w:val="0"/>
      <w:marTop w:val="0"/>
      <w:marBottom w:val="0"/>
      <w:divBdr>
        <w:top w:val="none" w:sz="0" w:space="0" w:color="auto"/>
        <w:left w:val="none" w:sz="0" w:space="0" w:color="auto"/>
        <w:bottom w:val="none" w:sz="0" w:space="0" w:color="auto"/>
        <w:right w:val="none" w:sz="0" w:space="0" w:color="auto"/>
      </w:divBdr>
    </w:div>
    <w:div w:id="1140414304">
      <w:bodyDiv w:val="1"/>
      <w:marLeft w:val="0"/>
      <w:marRight w:val="0"/>
      <w:marTop w:val="0"/>
      <w:marBottom w:val="0"/>
      <w:divBdr>
        <w:top w:val="none" w:sz="0" w:space="0" w:color="auto"/>
        <w:left w:val="none" w:sz="0" w:space="0" w:color="auto"/>
        <w:bottom w:val="none" w:sz="0" w:space="0" w:color="auto"/>
        <w:right w:val="none" w:sz="0" w:space="0" w:color="auto"/>
      </w:divBdr>
    </w:div>
    <w:div w:id="1160929318">
      <w:bodyDiv w:val="1"/>
      <w:marLeft w:val="0"/>
      <w:marRight w:val="0"/>
      <w:marTop w:val="0"/>
      <w:marBottom w:val="0"/>
      <w:divBdr>
        <w:top w:val="none" w:sz="0" w:space="0" w:color="auto"/>
        <w:left w:val="none" w:sz="0" w:space="0" w:color="auto"/>
        <w:bottom w:val="none" w:sz="0" w:space="0" w:color="auto"/>
        <w:right w:val="none" w:sz="0" w:space="0" w:color="auto"/>
      </w:divBdr>
    </w:div>
    <w:div w:id="1189567262">
      <w:bodyDiv w:val="1"/>
      <w:marLeft w:val="0"/>
      <w:marRight w:val="0"/>
      <w:marTop w:val="0"/>
      <w:marBottom w:val="0"/>
      <w:divBdr>
        <w:top w:val="none" w:sz="0" w:space="0" w:color="auto"/>
        <w:left w:val="none" w:sz="0" w:space="0" w:color="auto"/>
        <w:bottom w:val="none" w:sz="0" w:space="0" w:color="auto"/>
        <w:right w:val="none" w:sz="0" w:space="0" w:color="auto"/>
      </w:divBdr>
    </w:div>
    <w:div w:id="1189611472">
      <w:bodyDiv w:val="1"/>
      <w:marLeft w:val="0"/>
      <w:marRight w:val="0"/>
      <w:marTop w:val="0"/>
      <w:marBottom w:val="0"/>
      <w:divBdr>
        <w:top w:val="none" w:sz="0" w:space="0" w:color="auto"/>
        <w:left w:val="none" w:sz="0" w:space="0" w:color="auto"/>
        <w:bottom w:val="none" w:sz="0" w:space="0" w:color="auto"/>
        <w:right w:val="none" w:sz="0" w:space="0" w:color="auto"/>
      </w:divBdr>
    </w:div>
    <w:div w:id="1218126129">
      <w:bodyDiv w:val="1"/>
      <w:marLeft w:val="0"/>
      <w:marRight w:val="0"/>
      <w:marTop w:val="0"/>
      <w:marBottom w:val="0"/>
      <w:divBdr>
        <w:top w:val="none" w:sz="0" w:space="0" w:color="auto"/>
        <w:left w:val="none" w:sz="0" w:space="0" w:color="auto"/>
        <w:bottom w:val="none" w:sz="0" w:space="0" w:color="auto"/>
        <w:right w:val="none" w:sz="0" w:space="0" w:color="auto"/>
      </w:divBdr>
    </w:div>
    <w:div w:id="1322852781">
      <w:bodyDiv w:val="1"/>
      <w:marLeft w:val="0"/>
      <w:marRight w:val="0"/>
      <w:marTop w:val="0"/>
      <w:marBottom w:val="0"/>
      <w:divBdr>
        <w:top w:val="none" w:sz="0" w:space="0" w:color="auto"/>
        <w:left w:val="none" w:sz="0" w:space="0" w:color="auto"/>
        <w:bottom w:val="none" w:sz="0" w:space="0" w:color="auto"/>
        <w:right w:val="none" w:sz="0" w:space="0" w:color="auto"/>
      </w:divBdr>
    </w:div>
    <w:div w:id="1344472027">
      <w:bodyDiv w:val="1"/>
      <w:marLeft w:val="0"/>
      <w:marRight w:val="0"/>
      <w:marTop w:val="0"/>
      <w:marBottom w:val="0"/>
      <w:divBdr>
        <w:top w:val="none" w:sz="0" w:space="0" w:color="auto"/>
        <w:left w:val="none" w:sz="0" w:space="0" w:color="auto"/>
        <w:bottom w:val="none" w:sz="0" w:space="0" w:color="auto"/>
        <w:right w:val="none" w:sz="0" w:space="0" w:color="auto"/>
      </w:divBdr>
    </w:div>
    <w:div w:id="1432580262">
      <w:bodyDiv w:val="1"/>
      <w:marLeft w:val="0"/>
      <w:marRight w:val="0"/>
      <w:marTop w:val="0"/>
      <w:marBottom w:val="0"/>
      <w:divBdr>
        <w:top w:val="none" w:sz="0" w:space="0" w:color="auto"/>
        <w:left w:val="none" w:sz="0" w:space="0" w:color="auto"/>
        <w:bottom w:val="none" w:sz="0" w:space="0" w:color="auto"/>
        <w:right w:val="none" w:sz="0" w:space="0" w:color="auto"/>
      </w:divBdr>
    </w:div>
    <w:div w:id="1530216439">
      <w:bodyDiv w:val="1"/>
      <w:marLeft w:val="0"/>
      <w:marRight w:val="0"/>
      <w:marTop w:val="0"/>
      <w:marBottom w:val="0"/>
      <w:divBdr>
        <w:top w:val="none" w:sz="0" w:space="0" w:color="auto"/>
        <w:left w:val="none" w:sz="0" w:space="0" w:color="auto"/>
        <w:bottom w:val="none" w:sz="0" w:space="0" w:color="auto"/>
        <w:right w:val="none" w:sz="0" w:space="0" w:color="auto"/>
      </w:divBdr>
    </w:div>
    <w:div w:id="1539971062">
      <w:bodyDiv w:val="1"/>
      <w:marLeft w:val="0"/>
      <w:marRight w:val="0"/>
      <w:marTop w:val="0"/>
      <w:marBottom w:val="0"/>
      <w:divBdr>
        <w:top w:val="none" w:sz="0" w:space="0" w:color="auto"/>
        <w:left w:val="none" w:sz="0" w:space="0" w:color="auto"/>
        <w:bottom w:val="none" w:sz="0" w:space="0" w:color="auto"/>
        <w:right w:val="none" w:sz="0" w:space="0" w:color="auto"/>
      </w:divBdr>
    </w:div>
    <w:div w:id="1612206068">
      <w:bodyDiv w:val="1"/>
      <w:marLeft w:val="0"/>
      <w:marRight w:val="0"/>
      <w:marTop w:val="0"/>
      <w:marBottom w:val="0"/>
      <w:divBdr>
        <w:top w:val="none" w:sz="0" w:space="0" w:color="auto"/>
        <w:left w:val="none" w:sz="0" w:space="0" w:color="auto"/>
        <w:bottom w:val="none" w:sz="0" w:space="0" w:color="auto"/>
        <w:right w:val="none" w:sz="0" w:space="0" w:color="auto"/>
      </w:divBdr>
    </w:div>
    <w:div w:id="1626081902">
      <w:bodyDiv w:val="1"/>
      <w:marLeft w:val="0"/>
      <w:marRight w:val="0"/>
      <w:marTop w:val="0"/>
      <w:marBottom w:val="0"/>
      <w:divBdr>
        <w:top w:val="none" w:sz="0" w:space="0" w:color="auto"/>
        <w:left w:val="none" w:sz="0" w:space="0" w:color="auto"/>
        <w:bottom w:val="none" w:sz="0" w:space="0" w:color="auto"/>
        <w:right w:val="none" w:sz="0" w:space="0" w:color="auto"/>
      </w:divBdr>
    </w:div>
    <w:div w:id="1727487912">
      <w:bodyDiv w:val="1"/>
      <w:marLeft w:val="0"/>
      <w:marRight w:val="0"/>
      <w:marTop w:val="0"/>
      <w:marBottom w:val="0"/>
      <w:divBdr>
        <w:top w:val="none" w:sz="0" w:space="0" w:color="auto"/>
        <w:left w:val="none" w:sz="0" w:space="0" w:color="auto"/>
        <w:bottom w:val="none" w:sz="0" w:space="0" w:color="auto"/>
        <w:right w:val="none" w:sz="0" w:space="0" w:color="auto"/>
      </w:divBdr>
    </w:div>
    <w:div w:id="1790006956">
      <w:bodyDiv w:val="1"/>
      <w:marLeft w:val="0"/>
      <w:marRight w:val="0"/>
      <w:marTop w:val="0"/>
      <w:marBottom w:val="0"/>
      <w:divBdr>
        <w:top w:val="none" w:sz="0" w:space="0" w:color="auto"/>
        <w:left w:val="none" w:sz="0" w:space="0" w:color="auto"/>
        <w:bottom w:val="none" w:sz="0" w:space="0" w:color="auto"/>
        <w:right w:val="none" w:sz="0" w:space="0" w:color="auto"/>
      </w:divBdr>
    </w:div>
    <w:div w:id="1803645435">
      <w:bodyDiv w:val="1"/>
      <w:marLeft w:val="0"/>
      <w:marRight w:val="0"/>
      <w:marTop w:val="0"/>
      <w:marBottom w:val="0"/>
      <w:divBdr>
        <w:top w:val="none" w:sz="0" w:space="0" w:color="auto"/>
        <w:left w:val="none" w:sz="0" w:space="0" w:color="auto"/>
        <w:bottom w:val="none" w:sz="0" w:space="0" w:color="auto"/>
        <w:right w:val="none" w:sz="0" w:space="0" w:color="auto"/>
      </w:divBdr>
    </w:div>
    <w:div w:id="1814055873">
      <w:bodyDiv w:val="1"/>
      <w:marLeft w:val="0"/>
      <w:marRight w:val="0"/>
      <w:marTop w:val="0"/>
      <w:marBottom w:val="0"/>
      <w:divBdr>
        <w:top w:val="none" w:sz="0" w:space="0" w:color="auto"/>
        <w:left w:val="none" w:sz="0" w:space="0" w:color="auto"/>
        <w:bottom w:val="none" w:sz="0" w:space="0" w:color="auto"/>
        <w:right w:val="none" w:sz="0" w:space="0" w:color="auto"/>
      </w:divBdr>
    </w:div>
    <w:div w:id="1840584389">
      <w:bodyDiv w:val="1"/>
      <w:marLeft w:val="0"/>
      <w:marRight w:val="0"/>
      <w:marTop w:val="0"/>
      <w:marBottom w:val="0"/>
      <w:divBdr>
        <w:top w:val="none" w:sz="0" w:space="0" w:color="auto"/>
        <w:left w:val="none" w:sz="0" w:space="0" w:color="auto"/>
        <w:bottom w:val="none" w:sz="0" w:space="0" w:color="auto"/>
        <w:right w:val="none" w:sz="0" w:space="0" w:color="auto"/>
      </w:divBdr>
    </w:div>
    <w:div w:id="1886062787">
      <w:bodyDiv w:val="1"/>
      <w:marLeft w:val="0"/>
      <w:marRight w:val="0"/>
      <w:marTop w:val="0"/>
      <w:marBottom w:val="0"/>
      <w:divBdr>
        <w:top w:val="none" w:sz="0" w:space="0" w:color="auto"/>
        <w:left w:val="none" w:sz="0" w:space="0" w:color="auto"/>
        <w:bottom w:val="none" w:sz="0" w:space="0" w:color="auto"/>
        <w:right w:val="none" w:sz="0" w:space="0" w:color="auto"/>
      </w:divBdr>
    </w:div>
    <w:div w:id="1922064689">
      <w:bodyDiv w:val="1"/>
      <w:marLeft w:val="0"/>
      <w:marRight w:val="0"/>
      <w:marTop w:val="0"/>
      <w:marBottom w:val="0"/>
      <w:divBdr>
        <w:top w:val="none" w:sz="0" w:space="0" w:color="auto"/>
        <w:left w:val="none" w:sz="0" w:space="0" w:color="auto"/>
        <w:bottom w:val="none" w:sz="0" w:space="0" w:color="auto"/>
        <w:right w:val="none" w:sz="0" w:space="0" w:color="auto"/>
      </w:divBdr>
    </w:div>
    <w:div w:id="1926528636">
      <w:bodyDiv w:val="1"/>
      <w:marLeft w:val="0"/>
      <w:marRight w:val="0"/>
      <w:marTop w:val="0"/>
      <w:marBottom w:val="0"/>
      <w:divBdr>
        <w:top w:val="none" w:sz="0" w:space="0" w:color="auto"/>
        <w:left w:val="none" w:sz="0" w:space="0" w:color="auto"/>
        <w:bottom w:val="none" w:sz="0" w:space="0" w:color="auto"/>
        <w:right w:val="none" w:sz="0" w:space="0" w:color="auto"/>
      </w:divBdr>
    </w:div>
    <w:div w:id="1947611498">
      <w:bodyDiv w:val="1"/>
      <w:marLeft w:val="0"/>
      <w:marRight w:val="0"/>
      <w:marTop w:val="0"/>
      <w:marBottom w:val="0"/>
      <w:divBdr>
        <w:top w:val="none" w:sz="0" w:space="0" w:color="auto"/>
        <w:left w:val="none" w:sz="0" w:space="0" w:color="auto"/>
        <w:bottom w:val="none" w:sz="0" w:space="0" w:color="auto"/>
        <w:right w:val="none" w:sz="0" w:space="0" w:color="auto"/>
      </w:divBdr>
    </w:div>
    <w:div w:id="2042972597">
      <w:bodyDiv w:val="1"/>
      <w:marLeft w:val="0"/>
      <w:marRight w:val="0"/>
      <w:marTop w:val="0"/>
      <w:marBottom w:val="0"/>
      <w:divBdr>
        <w:top w:val="none" w:sz="0" w:space="0" w:color="auto"/>
        <w:left w:val="none" w:sz="0" w:space="0" w:color="auto"/>
        <w:bottom w:val="none" w:sz="0" w:space="0" w:color="auto"/>
        <w:right w:val="none" w:sz="0" w:space="0" w:color="auto"/>
      </w:divBdr>
    </w:div>
    <w:div w:id="2066173852">
      <w:bodyDiv w:val="1"/>
      <w:marLeft w:val="0"/>
      <w:marRight w:val="0"/>
      <w:marTop w:val="0"/>
      <w:marBottom w:val="0"/>
      <w:divBdr>
        <w:top w:val="none" w:sz="0" w:space="0" w:color="auto"/>
        <w:left w:val="none" w:sz="0" w:space="0" w:color="auto"/>
        <w:bottom w:val="none" w:sz="0" w:space="0" w:color="auto"/>
        <w:right w:val="none" w:sz="0" w:space="0" w:color="auto"/>
      </w:divBdr>
    </w:div>
    <w:div w:id="2068795754">
      <w:bodyDiv w:val="1"/>
      <w:marLeft w:val="0"/>
      <w:marRight w:val="0"/>
      <w:marTop w:val="0"/>
      <w:marBottom w:val="0"/>
      <w:divBdr>
        <w:top w:val="none" w:sz="0" w:space="0" w:color="auto"/>
        <w:left w:val="none" w:sz="0" w:space="0" w:color="auto"/>
        <w:bottom w:val="none" w:sz="0" w:space="0" w:color="auto"/>
        <w:right w:val="none" w:sz="0" w:space="0" w:color="auto"/>
      </w:divBdr>
    </w:div>
    <w:div w:id="2104758124">
      <w:bodyDiv w:val="1"/>
      <w:marLeft w:val="0"/>
      <w:marRight w:val="0"/>
      <w:marTop w:val="0"/>
      <w:marBottom w:val="0"/>
      <w:divBdr>
        <w:top w:val="none" w:sz="0" w:space="0" w:color="auto"/>
        <w:left w:val="none" w:sz="0" w:space="0" w:color="auto"/>
        <w:bottom w:val="none" w:sz="0" w:space="0" w:color="auto"/>
        <w:right w:val="none" w:sz="0" w:space="0" w:color="auto"/>
      </w:divBdr>
    </w:div>
    <w:div w:id="2120291405">
      <w:bodyDiv w:val="1"/>
      <w:marLeft w:val="0"/>
      <w:marRight w:val="0"/>
      <w:marTop w:val="0"/>
      <w:marBottom w:val="0"/>
      <w:divBdr>
        <w:top w:val="none" w:sz="0" w:space="0" w:color="auto"/>
        <w:left w:val="none" w:sz="0" w:space="0" w:color="auto"/>
        <w:bottom w:val="none" w:sz="0" w:space="0" w:color="auto"/>
        <w:right w:val="none" w:sz="0" w:space="0" w:color="auto"/>
      </w:divBdr>
    </w:div>
    <w:div w:id="214388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Boyer\SurgiQual%20Institute\Quality\QMS%20Draft\TEMPL%20Templat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d2cde8a4-f51e-4cc8-a554-91cc0004cf44" xsi:nil="true"/>
    <Description0 xmlns="d2cde8a4-f51e-4cc8-a554-91cc0004cf44" xsi:nil="true"/>
    <_ip_UnifiedCompliancePolicyUIAction xmlns="http://schemas.microsoft.com/sharepoint/v3" xsi:nil="true"/>
    <_ip_UnifiedCompliancePolicyProperties xmlns="http://schemas.microsoft.com/sharepoint/v3" xsi:nil="true"/>
    <Lien xmlns="d2cde8a4-f51e-4cc8-a554-91cc0004cf44">
      <Url xsi:nil="true"/>
      <Description xsi:nil="true"/>
    </Lien>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A895EED331DE4FB4E7B73B032928CB" ma:contentTypeVersion="17" ma:contentTypeDescription="Crée un document." ma:contentTypeScope="" ma:versionID="4a94fdd8f584c961037cbf90179f4385">
  <xsd:schema xmlns:xsd="http://www.w3.org/2001/XMLSchema" xmlns:xs="http://www.w3.org/2001/XMLSchema" xmlns:p="http://schemas.microsoft.com/office/2006/metadata/properties" xmlns:ns1="http://schemas.microsoft.com/sharepoint/v3" xmlns:ns2="d2cde8a4-f51e-4cc8-a554-91cc0004cf44" xmlns:ns3="6a054294-e75b-43e4-9905-c3a91418ad2a" targetNamespace="http://schemas.microsoft.com/office/2006/metadata/properties" ma:root="true" ma:fieldsID="839141f7568516ffc7f43924b46110e0" ns1:_="" ns2:_="" ns3:_="">
    <xsd:import namespace="http://schemas.microsoft.com/sharepoint/v3"/>
    <xsd:import namespace="d2cde8a4-f51e-4cc8-a554-91cc0004cf44"/>
    <xsd:import namespace="6a054294-e75b-43e4-9905-c3a91418ad2a"/>
    <xsd:element name="properties">
      <xsd:complexType>
        <xsd:sequence>
          <xsd:element name="documentManagement">
            <xsd:complexType>
              <xsd:all>
                <xsd:element ref="ns2:MediaServiceMetadata" minOccurs="0"/>
                <xsd:element ref="ns2:MediaServiceFastMetadata" minOccurs="0"/>
                <xsd:element ref="ns2:Li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_Flow_SignoffStatus" minOccurs="0"/>
                <xsd:element ref="ns2:Description0"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Propriétés de la stratégie de conformité unifiée" ma:hidden="true" ma:internalName="_ip_UnifiedCompliancePolicyProperties">
      <xsd:simpleType>
        <xsd:restriction base="dms:Note"/>
      </xsd:simpleType>
    </xsd:element>
    <xsd:element name="_ip_UnifiedCompliancePolicyUIAction" ma:index="24" nillable="true" ma:displayName="Action d’interface utilisateur de la stratégie de conformité unifié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cde8a4-f51e-4cc8-a554-91cc0004c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ien" ma:index="10" nillable="true" ma:displayName="Lien" ma:format="Hyperlink" ma:internalName="Lie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Description0" ma:index="22" nillable="true" ma:displayName="Description" ma:description="Description de la photo ou du document." ma:internalName="Description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054294-e75b-43e4-9905-c3a91418ad2a"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10CB12-9445-4492-89A8-6B315A593582}">
  <ds:schemaRefs>
    <ds:schemaRef ds:uri="http://schemas.openxmlformats.org/officeDocument/2006/bibliography"/>
  </ds:schemaRefs>
</ds:datastoreItem>
</file>

<file path=customXml/itemProps2.xml><?xml version="1.0" encoding="utf-8"?>
<ds:datastoreItem xmlns:ds="http://schemas.openxmlformats.org/officeDocument/2006/customXml" ds:itemID="{B861ADC4-8556-4E9A-955C-3DB0443788DD}">
  <ds:schemaRefs>
    <ds:schemaRef ds:uri="http://schemas.microsoft.com/sharepoint/v3/contenttype/forms"/>
  </ds:schemaRefs>
</ds:datastoreItem>
</file>

<file path=customXml/itemProps3.xml><?xml version="1.0" encoding="utf-8"?>
<ds:datastoreItem xmlns:ds="http://schemas.openxmlformats.org/officeDocument/2006/customXml" ds:itemID="{FBD07ECF-239B-4F2C-A122-E2B15A701E20}">
  <ds:schemaRefs>
    <ds:schemaRef ds:uri="http://schemas.microsoft.com/office/2006/metadata/properties"/>
    <ds:schemaRef ds:uri="http://schemas.microsoft.com/office/infopath/2007/PartnerControls"/>
    <ds:schemaRef ds:uri="d2cde8a4-f51e-4cc8-a554-91cc0004cf44"/>
    <ds:schemaRef ds:uri="http://schemas.microsoft.com/sharepoint/v3"/>
  </ds:schemaRefs>
</ds:datastoreItem>
</file>

<file path=customXml/itemProps4.xml><?xml version="1.0" encoding="utf-8"?>
<ds:datastoreItem xmlns:ds="http://schemas.openxmlformats.org/officeDocument/2006/customXml" ds:itemID="{E727B813-C048-472C-A5F9-3B3F59064B2E}"/>
</file>

<file path=docProps/app.xml><?xml version="1.0" encoding="utf-8"?>
<Properties xmlns="http://schemas.openxmlformats.org/officeDocument/2006/extended-properties" xmlns:vt="http://schemas.openxmlformats.org/officeDocument/2006/docPropsVTypes">
  <Template>TEMPL%20Template.dot</Template>
  <TotalTime>95</TotalTime>
  <Pages>27</Pages>
  <Words>7170</Words>
  <Characters>39437</Characters>
  <Application>Microsoft Office Word</Application>
  <DocSecurity>0</DocSecurity>
  <Lines>328</Lines>
  <Paragraphs>93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QMS</vt:lpstr>
      <vt:lpstr>QMS</vt:lpstr>
    </vt:vector>
  </TitlesOfParts>
  <Company>Microsoft</Company>
  <LinksUpToDate>false</LinksUpToDate>
  <CharactersWithSpaces>46514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QMS</dc:title>
  <dc:subject/>
  <dc:creator>Charles-Alban GRANDIERE</dc:creator>
  <cp:keywords/>
  <cp:lastModifiedBy>Pascal Henck</cp:lastModifiedBy>
  <cp:revision>176</cp:revision>
  <cp:lastPrinted>2019-04-18T05:49:00Z</cp:lastPrinted>
  <dcterms:created xsi:type="dcterms:W3CDTF">2021-01-15T04:20:00Z</dcterms:created>
  <dcterms:modified xsi:type="dcterms:W3CDTF">2021-03-12T07:32:00Z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0x0101003AA895EED331DE4FB4E7B73B032928CB</vt:lpwstr>
  </property>
</Properties>
</file>